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2D6CA" w14:textId="58CB851F" w:rsidR="00291EC6" w:rsidRPr="003D54C4" w:rsidRDefault="00FB6920" w:rsidP="00865D51">
      <w:pPr>
        <w:jc w:val="center"/>
        <w:rPr>
          <w:b/>
          <w:bCs/>
          <w:sz w:val="28"/>
          <w:szCs w:val="28"/>
          <w:lang w:val="en-US"/>
        </w:rPr>
      </w:pPr>
      <w:commentRangeStart w:id="0"/>
      <w:r w:rsidRPr="00F84C1E">
        <w:rPr>
          <w:b/>
          <w:bCs/>
          <w:sz w:val="36"/>
          <w:szCs w:val="36"/>
          <w:lang w:val="en-US"/>
        </w:rPr>
        <w:t>An analysis of the Codeforces rating system</w:t>
      </w:r>
      <w:commentRangeEnd w:id="0"/>
      <w:r w:rsidR="00F75638">
        <w:rPr>
          <w:rStyle w:val="CommentReference"/>
        </w:rPr>
        <w:commentReference w:id="0"/>
      </w:r>
    </w:p>
    <w:p w14:paraId="22FC7F41" w14:textId="4BAAA938" w:rsidR="00A03A1A" w:rsidRDefault="00A03A1A" w:rsidP="00D52D46">
      <w:pPr>
        <w:rPr>
          <w:lang w:val="en-US"/>
        </w:rPr>
      </w:pPr>
    </w:p>
    <w:p w14:paraId="230DDEBA" w14:textId="1CC58C64" w:rsidR="003073A2" w:rsidRPr="00C022F9" w:rsidRDefault="003073A2" w:rsidP="00865D51">
      <w:pPr>
        <w:jc w:val="right"/>
        <w:rPr>
          <w:lang w:val="en-US"/>
        </w:rPr>
      </w:pPr>
      <w:r w:rsidRPr="00C022F9">
        <w:rPr>
          <w:lang w:val="en-US"/>
        </w:rPr>
        <w:t>Guang Yang</w:t>
      </w:r>
    </w:p>
    <w:p w14:paraId="6720BA6B" w14:textId="0CB38BA6" w:rsidR="000353FD" w:rsidRDefault="000353FD" w:rsidP="00D52D46">
      <w:pPr>
        <w:rPr>
          <w:lang w:val="en-US"/>
        </w:rPr>
      </w:pPr>
    </w:p>
    <w:p w14:paraId="73D1C692" w14:textId="7C79FF2D" w:rsidR="00847459" w:rsidRPr="00F83C05" w:rsidRDefault="00847459" w:rsidP="00D52D46">
      <w:pPr>
        <w:rPr>
          <w:b/>
          <w:bCs/>
          <w:sz w:val="28"/>
          <w:szCs w:val="28"/>
          <w:lang w:val="en-US"/>
        </w:rPr>
      </w:pPr>
      <w:r w:rsidRPr="00F83C05">
        <w:rPr>
          <w:b/>
          <w:bCs/>
          <w:sz w:val="28"/>
          <w:szCs w:val="28"/>
          <w:lang w:val="en-US"/>
        </w:rPr>
        <w:t>Abstract</w:t>
      </w:r>
      <w:del w:id="1" w:author="Microsoft Office 用户" w:date="2021-09-13T14:19:00Z">
        <w:r w:rsidRPr="00F83C05" w:rsidDel="007E2FD0">
          <w:rPr>
            <w:b/>
            <w:bCs/>
            <w:sz w:val="28"/>
            <w:szCs w:val="28"/>
            <w:lang w:val="en-US"/>
          </w:rPr>
          <w:delText xml:space="preserve"> (TBD)</w:delText>
        </w:r>
        <w:r w:rsidR="00350184" w:rsidDel="007E2FD0">
          <w:rPr>
            <w:b/>
            <w:bCs/>
            <w:sz w:val="28"/>
            <w:szCs w:val="28"/>
            <w:lang w:val="en-US"/>
          </w:rPr>
          <w:delText xml:space="preserve"> </w:delText>
        </w:r>
      </w:del>
    </w:p>
    <w:p w14:paraId="2F5236FB" w14:textId="77777777" w:rsidR="00632044" w:rsidRDefault="00632044" w:rsidP="00632044">
      <w:pPr>
        <w:rPr>
          <w:lang w:val="en-US"/>
        </w:rPr>
      </w:pPr>
      <w:r>
        <w:rPr>
          <w:lang w:val="en-US"/>
        </w:rPr>
        <w:t>1 research problem and objectives</w:t>
      </w:r>
    </w:p>
    <w:p w14:paraId="00140990" w14:textId="77777777" w:rsidR="00632044" w:rsidRDefault="00632044" w:rsidP="00632044">
      <w:pPr>
        <w:rPr>
          <w:lang w:val="en-US"/>
        </w:rPr>
      </w:pPr>
      <w:r>
        <w:rPr>
          <w:lang w:val="en-US"/>
        </w:rPr>
        <w:t>2 methods</w:t>
      </w:r>
    </w:p>
    <w:p w14:paraId="1BBF8CA4" w14:textId="77777777" w:rsidR="00632044" w:rsidRDefault="00632044" w:rsidP="00632044">
      <w:pPr>
        <w:rPr>
          <w:lang w:val="en-US"/>
        </w:rPr>
      </w:pPr>
      <w:r>
        <w:rPr>
          <w:lang w:val="en-US"/>
        </w:rPr>
        <w:t>3 key results or arguments</w:t>
      </w:r>
    </w:p>
    <w:p w14:paraId="1E833351" w14:textId="535E5B1C" w:rsidR="00632044" w:rsidRDefault="00632044" w:rsidP="00632044">
      <w:pPr>
        <w:rPr>
          <w:lang w:val="en-US"/>
        </w:rPr>
      </w:pPr>
      <w:r>
        <w:rPr>
          <w:lang w:val="en-US"/>
        </w:rPr>
        <w:t xml:space="preserve">4 </w:t>
      </w:r>
      <w:r w:rsidR="00FD053C">
        <w:rPr>
          <w:lang w:val="en-US"/>
        </w:rPr>
        <w:t>conclusions</w:t>
      </w:r>
    </w:p>
    <w:p w14:paraId="2A547355" w14:textId="4CB07C1C" w:rsidR="00632044" w:rsidRDefault="00632044" w:rsidP="00632044">
      <w:pPr>
        <w:rPr>
          <w:ins w:id="2" w:author="Microsoft Office 用户" w:date="2021-09-13T14:19:00Z"/>
          <w:lang w:val="en-US"/>
        </w:rPr>
      </w:pPr>
    </w:p>
    <w:p w14:paraId="29961BC2" w14:textId="28B1AF57" w:rsidR="00A66DB7" w:rsidRDefault="00A66DB7" w:rsidP="00632044">
      <w:pPr>
        <w:rPr>
          <w:lang w:val="en-US"/>
        </w:rPr>
      </w:pPr>
    </w:p>
    <w:p w14:paraId="67AEA026" w14:textId="63651636" w:rsidR="009741E5" w:rsidRPr="00A66DB7" w:rsidRDefault="009741E5" w:rsidP="00D52D46">
      <w:pPr>
        <w:rPr>
          <w:lang w:val="en-US"/>
          <w:rPrChange w:id="3" w:author="Microsoft Office 用户" w:date="2021-09-13T14:19:00Z">
            <w:rPr>
              <w:rFonts w:ascii="SimSun" w:eastAsia="SimSun" w:hAnsi="SimSun" w:cs="SimSun"/>
              <w:b/>
              <w:bCs/>
              <w:sz w:val="28"/>
              <w:szCs w:val="28"/>
              <w:lang w:val="en-US"/>
            </w:rPr>
          </w:rPrChange>
        </w:rPr>
      </w:pPr>
    </w:p>
    <w:p w14:paraId="7A5A22AE" w14:textId="66A25658" w:rsidR="009741E5" w:rsidRPr="00C022F9" w:rsidRDefault="009741E5" w:rsidP="00D52D46">
      <w:pPr>
        <w:rPr>
          <w:lang w:val="en-US"/>
        </w:rPr>
      </w:pPr>
    </w:p>
    <w:p w14:paraId="715261C2" w14:textId="76F9B4CC" w:rsidR="009741E5" w:rsidRPr="00A66DB7" w:rsidRDefault="009741E5" w:rsidP="00D52D46">
      <w:pPr>
        <w:rPr>
          <w:lang w:val="en-US"/>
          <w:rPrChange w:id="4" w:author="Microsoft Office 用户" w:date="2021-09-13T14:19:00Z">
            <w:rPr>
              <w:b/>
              <w:bCs/>
              <w:sz w:val="28"/>
              <w:szCs w:val="28"/>
              <w:lang w:val="en-US"/>
            </w:rPr>
          </w:rPrChange>
        </w:rPr>
      </w:pPr>
    </w:p>
    <w:p w14:paraId="6499DD95" w14:textId="664FAB0A" w:rsidR="009741E5" w:rsidRDefault="009741E5" w:rsidP="00F37E8D">
      <w:pPr>
        <w:rPr>
          <w:ins w:id="5" w:author="Microsoft Office 用户" w:date="2021-09-13T14:19:00Z"/>
          <w:lang w:val="en-US"/>
        </w:rPr>
      </w:pPr>
    </w:p>
    <w:p w14:paraId="19618177" w14:textId="77777777" w:rsidR="00A66DB7" w:rsidRPr="00A66DB7" w:rsidRDefault="00A66DB7" w:rsidP="00F37E8D">
      <w:pPr>
        <w:rPr>
          <w:lang w:val="en-US"/>
          <w:rPrChange w:id="6" w:author="Microsoft Office 用户" w:date="2021-09-13T14:19:00Z">
            <w:rPr>
              <w:b/>
              <w:bCs/>
              <w:sz w:val="28"/>
              <w:szCs w:val="28"/>
              <w:lang w:val="en-US"/>
            </w:rPr>
          </w:rPrChange>
        </w:rPr>
      </w:pPr>
    </w:p>
    <w:p w14:paraId="1076DE42" w14:textId="6F3F6A17" w:rsidR="003073A2" w:rsidRPr="00C022F9" w:rsidRDefault="003073A2" w:rsidP="00F37E8D">
      <w:pPr>
        <w:rPr>
          <w:lang w:val="en-US"/>
        </w:rPr>
      </w:pPr>
      <w:r w:rsidRPr="00C022F9">
        <w:rPr>
          <w:b/>
          <w:bCs/>
          <w:sz w:val="28"/>
          <w:szCs w:val="28"/>
          <w:lang w:val="en-US"/>
        </w:rPr>
        <w:t>1</w:t>
      </w:r>
      <w:r w:rsidR="001E403A">
        <w:rPr>
          <w:b/>
          <w:bCs/>
          <w:sz w:val="28"/>
          <w:szCs w:val="28"/>
          <w:lang w:val="en-US"/>
        </w:rPr>
        <w:t>.</w:t>
      </w:r>
      <w:r w:rsidRPr="00C022F9">
        <w:rPr>
          <w:b/>
          <w:bCs/>
          <w:sz w:val="28"/>
          <w:szCs w:val="28"/>
          <w:lang w:val="en-US"/>
        </w:rPr>
        <w:t xml:space="preserve"> </w:t>
      </w:r>
      <w:r w:rsidR="00FB6920" w:rsidRPr="00C022F9">
        <w:rPr>
          <w:b/>
          <w:bCs/>
          <w:sz w:val="28"/>
          <w:szCs w:val="28"/>
          <w:lang w:val="en-US"/>
        </w:rPr>
        <w:t>Introduction</w:t>
      </w:r>
      <w:r w:rsidR="00E1133C">
        <w:rPr>
          <w:b/>
          <w:bCs/>
          <w:sz w:val="28"/>
          <w:szCs w:val="28"/>
          <w:lang w:val="en-US"/>
        </w:rPr>
        <w:t xml:space="preserve"> </w:t>
      </w:r>
    </w:p>
    <w:p w14:paraId="3F075A10" w14:textId="77777777" w:rsidR="00F37E8D" w:rsidRDefault="00F37E8D" w:rsidP="00F37E8D">
      <w:pPr>
        <w:rPr>
          <w:lang w:val="en-US"/>
        </w:rPr>
      </w:pPr>
    </w:p>
    <w:p w14:paraId="4431D6BE" w14:textId="6ED5E139" w:rsidR="00A354A0" w:rsidRDefault="00E319B9" w:rsidP="00F37E8D">
      <w:pPr>
        <w:rPr>
          <w:lang w:val="en-US"/>
        </w:rPr>
      </w:pPr>
      <w:r w:rsidRPr="00E319B9">
        <w:rPr>
          <w:lang w:val="en-US"/>
        </w:rPr>
        <w:t>Multi-competitor ranking is a present and on-going research area</w:t>
      </w:r>
      <w:r w:rsidR="002A2546">
        <w:rPr>
          <w:lang w:val="en-US"/>
        </w:rPr>
        <w:t>,</w:t>
      </w:r>
      <w:r w:rsidRPr="00E319B9">
        <w:rPr>
          <w:lang w:val="en-US"/>
        </w:rPr>
        <w:t xml:space="preserve"> especially given the advent of massive online gaming.</w:t>
      </w:r>
      <w:r w:rsidR="000A41F9">
        <w:rPr>
          <w:lang w:val="en-US"/>
        </w:rPr>
        <w:t xml:space="preserve"> </w:t>
      </w:r>
      <w:r w:rsidR="004C59AB">
        <w:rPr>
          <w:lang w:val="en-US"/>
        </w:rPr>
        <w:t>“</w:t>
      </w:r>
      <w:r w:rsidR="00EB30FA" w:rsidRPr="00865D51">
        <w:rPr>
          <w:lang w:val="en-US"/>
        </w:rPr>
        <w:t xml:space="preserve">It </w:t>
      </w:r>
      <w:r w:rsidR="000A41F9" w:rsidRPr="00865D51">
        <w:rPr>
          <w:lang w:val="en-US"/>
        </w:rPr>
        <w:t>depend</w:t>
      </w:r>
      <w:r w:rsidR="00C428D7" w:rsidRPr="00865D51">
        <w:rPr>
          <w:lang w:val="en-US"/>
        </w:rPr>
        <w:t>s</w:t>
      </w:r>
      <w:r w:rsidR="000A41F9" w:rsidRPr="00865D51">
        <w:rPr>
          <w:lang w:val="en-US"/>
        </w:rPr>
        <w:t xml:space="preserve"> on a skill rating system to infer accurate player skills from historical </w:t>
      </w:r>
      <w:r w:rsidR="00182075" w:rsidRPr="00865D51">
        <w:rPr>
          <w:lang w:val="en-US"/>
        </w:rPr>
        <w:t>data</w:t>
      </w:r>
      <w:r w:rsidR="00182075" w:rsidRPr="00865D51">
        <w:rPr>
          <w:rFonts w:hint="eastAsia"/>
          <w:lang w:val="en-US"/>
        </w:rPr>
        <w:t>”</w:t>
      </w:r>
      <w:r w:rsidR="00BF1BF8" w:rsidRPr="00865D51">
        <w:rPr>
          <w:lang w:val="en-US"/>
        </w:rPr>
        <w:t xml:space="preserve"> </w:t>
      </w:r>
      <w:r w:rsidR="0097326F" w:rsidRPr="00865D51">
        <w:rPr>
          <w:lang w:val="en-US"/>
        </w:rPr>
        <w:t>(Minka et al., 2020)</w:t>
      </w:r>
      <w:r w:rsidR="00182075" w:rsidRPr="00865D51">
        <w:rPr>
          <w:lang w:val="en-US"/>
        </w:rPr>
        <w:t xml:space="preserve"> in</w:t>
      </w:r>
      <w:r w:rsidR="004C59AB" w:rsidRPr="00865D51">
        <w:rPr>
          <w:lang w:val="en-US"/>
        </w:rPr>
        <w:t xml:space="preserve"> order to </w:t>
      </w:r>
      <w:r w:rsidR="00182075" w:rsidRPr="00865D51">
        <w:rPr>
          <w:lang w:val="en-US"/>
        </w:rPr>
        <w:t xml:space="preserve">match players with </w:t>
      </w:r>
      <w:r w:rsidR="00BF1BF8" w:rsidRPr="00865D51">
        <w:rPr>
          <w:lang w:val="en-US"/>
        </w:rPr>
        <w:t>opponents similar to their levels.</w:t>
      </w:r>
      <w:r w:rsidR="009F7814">
        <w:rPr>
          <w:lang w:val="en-US"/>
        </w:rPr>
        <w:t xml:space="preserve"> </w:t>
      </w:r>
      <w:r w:rsidRPr="00E319B9">
        <w:rPr>
          <w:lang w:val="en-US"/>
        </w:rPr>
        <w:t>Microsoft Research proposed the TrueSkill method and TrueSkill 2, with TrueSkill 2 being their multi-competitor ranking method</w:t>
      </w:r>
      <w:r w:rsidR="00A354A0">
        <w:rPr>
          <w:lang w:val="en-US"/>
        </w:rPr>
        <w:t xml:space="preserve">. </w:t>
      </w:r>
    </w:p>
    <w:p w14:paraId="2E14484A" w14:textId="3A27225F" w:rsidR="00F37E8D" w:rsidRPr="00865D51" w:rsidRDefault="00F37E8D" w:rsidP="00865D51">
      <w:pPr>
        <w:rPr>
          <w:lang w:val="en-US"/>
        </w:rPr>
      </w:pPr>
    </w:p>
    <w:p w14:paraId="635D3888" w14:textId="58A4A9F2" w:rsidR="00FE7B97" w:rsidRPr="006D0222" w:rsidRDefault="004C2845" w:rsidP="00865D51">
      <w:pPr>
        <w:rPr>
          <w:lang w:val="en-US"/>
        </w:rPr>
      </w:pPr>
      <w:r>
        <w:rPr>
          <w:lang w:val="en-US"/>
        </w:rPr>
        <w:t>A</w:t>
      </w:r>
      <w:r w:rsidR="00A354A0" w:rsidRPr="00F04B98">
        <w:rPr>
          <w:lang w:val="en-US"/>
        </w:rPr>
        <w:t xml:space="preserve"> </w:t>
      </w:r>
      <w:r w:rsidR="00D53609">
        <w:rPr>
          <w:lang w:val="en-US"/>
        </w:rPr>
        <w:t xml:space="preserve">related </w:t>
      </w:r>
      <w:r w:rsidR="00A354A0" w:rsidRPr="00F04B98">
        <w:rPr>
          <w:lang w:val="en-US"/>
        </w:rPr>
        <w:t>paper</w:t>
      </w:r>
      <w:r>
        <w:rPr>
          <w:lang w:val="en-US"/>
        </w:rPr>
        <w:t xml:space="preserve"> written by </w:t>
      </w:r>
      <w:r w:rsidRPr="00865D51">
        <w:rPr>
          <w:lang w:val="en-US"/>
        </w:rPr>
        <w:t>Minka et al. (2020),</w:t>
      </w:r>
      <w:r w:rsidR="00D53609">
        <w:rPr>
          <w:lang w:val="en-US"/>
        </w:rPr>
        <w:t xml:space="preserve"> </w:t>
      </w:r>
      <w:r w:rsidR="006D0222">
        <w:rPr>
          <w:lang w:val="en-US"/>
        </w:rPr>
        <w:t>“</w:t>
      </w:r>
      <w:r w:rsidR="006D0222" w:rsidRPr="006D0222">
        <w:rPr>
          <w:lang w:val="en-US"/>
        </w:rPr>
        <w:t>TrueSkill 2: An improved Bayesian skill rating system</w:t>
      </w:r>
      <w:commentRangeStart w:id="7"/>
      <w:del w:id="8" w:author="Microsoft Office 用户" w:date="2021-09-10T22:50:00Z">
        <w:r w:rsidR="00350F78" w:rsidRPr="00865D51" w:rsidDel="00EE0C7C">
          <w:rPr>
            <w:lang w:val="en-US"/>
          </w:rPr>
          <w:delText>”</w:delText>
        </w:r>
      </w:del>
      <w:r w:rsidR="00D53609">
        <w:rPr>
          <w:lang w:val="en-US"/>
        </w:rPr>
        <w:t>,</w:t>
      </w:r>
      <w:commentRangeEnd w:id="7"/>
      <w:ins w:id="9" w:author="Microsoft Office 用户" w:date="2021-09-10T22:50:00Z">
        <w:r w:rsidR="00EE0C7C">
          <w:rPr>
            <w:lang w:val="en-US"/>
          </w:rPr>
          <w:t>”</w:t>
        </w:r>
      </w:ins>
      <w:r w:rsidR="00394BD6">
        <w:rPr>
          <w:rStyle w:val="CommentReference"/>
        </w:rPr>
        <w:commentReference w:id="7"/>
      </w:r>
      <w:r w:rsidR="00A354A0" w:rsidRPr="00865D51">
        <w:rPr>
          <w:lang w:val="en-US"/>
        </w:rPr>
        <w:t xml:space="preserve"> present</w:t>
      </w:r>
      <w:r w:rsidR="00350F78">
        <w:rPr>
          <w:lang w:val="en-US"/>
        </w:rPr>
        <w:t>s</w:t>
      </w:r>
      <w:r w:rsidR="00A354A0" w:rsidRPr="00865D51">
        <w:rPr>
          <w:lang w:val="en-US"/>
        </w:rPr>
        <w:t xml:space="preserve"> </w:t>
      </w:r>
      <w:r w:rsidR="003F654C">
        <w:rPr>
          <w:lang w:val="en-US"/>
        </w:rPr>
        <w:t>“</w:t>
      </w:r>
      <w:r w:rsidR="00A354A0" w:rsidRPr="00865D51">
        <w:rPr>
          <w:lang w:val="en-US"/>
        </w:rPr>
        <w:t>TrueSkill2, a collection of model changes to TrueSkill as well as a new system for estimating model parameters</w:t>
      </w:r>
      <w:r w:rsidR="003F654C">
        <w:rPr>
          <w:lang w:val="en-US"/>
        </w:rPr>
        <w:t>”</w:t>
      </w:r>
      <w:r w:rsidR="00A354A0" w:rsidRPr="00865D51">
        <w:rPr>
          <w:lang w:val="en-US"/>
        </w:rPr>
        <w:t xml:space="preserve">. </w:t>
      </w:r>
      <w:r w:rsidR="0036627F">
        <w:rPr>
          <w:lang w:val="en-US"/>
        </w:rPr>
        <w:t>The improved method</w:t>
      </w:r>
      <w:r w:rsidR="0036627F" w:rsidRPr="00865D51">
        <w:rPr>
          <w:lang w:val="en-US"/>
        </w:rPr>
        <w:t xml:space="preserve"> </w:t>
      </w:r>
      <w:r w:rsidR="00A354A0" w:rsidRPr="00865D51">
        <w:rPr>
          <w:lang w:val="en-US"/>
        </w:rPr>
        <w:t>gives significantly more accurate skill ratings than</w:t>
      </w:r>
      <w:r w:rsidR="00793067">
        <w:rPr>
          <w:lang w:val="en-US"/>
        </w:rPr>
        <w:t xml:space="preserve"> the original T</w:t>
      </w:r>
      <w:r w:rsidR="00A354A0" w:rsidRPr="00865D51">
        <w:rPr>
          <w:lang w:val="en-US"/>
        </w:rPr>
        <w:t>rueSkill</w:t>
      </w:r>
      <w:r w:rsidR="00793067">
        <w:rPr>
          <w:lang w:val="en-US"/>
        </w:rPr>
        <w:t xml:space="preserve"> method</w:t>
      </w:r>
      <w:r w:rsidR="00A354A0" w:rsidRPr="00865D51">
        <w:rPr>
          <w:lang w:val="en-US"/>
        </w:rPr>
        <w:t xml:space="preserve">, </w:t>
      </w:r>
      <w:r w:rsidR="00793067">
        <w:rPr>
          <w:lang w:val="en-US"/>
        </w:rPr>
        <w:t xml:space="preserve">reflected by a </w:t>
      </w:r>
      <w:r w:rsidR="00325493">
        <w:rPr>
          <w:lang w:val="en-US"/>
        </w:rPr>
        <w:t xml:space="preserve">variety of </w:t>
      </w:r>
      <w:r w:rsidR="003F5168">
        <w:rPr>
          <w:lang w:val="en-US"/>
        </w:rPr>
        <w:t>indicators to a game studio.</w:t>
      </w:r>
    </w:p>
    <w:p w14:paraId="72A5128F" w14:textId="77777777" w:rsidR="00F37E8D" w:rsidRDefault="00F37E8D" w:rsidP="00F37E8D">
      <w:pPr>
        <w:rPr>
          <w:lang w:val="en-US"/>
        </w:rPr>
      </w:pPr>
    </w:p>
    <w:p w14:paraId="0C8FB09B" w14:textId="3D50841F" w:rsidR="00A354A0" w:rsidRPr="00F04B98" w:rsidRDefault="008B7E84" w:rsidP="00F37E8D">
      <w:pPr>
        <w:rPr>
          <w:lang w:val="en-US"/>
        </w:rPr>
      </w:pPr>
      <w:r w:rsidRPr="00865D51">
        <w:rPr>
          <w:lang w:val="en-US"/>
        </w:rPr>
        <w:t xml:space="preserve">Minka’s </w:t>
      </w:r>
      <w:r w:rsidR="00A354A0" w:rsidRPr="00F04B98">
        <w:rPr>
          <w:lang w:val="en-US"/>
        </w:rPr>
        <w:t>paper begins by illustrating a set of top priority of qualities needed by a modern game studio, then continues with what TrueSkill model has satisfied and what has not.</w:t>
      </w:r>
      <w:r w:rsidR="006D08A2">
        <w:rPr>
          <w:lang w:val="en-US"/>
        </w:rPr>
        <w:t xml:space="preserve"> </w:t>
      </w:r>
      <w:r w:rsidR="00A354A0" w:rsidRPr="00F04B98">
        <w:rPr>
          <w:lang w:val="en-US"/>
        </w:rPr>
        <w:t>Following this is the detail of the classic TrueSkill model. TrueSkill 2 is modified in certain ways to meet the requirement omitted by the classic TrueSkill model. The various requirements, or in other words, assumptions of the model, is vital for the theory of the paper to hold.</w:t>
      </w:r>
      <w:r w:rsidR="0068607E" w:rsidRPr="00F04B98" w:rsidDel="0068607E">
        <w:rPr>
          <w:lang w:val="en-US"/>
        </w:rPr>
        <w:t xml:space="preserve"> </w:t>
      </w:r>
      <w:r w:rsidR="0068607E">
        <w:rPr>
          <w:lang w:val="en-US"/>
        </w:rPr>
        <w:t>Ri</w:t>
      </w:r>
      <w:r w:rsidR="00A354A0" w:rsidRPr="00F04B98">
        <w:rPr>
          <w:lang w:val="en-US"/>
        </w:rPr>
        <w:t xml:space="preserve">gorous explanations on the validity of assumptions are vital as well. </w:t>
      </w:r>
    </w:p>
    <w:p w14:paraId="014982BC" w14:textId="77777777" w:rsidR="00F37E8D" w:rsidRDefault="00F37E8D" w:rsidP="00F37E8D">
      <w:pPr>
        <w:rPr>
          <w:lang w:val="en-US"/>
        </w:rPr>
      </w:pPr>
    </w:p>
    <w:p w14:paraId="7F76F515" w14:textId="1AFFDD79" w:rsidR="00A354A0" w:rsidRPr="00F04B98" w:rsidRDefault="00A354A0" w:rsidP="00F37E8D">
      <w:pPr>
        <w:rPr>
          <w:lang w:val="en-US"/>
        </w:rPr>
      </w:pPr>
      <w:r w:rsidRPr="00F04B98">
        <w:rPr>
          <w:lang w:val="en-US"/>
        </w:rPr>
        <w:t>For the parameter estimation section,</w:t>
      </w:r>
      <w:r w:rsidR="000E5F7E">
        <w:rPr>
          <w:lang w:val="en-US"/>
        </w:rPr>
        <w:t xml:space="preserve"> proper values were assigned to different parameters. </w:t>
      </w:r>
      <w:r w:rsidRPr="00F04B98">
        <w:rPr>
          <w:lang w:val="en-US"/>
        </w:rPr>
        <w:t xml:space="preserve">One purpose is to reduce ambiguity, such as fixing β to 1. The other purposes are explained in the paper to fit the design of the game itself. For different game applications, the parameters tend to differ, so game developers should adjust the model to suit better to their games. </w:t>
      </w:r>
    </w:p>
    <w:p w14:paraId="11A53179" w14:textId="77777777" w:rsidR="00A354A0" w:rsidRPr="00F04B98" w:rsidRDefault="00A354A0" w:rsidP="00F37E8D">
      <w:pPr>
        <w:rPr>
          <w:lang w:val="en-US"/>
        </w:rPr>
      </w:pPr>
    </w:p>
    <w:p w14:paraId="0967B8C4" w14:textId="73454362" w:rsidR="00A354A0" w:rsidRPr="00F04B98" w:rsidRDefault="00A354A0" w:rsidP="00F37E8D">
      <w:pPr>
        <w:rPr>
          <w:lang w:val="en-US"/>
        </w:rPr>
      </w:pPr>
      <w:r w:rsidRPr="00F04B98">
        <w:rPr>
          <w:lang w:val="en-US"/>
        </w:rPr>
        <w:t xml:space="preserve">The paper also includes the classification of confounding variables. The essential and basic part of the model is developed by disregarding those confounding variables. Then the paper classifies those variables to four categories, with elaboration in section 6, 7, 8 and 9. </w:t>
      </w:r>
      <w:r w:rsidR="004548E4">
        <w:rPr>
          <w:lang w:val="en-US"/>
        </w:rPr>
        <w:t xml:space="preserve">The algorithm is tested and shortcomings are found in each category, then the model is improved to yield a more </w:t>
      </w:r>
      <w:r w:rsidR="004548E4">
        <w:rPr>
          <w:lang w:val="en-US"/>
        </w:rPr>
        <w:lastRenderedPageBreak/>
        <w:t xml:space="preserve">accurate estimation. </w:t>
      </w:r>
      <w:r w:rsidRPr="00F04B98">
        <w:rPr>
          <w:lang w:val="en-US"/>
        </w:rPr>
        <w:t>Some feature</w:t>
      </w:r>
      <w:r w:rsidR="001B7AC7">
        <w:rPr>
          <w:lang w:val="en-US"/>
        </w:rPr>
        <w:t>s</w:t>
      </w:r>
      <w:r w:rsidRPr="00F04B98">
        <w:rPr>
          <w:lang w:val="en-US"/>
        </w:rPr>
        <w:t xml:space="preserve"> not added </w:t>
      </w:r>
      <w:r w:rsidR="001B7AC7">
        <w:rPr>
          <w:lang w:val="en-US"/>
        </w:rPr>
        <w:t>are</w:t>
      </w:r>
      <w:r w:rsidRPr="00F04B98">
        <w:rPr>
          <w:lang w:val="en-US"/>
        </w:rPr>
        <w:t xml:space="preserve"> explained in section 10, and the main reason of not adding them is that they are overlapping with </w:t>
      </w:r>
      <w:ins w:id="10" w:author="Case Potter" w:date="2021-09-09T20:07:00Z">
        <w:r w:rsidR="00394BD6">
          <w:rPr>
            <w:lang w:val="en-US"/>
          </w:rPr>
          <w:t xml:space="preserve">the </w:t>
        </w:r>
      </w:ins>
      <w:commentRangeStart w:id="11"/>
      <w:r w:rsidRPr="00F04B98">
        <w:rPr>
          <w:lang w:val="en-US"/>
        </w:rPr>
        <w:t>previous four categories</w:t>
      </w:r>
      <w:commentRangeEnd w:id="11"/>
      <w:r w:rsidR="00394BD6">
        <w:rPr>
          <w:rStyle w:val="CommentReference"/>
        </w:rPr>
        <w:commentReference w:id="11"/>
      </w:r>
      <w:r w:rsidRPr="00F04B98">
        <w:rPr>
          <w:lang w:val="en-US"/>
        </w:rPr>
        <w:t>.</w:t>
      </w:r>
    </w:p>
    <w:p w14:paraId="1A95CA4E" w14:textId="79BB18E0" w:rsidR="00A354A0" w:rsidRDefault="00A354A0" w:rsidP="00D52D46">
      <w:pPr>
        <w:rPr>
          <w:lang w:val="en-US"/>
        </w:rPr>
      </w:pPr>
    </w:p>
    <w:p w14:paraId="5E5F064A" w14:textId="66A8B6A0" w:rsidR="00293989" w:rsidRDefault="00E319B9" w:rsidP="005203F3">
      <w:pPr>
        <w:rPr>
          <w:lang w:val="en-US"/>
        </w:rPr>
      </w:pPr>
      <w:r w:rsidRPr="00E319B9">
        <w:rPr>
          <w:lang w:val="en-US"/>
        </w:rPr>
        <w:t xml:space="preserve">There is also a version of Elo for multi-competitor games. </w:t>
      </w:r>
      <w:r w:rsidR="00992095">
        <w:rPr>
          <w:lang w:val="en-US"/>
        </w:rPr>
        <w:t>“</w:t>
      </w:r>
      <w:r w:rsidR="00992095" w:rsidRPr="00586082">
        <w:rPr>
          <w:lang w:val="en-US"/>
        </w:rPr>
        <w:t>The Elo system was originally invented as an improved chess-rating system over the previously used Harkness system</w:t>
      </w:r>
      <w:del w:id="12" w:author="Case Potter" w:date="2021-09-09T20:05:00Z">
        <w:r w:rsidR="00992095" w:rsidRPr="002C4BBB" w:rsidDel="00394BD6">
          <w:rPr>
            <w:lang w:val="en-US"/>
          </w:rPr>
          <w:delText>.</w:delText>
        </w:r>
      </w:del>
      <w:r w:rsidR="00992095">
        <w:rPr>
          <w:lang w:val="en-US"/>
        </w:rPr>
        <w:t xml:space="preserve">” </w:t>
      </w:r>
      <w:r w:rsidR="005203F3">
        <w:t>(</w:t>
      </w:r>
      <w:r w:rsidR="005203F3">
        <w:rPr>
          <w:i/>
          <w:iCs/>
        </w:rPr>
        <w:t>Elo rating system</w:t>
      </w:r>
      <w:r w:rsidR="005203F3">
        <w:rPr>
          <w:i/>
          <w:iCs/>
          <w:lang w:val="en-US"/>
        </w:rPr>
        <w:t>,</w:t>
      </w:r>
      <w:r w:rsidR="005203F3">
        <w:t xml:space="preserve"> 2021)</w:t>
      </w:r>
      <w:r w:rsidR="005203F3">
        <w:rPr>
          <w:lang w:val="en-US"/>
        </w:rPr>
        <w:t>.</w:t>
      </w:r>
      <w:r w:rsidR="00992095" w:rsidRPr="002C4BBB">
        <w:rPr>
          <w:lang w:val="en-US"/>
        </w:rPr>
        <w:t xml:space="preserve"> </w:t>
      </w:r>
      <w:r w:rsidRPr="00E319B9">
        <w:rPr>
          <w:lang w:val="en-US"/>
        </w:rPr>
        <w:t xml:space="preserve">One such version is </w:t>
      </w:r>
      <w:r w:rsidR="00CF62B6">
        <w:rPr>
          <w:lang w:val="en-US"/>
        </w:rPr>
        <w:t xml:space="preserve">the Elo-MMR rating system, </w:t>
      </w:r>
      <w:r w:rsidR="00BB6316">
        <w:rPr>
          <w:lang w:val="en-US"/>
        </w:rPr>
        <w:t>elaborated</w:t>
      </w:r>
      <w:r w:rsidR="00CF62B6">
        <w:rPr>
          <w:lang w:val="en-US"/>
        </w:rPr>
        <w:t xml:space="preserve"> by </w:t>
      </w:r>
      <w:r w:rsidR="00F33EAD">
        <w:rPr>
          <w:lang w:val="en-US"/>
        </w:rPr>
        <w:t>“</w:t>
      </w:r>
      <w:r w:rsidR="00C56CB4">
        <w:rPr>
          <w:lang w:val="en-US"/>
        </w:rPr>
        <w:t>A</w:t>
      </w:r>
      <w:r w:rsidR="00F33EAD" w:rsidRPr="00E914F3">
        <w:rPr>
          <w:lang w:val="en-US"/>
        </w:rPr>
        <w:t>n Elo-like System for Massive Multiplayer Competitions</w:t>
      </w:r>
      <w:r w:rsidR="00F33EAD">
        <w:rPr>
          <w:lang w:val="en-US"/>
        </w:rPr>
        <w:t>”</w:t>
      </w:r>
      <w:r w:rsidR="00E914F3">
        <w:rPr>
          <w:lang w:val="en-US"/>
        </w:rPr>
        <w:t xml:space="preserve"> </w:t>
      </w:r>
      <w:r w:rsidR="00E914F3" w:rsidRPr="00E914F3">
        <w:rPr>
          <w:lang w:val="en-US"/>
        </w:rPr>
        <w:t>(Ebtekar &amp; Liu, 2021)</w:t>
      </w:r>
      <w:r w:rsidR="00422721">
        <w:rPr>
          <w:lang w:val="en-US"/>
        </w:rPr>
        <w:t>.</w:t>
      </w:r>
      <w:r w:rsidR="00A96AB4">
        <w:rPr>
          <w:lang w:val="en-US"/>
        </w:rPr>
        <w:t xml:space="preserve"> The base case is the Bayesian model for multiple competitors, similar to </w:t>
      </w:r>
      <w:r w:rsidR="00372063">
        <w:rPr>
          <w:lang w:val="en-US"/>
        </w:rPr>
        <w:t>Minka et al.’s</w:t>
      </w:r>
      <w:r w:rsidR="00372063" w:rsidDel="00372063">
        <w:rPr>
          <w:lang w:val="en-US"/>
        </w:rPr>
        <w:t xml:space="preserve"> </w:t>
      </w:r>
      <w:r w:rsidR="00A96AB4">
        <w:rPr>
          <w:lang w:val="en-US"/>
        </w:rPr>
        <w:t>paper but more complicated with more variables. Then the author proposes the two-phase algorithm for skill estimation in detail, and the elaboration has many advanced formulas and mathematical terms. After that is the discussion on skill evolution over time, and a term “pseudodiffusion” is put forward. A set of pseudocode helps illustrate the idea. Then the paper evaluates the theoretical effectiveness of the algorithm, with calculations of time complexity and optimizations. Finally, data from past contests of different competitive programming sites such as Codeforces and TopCoder is put into the algorithm to determine the effectiveness of prediction. In the appendix part, there is also proof of theorems used in the paper.</w:t>
      </w:r>
    </w:p>
    <w:p w14:paraId="3EE85E50" w14:textId="77777777" w:rsidR="00293989" w:rsidRDefault="00293989" w:rsidP="00A96AB4">
      <w:pPr>
        <w:rPr>
          <w:lang w:val="en-US"/>
        </w:rPr>
      </w:pPr>
    </w:p>
    <w:p w14:paraId="54906D62" w14:textId="71730332" w:rsidR="00EA79E8" w:rsidRPr="00F04B98" w:rsidRDefault="00CC1F50" w:rsidP="00EA79E8">
      <w:pPr>
        <w:rPr>
          <w:lang w:val="en-US"/>
        </w:rPr>
      </w:pPr>
      <w:r>
        <w:rPr>
          <w:lang w:val="en-US"/>
        </w:rPr>
        <w:t xml:space="preserve">Another version is </w:t>
      </w:r>
      <w:r w:rsidR="00A23B82">
        <w:rPr>
          <w:lang w:val="en-US"/>
        </w:rPr>
        <w:t>a</w:t>
      </w:r>
      <w:r w:rsidR="009C48AD">
        <w:rPr>
          <w:lang w:val="en-US"/>
        </w:rPr>
        <w:t xml:space="preserve"> multi-competitor</w:t>
      </w:r>
      <w:r w:rsidR="00A23B82">
        <w:rPr>
          <w:lang w:val="en-US"/>
        </w:rPr>
        <w:t xml:space="preserve"> Elo method</w:t>
      </w:r>
      <w:r w:rsidR="00435FAF">
        <w:rPr>
          <w:lang w:val="en-US"/>
        </w:rPr>
        <w:t xml:space="preserve"> </w:t>
      </w:r>
      <w:r w:rsidR="00A9781C">
        <w:rPr>
          <w:lang w:val="en-US"/>
        </w:rPr>
        <w:t xml:space="preserve">applied </w:t>
      </w:r>
      <w:r w:rsidR="00AA1155">
        <w:rPr>
          <w:lang w:val="en-US"/>
        </w:rPr>
        <w:t xml:space="preserve">on Formula One </w:t>
      </w:r>
      <w:r w:rsidR="00293989">
        <w:rPr>
          <w:lang w:val="en-US"/>
        </w:rPr>
        <w:t xml:space="preserve">matches. </w:t>
      </w:r>
      <w:r w:rsidR="00EA79E8">
        <w:rPr>
          <w:lang w:val="en-US"/>
        </w:rPr>
        <w:t>The</w:t>
      </w:r>
      <w:r w:rsidR="007902E9">
        <w:rPr>
          <w:lang w:val="en-US"/>
        </w:rPr>
        <w:t xml:space="preserve"> article </w:t>
      </w:r>
      <w:r w:rsidR="00DE33A5">
        <w:rPr>
          <w:lang w:val="en-US"/>
        </w:rPr>
        <w:t>“</w:t>
      </w:r>
      <w:r w:rsidR="00DE33A5" w:rsidRPr="00DE33A5">
        <w:rPr>
          <w:lang w:val="en-US"/>
        </w:rPr>
        <w:t>Who’s The Best Formula One Driver Of All Time?</w:t>
      </w:r>
      <w:r w:rsidR="00DE33A5">
        <w:rPr>
          <w:lang w:val="en-US"/>
        </w:rPr>
        <w:t>”</w:t>
      </w:r>
      <w:r w:rsidR="00DE33A5" w:rsidRPr="00DE33A5">
        <w:rPr>
          <w:lang w:val="en-US"/>
        </w:rPr>
        <w:t xml:space="preserve"> (Moore, 2018),</w:t>
      </w:r>
      <w:r w:rsidR="00DE33A5">
        <w:rPr>
          <w:lang w:val="en-US"/>
        </w:rPr>
        <w:t xml:space="preserve"> </w:t>
      </w:r>
      <w:r w:rsidR="00EA79E8">
        <w:rPr>
          <w:lang w:val="en-US"/>
        </w:rPr>
        <w:t>describes th</w:t>
      </w:r>
      <w:r w:rsidR="00F65B5B">
        <w:rPr>
          <w:lang w:val="en-US"/>
        </w:rPr>
        <w:t>is</w:t>
      </w:r>
      <w:r w:rsidR="00EA79E8" w:rsidRPr="00F04B98">
        <w:rPr>
          <w:lang w:val="en-US"/>
        </w:rPr>
        <w:t xml:space="preserve"> rating method adjusted to rate the competitions with multiple competitors. </w:t>
      </w:r>
    </w:p>
    <w:p w14:paraId="43C12FEE" w14:textId="3A8BCFC4" w:rsidR="00EA79E8" w:rsidRPr="00F04B98" w:rsidRDefault="00EA79E8" w:rsidP="00EA79E8">
      <w:pPr>
        <w:rPr>
          <w:lang w:val="en-US"/>
        </w:rPr>
      </w:pPr>
    </w:p>
    <w:p w14:paraId="0FB778EB" w14:textId="54BC4005" w:rsidR="00EA79E8" w:rsidRPr="00F04B98" w:rsidRDefault="00EA79E8" w:rsidP="00B77270">
      <w:pPr>
        <w:rPr>
          <w:lang w:val="en-US"/>
        </w:rPr>
      </w:pPr>
      <w:r w:rsidRPr="00F04B98">
        <w:rPr>
          <w:lang w:val="en-US"/>
        </w:rPr>
        <w:t>Similar to the Elo rating method, competitors are assigned an initial rating of 1300. The largest difference is that “</w:t>
      </w:r>
      <w:r w:rsidR="0039309F">
        <w:rPr>
          <w:rFonts w:eastAsia="SimSun"/>
          <w:kern w:val="2"/>
          <w:lang w:val="en-US"/>
        </w:rPr>
        <w:t>e</w:t>
      </w:r>
      <w:r w:rsidRPr="00F04B98">
        <w:rPr>
          <w:rFonts w:eastAsia="SimSun"/>
          <w:kern w:val="2"/>
          <w:lang w:val="en-US"/>
        </w:rPr>
        <w:t>ach session or race is treated as if it were a round-robin 1-on-1 tournament. A driver who finishes second out of 15 cars is viewed as having gone 13-1 in this tournament, losing to the first-place finisher and defeating the rest” (Moore, 2018)</w:t>
      </w:r>
      <w:r w:rsidRPr="00F04B98">
        <w:rPr>
          <w:lang w:val="en-US"/>
        </w:rPr>
        <w:t>. In this version, only competitors’ ranking will determine its rating change, but the actual scores are not taken into account</w:t>
      </w:r>
      <w:r w:rsidR="00460B43">
        <w:rPr>
          <w:lang w:val="en-US"/>
        </w:rPr>
        <w:t>.</w:t>
      </w:r>
      <w:r w:rsidR="00460B43" w:rsidRPr="00F04B98">
        <w:rPr>
          <w:lang w:val="en-US"/>
        </w:rPr>
        <w:t xml:space="preserve"> </w:t>
      </w:r>
      <w:r w:rsidR="00460B43">
        <w:rPr>
          <w:lang w:val="en-US"/>
        </w:rPr>
        <w:t xml:space="preserve">My intended research topic included the effect of actual scores on rating change, so I </w:t>
      </w:r>
      <w:r w:rsidR="00C12571">
        <w:rPr>
          <w:lang w:val="en-US"/>
        </w:rPr>
        <w:t xml:space="preserve">would </w:t>
      </w:r>
      <w:r w:rsidR="003703DE">
        <w:rPr>
          <w:lang w:val="en-US"/>
        </w:rPr>
        <w:t xml:space="preserve">only learn </w:t>
      </w:r>
      <w:r w:rsidR="000D03D6">
        <w:rPr>
          <w:lang w:val="en-US"/>
        </w:rPr>
        <w:t xml:space="preserve">the idea of this method. This paper will </w:t>
      </w:r>
      <w:r w:rsidR="00B77270">
        <w:rPr>
          <w:lang w:val="en-US"/>
        </w:rPr>
        <w:t>change the simple win-lose score into a weighted version of competitor’s points.</w:t>
      </w:r>
    </w:p>
    <w:p w14:paraId="0CA6944F" w14:textId="77777777" w:rsidR="00EA79E8" w:rsidRPr="00F04B98" w:rsidRDefault="00EA79E8" w:rsidP="00EA79E8">
      <w:pPr>
        <w:rPr>
          <w:lang w:val="en-US"/>
        </w:rPr>
      </w:pPr>
    </w:p>
    <w:p w14:paraId="6D94525E" w14:textId="54F0EE56" w:rsidR="00EA79E8" w:rsidRPr="00F04B98" w:rsidRDefault="00EA79E8" w:rsidP="00EA79E8">
      <w:pPr>
        <w:rPr>
          <w:lang w:val="en-US"/>
        </w:rPr>
      </w:pPr>
      <w:r w:rsidRPr="00F04B98">
        <w:rPr>
          <w:lang w:val="en-US"/>
        </w:rPr>
        <w:t>The article also points out that artificial adjustment on rating changes is necessary</w:t>
      </w:r>
      <w:r w:rsidR="0039309F">
        <w:rPr>
          <w:lang w:val="en-US"/>
        </w:rPr>
        <w:t xml:space="preserve"> </w:t>
      </w:r>
      <w:r w:rsidRPr="00F04B98">
        <w:rPr>
          <w:lang w:val="en-US"/>
        </w:rPr>
        <w:t>in order to prevent rating inflation or deflation. Without the adjustment, the initial uniform standard for determining competitor’s ability would fluctuate over time, certainly unfair for different competitors that stay active in different time.</w:t>
      </w:r>
    </w:p>
    <w:p w14:paraId="12B16126" w14:textId="4497A2CF" w:rsidR="00A96AB4" w:rsidRDefault="00A96AB4" w:rsidP="00A96AB4">
      <w:pPr>
        <w:rPr>
          <w:lang w:val="en-US"/>
        </w:rPr>
      </w:pPr>
    </w:p>
    <w:p w14:paraId="117ABAD2" w14:textId="799CAC59" w:rsidR="00FE0FFC" w:rsidRDefault="00E319B9" w:rsidP="00FE0FFC">
      <w:pPr>
        <w:rPr>
          <w:lang w:val="en-US"/>
        </w:rPr>
      </w:pPr>
      <w:r w:rsidRPr="00E319B9">
        <w:rPr>
          <w:lang w:val="en-US"/>
        </w:rPr>
        <w:t xml:space="preserve">Other variations also exist such as </w:t>
      </w:r>
      <w:r w:rsidR="009618B6">
        <w:rPr>
          <w:lang w:val="en-US"/>
        </w:rPr>
        <w:t xml:space="preserve">the Massey method. </w:t>
      </w:r>
      <w:r w:rsidR="00F829F1">
        <w:rPr>
          <w:lang w:val="en-US"/>
        </w:rPr>
        <w:t xml:space="preserve">Greene et al. (2014) used </w:t>
      </w:r>
      <w:r w:rsidR="00FE0FFC">
        <w:rPr>
          <w:lang w:val="en-US"/>
        </w:rPr>
        <w:t xml:space="preserve">several ranking methods to evaluate the strength of US Men’s Ice Hockey team. It concludes with the global ranking of the team, the chance to win medal in the 2014 Olympics, and the improvement of the team. </w:t>
      </w:r>
    </w:p>
    <w:p w14:paraId="2C5DBEF7" w14:textId="77777777" w:rsidR="00FE0FFC" w:rsidRDefault="00FE0FFC" w:rsidP="00FE0FFC">
      <w:pPr>
        <w:rPr>
          <w:lang w:val="en-US"/>
        </w:rPr>
      </w:pPr>
    </w:p>
    <w:p w14:paraId="2373D7CF" w14:textId="3D3A64A6" w:rsidR="00FE0FFC" w:rsidRDefault="00FE0FFC" w:rsidP="00FE0FFC">
      <w:pPr>
        <w:rPr>
          <w:lang w:val="en-US"/>
        </w:rPr>
      </w:pPr>
      <w:r>
        <w:rPr>
          <w:lang w:val="en-US"/>
        </w:rPr>
        <w:t xml:space="preserve">For head-to-head sports, </w:t>
      </w:r>
      <w:r w:rsidR="00AE0975">
        <w:rPr>
          <w:lang w:val="en-US"/>
        </w:rPr>
        <w:t xml:space="preserve">Greene et al.’s </w:t>
      </w:r>
      <w:r>
        <w:rPr>
          <w:lang w:val="en-US"/>
        </w:rPr>
        <w:t xml:space="preserve">paper uses the Massey method, the Elo method, and the TrueSkill method to analyze the US Men’s Ice Hockey team’s placement over time. After this is the comparison of the methods. In the comparison </w:t>
      </w:r>
      <w:r w:rsidR="00A66489">
        <w:rPr>
          <w:lang w:val="en-US"/>
        </w:rPr>
        <w:t>section</w:t>
      </w:r>
      <w:r>
        <w:rPr>
          <w:lang w:val="en-US"/>
        </w:rPr>
        <w:t xml:space="preserve">, the Elo rating method is classified as straight Elo (holding k value constant), simple weighted and heavy weighted. </w:t>
      </w:r>
      <w:r w:rsidR="00977CE3">
        <w:rPr>
          <w:lang w:val="en-US"/>
        </w:rPr>
        <w:t xml:space="preserve">I </w:t>
      </w:r>
      <w:r w:rsidR="00C52DF3">
        <w:rPr>
          <w:lang w:val="en-US"/>
        </w:rPr>
        <w:t>m</w:t>
      </w:r>
      <w:r w:rsidR="00977CE3">
        <w:rPr>
          <w:lang w:val="en-US"/>
        </w:rPr>
        <w:t xml:space="preserve">ay adapt this </w:t>
      </w:r>
      <w:r w:rsidR="00C52DF3">
        <w:rPr>
          <w:lang w:val="en-US"/>
        </w:rPr>
        <w:t xml:space="preserve">classification process in my paper as well. </w:t>
      </w:r>
      <w:r>
        <w:rPr>
          <w:lang w:val="en-US"/>
        </w:rPr>
        <w:t xml:space="preserve">Straight Elo rating method predicts better result than </w:t>
      </w:r>
      <w:r>
        <w:rPr>
          <w:lang w:val="en-US"/>
        </w:rPr>
        <w:lastRenderedPageBreak/>
        <w:t xml:space="preserve">the other two variations of the Elo method. Then the passage evaluates the predictions of the three rating methods quantitively over time. </w:t>
      </w:r>
    </w:p>
    <w:p w14:paraId="2E2ADE04" w14:textId="77777777" w:rsidR="00FE0FFC" w:rsidRPr="00F04B98" w:rsidRDefault="00FE0FFC" w:rsidP="00FE0FFC">
      <w:pPr>
        <w:rPr>
          <w:lang w:val="en-US"/>
        </w:rPr>
      </w:pPr>
    </w:p>
    <w:p w14:paraId="3D9413AC" w14:textId="2A3F95A5" w:rsidR="00FE0FFC" w:rsidRDefault="00FE0FFC" w:rsidP="00FE0FFC">
      <w:pPr>
        <w:rPr>
          <w:lang w:val="en-US"/>
        </w:rPr>
      </w:pPr>
      <w:r>
        <w:rPr>
          <w:lang w:val="en-US"/>
        </w:rPr>
        <w:t>The major content of this paper is head-to-head sports. Rating systems on multi-competitor sports are mentioned</w:t>
      </w:r>
      <w:r w:rsidR="0039309F">
        <w:rPr>
          <w:lang w:val="en-US"/>
        </w:rPr>
        <w:t>,</w:t>
      </w:r>
      <w:r>
        <w:rPr>
          <w:lang w:val="en-US"/>
        </w:rPr>
        <w:t xml:space="preserve"> but unfortunately, they cannot be analyzed in the same way as head-to-head sports.</w:t>
      </w:r>
    </w:p>
    <w:p w14:paraId="738DD62F" w14:textId="0373FBF7" w:rsidR="005D72AD" w:rsidRDefault="005D72AD" w:rsidP="00D52D46">
      <w:pPr>
        <w:rPr>
          <w:lang w:val="en-US"/>
        </w:rPr>
      </w:pPr>
    </w:p>
    <w:p w14:paraId="2879970B" w14:textId="63337EBD" w:rsidR="00A17736" w:rsidRPr="00865D51" w:rsidRDefault="00E319B9" w:rsidP="00A17736">
      <w:r w:rsidRPr="00E319B9">
        <w:rPr>
          <w:lang w:val="en-US"/>
        </w:rPr>
        <w:t xml:space="preserve">In this paper, </w:t>
      </w:r>
      <w:r w:rsidR="00821277">
        <w:rPr>
          <w:lang w:val="en-US"/>
        </w:rPr>
        <w:t>I</w:t>
      </w:r>
      <w:r w:rsidRPr="00E319B9">
        <w:rPr>
          <w:lang w:val="en-US"/>
        </w:rPr>
        <w:t xml:space="preserve"> will</w:t>
      </w:r>
      <w:r w:rsidR="00FD02BD" w:rsidRPr="00C022F9">
        <w:rPr>
          <w:lang w:val="en-US"/>
        </w:rPr>
        <w:t xml:space="preserve"> </w:t>
      </w:r>
      <w:r w:rsidR="0094628B" w:rsidRPr="00C022F9">
        <w:rPr>
          <w:lang w:val="en-US"/>
        </w:rPr>
        <w:t xml:space="preserve">design and </w:t>
      </w:r>
      <w:r w:rsidR="00C80B11" w:rsidRPr="00C022F9">
        <w:rPr>
          <w:lang w:val="en-US"/>
        </w:rPr>
        <w:t xml:space="preserve">analyze </w:t>
      </w:r>
      <w:r w:rsidR="009E78BD" w:rsidRPr="00C022F9">
        <w:rPr>
          <w:lang w:val="en-US"/>
        </w:rPr>
        <w:t>the ra</w:t>
      </w:r>
      <w:r w:rsidR="009E2E38" w:rsidRPr="00C022F9">
        <w:rPr>
          <w:lang w:val="en-US"/>
        </w:rPr>
        <w:t>t</w:t>
      </w:r>
      <w:r w:rsidR="009E78BD" w:rsidRPr="00C022F9">
        <w:rPr>
          <w:lang w:val="en-US"/>
        </w:rPr>
        <w:t xml:space="preserve">ing system for </w:t>
      </w:r>
      <w:r w:rsidR="00062BE2" w:rsidRPr="00C022F9">
        <w:rPr>
          <w:lang w:val="en-US"/>
        </w:rPr>
        <w:t xml:space="preserve">Codeforces, </w:t>
      </w:r>
      <w:r w:rsidR="00D161BA" w:rsidRPr="00C022F9">
        <w:rPr>
          <w:lang w:val="en-US"/>
        </w:rPr>
        <w:t xml:space="preserve">the most </w:t>
      </w:r>
      <w:r w:rsidR="003D234C" w:rsidRPr="00C022F9">
        <w:rPr>
          <w:lang w:val="en-US"/>
        </w:rPr>
        <w:t xml:space="preserve">famous </w:t>
      </w:r>
      <w:r w:rsidR="00814BCD" w:rsidRPr="00C022F9">
        <w:rPr>
          <w:lang w:val="en-US"/>
        </w:rPr>
        <w:t>web</w:t>
      </w:r>
      <w:r w:rsidR="005D0042" w:rsidRPr="00C022F9">
        <w:rPr>
          <w:lang w:val="en-US"/>
        </w:rPr>
        <w:t>s</w:t>
      </w:r>
      <w:r w:rsidR="00814BCD" w:rsidRPr="00C022F9">
        <w:rPr>
          <w:lang w:val="en-US"/>
        </w:rPr>
        <w:t>i</w:t>
      </w:r>
      <w:r w:rsidR="005D0042" w:rsidRPr="00C022F9">
        <w:rPr>
          <w:lang w:val="en-US"/>
        </w:rPr>
        <w:t>t</w:t>
      </w:r>
      <w:r w:rsidR="00814BCD" w:rsidRPr="00C022F9">
        <w:rPr>
          <w:lang w:val="en-US"/>
        </w:rPr>
        <w:t xml:space="preserve">e that hosts </w:t>
      </w:r>
      <w:r w:rsidR="001400CF" w:rsidRPr="00C022F9">
        <w:rPr>
          <w:lang w:val="en-US"/>
        </w:rPr>
        <w:t>international</w:t>
      </w:r>
      <w:r w:rsidR="008601BF" w:rsidRPr="00C022F9">
        <w:rPr>
          <w:lang w:val="en-US"/>
        </w:rPr>
        <w:t xml:space="preserve"> competitive programming</w:t>
      </w:r>
      <w:r w:rsidR="001400CF" w:rsidRPr="00C022F9">
        <w:rPr>
          <w:lang w:val="en-US"/>
        </w:rPr>
        <w:t xml:space="preserve"> </w:t>
      </w:r>
      <w:r w:rsidR="008601BF" w:rsidRPr="00C022F9">
        <w:rPr>
          <w:lang w:val="en-US"/>
        </w:rPr>
        <w:t>competitions.</w:t>
      </w:r>
      <w:r w:rsidR="00B746DB">
        <w:rPr>
          <w:lang w:val="en-US"/>
        </w:rPr>
        <w:t xml:space="preserve"> </w:t>
      </w:r>
      <w:r w:rsidR="00B746DB" w:rsidRPr="00C022F9">
        <w:rPr>
          <w:lang w:val="en-US"/>
        </w:rPr>
        <w:t>Codeforces</w:t>
      </w:r>
      <w:r w:rsidR="00B746DB">
        <w:rPr>
          <w:lang w:val="en-US"/>
        </w:rPr>
        <w:t xml:space="preserve">, </w:t>
      </w:r>
      <w:hyperlink r:id="rId9" w:history="1">
        <w:r w:rsidR="00B746DB" w:rsidRPr="00B84172">
          <w:rPr>
            <w:rStyle w:val="Hyperlink"/>
            <w:lang w:val="en-US"/>
          </w:rPr>
          <w:t>https://codeforces.com/</w:t>
        </w:r>
      </w:hyperlink>
      <w:r w:rsidR="00B746DB">
        <w:rPr>
          <w:lang w:val="en-US"/>
        </w:rPr>
        <w:t>,</w:t>
      </w:r>
      <w:r w:rsidR="00B746DB" w:rsidRPr="00C022F9">
        <w:rPr>
          <w:lang w:val="en-US"/>
        </w:rPr>
        <w:t> is a website that hosts </w:t>
      </w:r>
      <w:del w:id="13" w:author="Microsoft Office 用户" w:date="2021-09-13T13:30:00Z">
        <w:r w:rsidR="005B7735" w:rsidDel="00E00DB4">
          <w:fldChar w:fldCharType="begin"/>
        </w:r>
        <w:r w:rsidR="005B7735" w:rsidDel="00E00DB4">
          <w:delInstrText xml:space="preserve"> HYPERLINK "https://en.wikipedia.org/wiki/Competitive_programming" \o "Competitive programming" </w:delInstrText>
        </w:r>
        <w:r w:rsidR="005B7735" w:rsidDel="00E00DB4">
          <w:fldChar w:fldCharType="separate"/>
        </w:r>
        <w:r w:rsidR="00B746DB" w:rsidRPr="00C022F9" w:rsidDel="00E00DB4">
          <w:rPr>
            <w:lang w:val="en-US"/>
          </w:rPr>
          <w:delText>competitive programming</w:delText>
        </w:r>
        <w:r w:rsidR="005B7735" w:rsidDel="00E00DB4">
          <w:rPr>
            <w:lang w:val="en-US"/>
          </w:rPr>
          <w:fldChar w:fldCharType="end"/>
        </w:r>
      </w:del>
      <w:ins w:id="14" w:author="Microsoft Office 用户" w:date="2021-09-13T13:30:00Z">
        <w:r w:rsidR="00E00DB4" w:rsidRPr="00C022F9">
          <w:rPr>
            <w:lang w:val="en-US"/>
          </w:rPr>
          <w:t>competitive programming</w:t>
        </w:r>
      </w:ins>
      <w:r w:rsidR="00B746DB" w:rsidRPr="00C022F9">
        <w:rPr>
          <w:lang w:val="en-US"/>
        </w:rPr>
        <w:t> contests</w:t>
      </w:r>
      <w:r w:rsidR="00B746DB">
        <w:rPr>
          <w:lang w:val="en-US"/>
        </w:rPr>
        <w:t>. “</w:t>
      </w:r>
      <w:r w:rsidR="00B746DB" w:rsidRPr="00C022F9">
        <w:rPr>
          <w:lang w:val="en-US"/>
        </w:rPr>
        <w:t>As of 2018, it has over 600,000 registered users</w:t>
      </w:r>
      <w:r w:rsidR="00B746DB">
        <w:rPr>
          <w:lang w:val="en-US"/>
        </w:rPr>
        <w:t>”</w:t>
      </w:r>
      <w:r w:rsidR="00B746DB" w:rsidRPr="00C022F9">
        <w:rPr>
          <w:lang w:val="en-US"/>
        </w:rPr>
        <w:t xml:space="preserve"> </w:t>
      </w:r>
      <w:r w:rsidR="00116E14">
        <w:t>(</w:t>
      </w:r>
      <w:r w:rsidR="00116E14">
        <w:rPr>
          <w:i/>
          <w:iCs/>
        </w:rPr>
        <w:t>Codeforces</w:t>
      </w:r>
      <w:r w:rsidR="00116E14">
        <w:rPr>
          <w:i/>
          <w:iCs/>
          <w:lang w:val="en-US"/>
        </w:rPr>
        <w:t>,</w:t>
      </w:r>
      <w:r w:rsidR="00116E14">
        <w:t xml:space="preserve"> 2021)</w:t>
      </w:r>
      <w:r w:rsidR="00116E14">
        <w:rPr>
          <w:lang w:val="en-US"/>
        </w:rPr>
        <w:t>,</w:t>
      </w:r>
      <w:r w:rsidR="00B746DB">
        <w:rPr>
          <w:lang w:val="en-US"/>
        </w:rPr>
        <w:t xml:space="preserve"> and the number of users is increasing at a progressive rate.</w:t>
      </w:r>
      <w:r w:rsidR="00A17736">
        <w:rPr>
          <w:lang w:val="en-US"/>
        </w:rPr>
        <w:t xml:space="preserve"> If c</w:t>
      </w:r>
      <w:r w:rsidR="00A17736" w:rsidRPr="00C022F9">
        <w:rPr>
          <w:lang w:val="en-US"/>
        </w:rPr>
        <w:t>ompetitors participate in rated contests, their rating will change. I will research the way</w:t>
      </w:r>
      <w:r w:rsidR="00A17736">
        <w:rPr>
          <w:lang w:val="en-US"/>
        </w:rPr>
        <w:t xml:space="preserve"> of rating change after the contest based on competitor’s performance.</w:t>
      </w:r>
    </w:p>
    <w:p w14:paraId="05B1E79C" w14:textId="77777777" w:rsidR="002C1933" w:rsidRDefault="002C1933" w:rsidP="005E227A">
      <w:pPr>
        <w:rPr>
          <w:lang w:val="en-US"/>
        </w:rPr>
      </w:pPr>
    </w:p>
    <w:p w14:paraId="2E7E6B5F" w14:textId="7EFFAAF2" w:rsidR="00114B20" w:rsidRDefault="006C1664" w:rsidP="005363B2">
      <w:pPr>
        <w:rPr>
          <w:lang w:val="en-US"/>
        </w:rPr>
      </w:pPr>
      <w:r w:rsidRPr="00C022F9">
        <w:rPr>
          <w:lang w:val="en-US"/>
        </w:rPr>
        <w:t>The effecti</w:t>
      </w:r>
      <w:r w:rsidR="00222F61" w:rsidRPr="00C022F9">
        <w:rPr>
          <w:lang w:val="en-US"/>
        </w:rPr>
        <w:t>ve</w:t>
      </w:r>
      <w:r w:rsidRPr="00C022F9">
        <w:rPr>
          <w:lang w:val="en-US"/>
        </w:rPr>
        <w:t>ness of</w:t>
      </w:r>
      <w:r w:rsidR="00222F61" w:rsidRPr="00C022F9">
        <w:rPr>
          <w:lang w:val="en-US"/>
        </w:rPr>
        <w:t xml:space="preserve"> the ra</w:t>
      </w:r>
      <w:r w:rsidR="00AC0BBA" w:rsidRPr="00C022F9">
        <w:rPr>
          <w:lang w:val="en-US"/>
        </w:rPr>
        <w:t>ting system will be evaluated based o</w:t>
      </w:r>
      <w:r w:rsidR="003407A2" w:rsidRPr="00C022F9">
        <w:rPr>
          <w:lang w:val="en-US"/>
        </w:rPr>
        <w:t>n data</w:t>
      </w:r>
      <w:r w:rsidR="00BD4B84">
        <w:rPr>
          <w:lang w:val="en-US"/>
        </w:rPr>
        <w:t xml:space="preserve"> of rating change</w:t>
      </w:r>
      <w:r w:rsidR="001C3D4C">
        <w:rPr>
          <w:lang w:val="en-US"/>
        </w:rPr>
        <w:t xml:space="preserve"> of participants</w:t>
      </w:r>
      <w:r w:rsidR="003407A2" w:rsidRPr="00C022F9">
        <w:rPr>
          <w:lang w:val="en-US"/>
        </w:rPr>
        <w:t xml:space="preserve"> from </w:t>
      </w:r>
      <w:r w:rsidR="001C3D4C">
        <w:rPr>
          <w:lang w:val="en-US"/>
        </w:rPr>
        <w:t xml:space="preserve">the </w:t>
      </w:r>
      <w:r w:rsidR="003407A2" w:rsidRPr="00C022F9">
        <w:rPr>
          <w:lang w:val="en-US"/>
        </w:rPr>
        <w:t>past contests.</w:t>
      </w:r>
      <w:r w:rsidR="00523B2E" w:rsidRPr="00C022F9">
        <w:rPr>
          <w:lang w:val="en-US"/>
        </w:rPr>
        <w:t xml:space="preserve"> </w:t>
      </w:r>
      <w:r w:rsidR="003C170D">
        <w:rPr>
          <w:lang w:val="en-US"/>
        </w:rPr>
        <w:t>I w</w:t>
      </w:r>
      <w:r w:rsidR="00C81631">
        <w:rPr>
          <w:lang w:val="en-US"/>
        </w:rPr>
        <w:t>ill</w:t>
      </w:r>
      <w:r w:rsidR="003C170D">
        <w:rPr>
          <w:lang w:val="en-US"/>
        </w:rPr>
        <w:t xml:space="preserve"> </w:t>
      </w:r>
      <w:r w:rsidR="006F5367">
        <w:rPr>
          <w:lang w:val="en-US"/>
        </w:rPr>
        <w:t xml:space="preserve">compare the rating change predicted by my method and program to the official rating change, </w:t>
      </w:r>
      <w:r w:rsidR="000222F1">
        <w:rPr>
          <w:lang w:val="en-US"/>
        </w:rPr>
        <w:t xml:space="preserve">and use </w:t>
      </w:r>
      <w:ins w:id="15" w:author="Microsoft Office 用户" w:date="2021-09-13T13:31:00Z">
        <w:r w:rsidR="00E00DB4">
          <w:rPr>
            <w:lang w:val="en-US"/>
          </w:rPr>
          <w:t xml:space="preserve">a </w:t>
        </w:r>
      </w:ins>
      <w:r w:rsidR="00602A48">
        <w:rPr>
          <w:lang w:val="en-US"/>
        </w:rPr>
        <w:t xml:space="preserve">predictability </w:t>
      </w:r>
      <w:r w:rsidR="000222F1">
        <w:rPr>
          <w:lang w:val="en-US"/>
        </w:rPr>
        <w:t>indicator</w:t>
      </w:r>
      <w:del w:id="16" w:author="Microsoft Office 用户" w:date="2021-09-13T13:31:00Z">
        <w:r w:rsidR="000222F1" w:rsidDel="00E00DB4">
          <w:rPr>
            <w:lang w:val="en-US"/>
          </w:rPr>
          <w:delText>s</w:delText>
        </w:r>
      </w:del>
      <w:r w:rsidR="000222F1">
        <w:rPr>
          <w:lang w:val="en-US"/>
        </w:rPr>
        <w:t xml:space="preserve"> </w:t>
      </w:r>
      <w:r w:rsidR="00602A48">
        <w:rPr>
          <w:lang w:val="en-US"/>
        </w:rPr>
        <w:t xml:space="preserve">to measure the </w:t>
      </w:r>
      <w:r w:rsidR="003B47A0">
        <w:rPr>
          <w:lang w:val="en-US"/>
        </w:rPr>
        <w:t>extent of accuracy.</w:t>
      </w:r>
    </w:p>
    <w:p w14:paraId="1E5EBC5D" w14:textId="24AAF277" w:rsidR="00114B20" w:rsidRDefault="00114B20" w:rsidP="005363B2">
      <w:pPr>
        <w:rPr>
          <w:lang w:val="en-US"/>
        </w:rPr>
      </w:pPr>
    </w:p>
    <w:p w14:paraId="653A82A7" w14:textId="77777777" w:rsidR="00BB7223" w:rsidRDefault="00BB7223" w:rsidP="005363B2">
      <w:pPr>
        <w:rPr>
          <w:lang w:val="en-US"/>
        </w:rPr>
      </w:pPr>
    </w:p>
    <w:p w14:paraId="4D092A80" w14:textId="246D4909" w:rsidR="004413AB" w:rsidRPr="00124CBE" w:rsidRDefault="005927A4" w:rsidP="005363B2">
      <w:pPr>
        <w:rPr>
          <w:lang w:val="en-US"/>
        </w:rPr>
      </w:pPr>
      <w:r>
        <w:rPr>
          <w:b/>
          <w:bCs/>
          <w:sz w:val="28"/>
          <w:szCs w:val="28"/>
          <w:lang w:val="en-US"/>
        </w:rPr>
        <w:t>2</w:t>
      </w:r>
      <w:r w:rsidR="004A6AA5">
        <w:rPr>
          <w:b/>
          <w:bCs/>
          <w:sz w:val="28"/>
          <w:szCs w:val="28"/>
          <w:lang w:val="en-US"/>
        </w:rPr>
        <w:t>.</w:t>
      </w:r>
      <w:r w:rsidR="00417565" w:rsidRPr="004413AB">
        <w:rPr>
          <w:b/>
          <w:bCs/>
          <w:sz w:val="28"/>
          <w:szCs w:val="28"/>
          <w:lang w:val="en-US"/>
        </w:rPr>
        <w:t xml:space="preserve"> Description of </w:t>
      </w:r>
      <w:r w:rsidR="00BA3E4F" w:rsidRPr="004413AB">
        <w:rPr>
          <w:b/>
          <w:bCs/>
          <w:sz w:val="28"/>
          <w:szCs w:val="28"/>
          <w:lang w:val="en-US"/>
        </w:rPr>
        <w:t xml:space="preserve">Codeforces </w:t>
      </w:r>
      <w:r w:rsidR="00646251">
        <w:rPr>
          <w:b/>
          <w:bCs/>
          <w:sz w:val="28"/>
          <w:szCs w:val="28"/>
          <w:lang w:val="en-US"/>
        </w:rPr>
        <w:t>C</w:t>
      </w:r>
      <w:r w:rsidR="00BA3E4F" w:rsidRPr="004413AB">
        <w:rPr>
          <w:b/>
          <w:bCs/>
          <w:sz w:val="28"/>
          <w:szCs w:val="28"/>
          <w:lang w:val="en-US"/>
        </w:rPr>
        <w:t xml:space="preserve">ontest </w:t>
      </w:r>
      <w:r w:rsidR="00646251">
        <w:rPr>
          <w:b/>
          <w:bCs/>
          <w:sz w:val="28"/>
          <w:szCs w:val="28"/>
          <w:lang w:val="en-US"/>
        </w:rPr>
        <w:t>M</w:t>
      </w:r>
      <w:r w:rsidR="00BA3E4F" w:rsidRPr="004413AB">
        <w:rPr>
          <w:b/>
          <w:bCs/>
          <w:sz w:val="28"/>
          <w:szCs w:val="28"/>
          <w:lang w:val="en-US"/>
        </w:rPr>
        <w:t>echanism</w:t>
      </w:r>
    </w:p>
    <w:p w14:paraId="5E95A8B7" w14:textId="77777777" w:rsidR="00464C8F" w:rsidRDefault="00464C8F" w:rsidP="005363B2">
      <w:pPr>
        <w:rPr>
          <w:lang w:val="en-US"/>
        </w:rPr>
      </w:pPr>
    </w:p>
    <w:p w14:paraId="0E95C6B7" w14:textId="4FD0606E" w:rsidR="00464C8F" w:rsidRDefault="00464C8F" w:rsidP="005363B2">
      <w:pPr>
        <w:rPr>
          <w:lang w:val="en-US"/>
        </w:rPr>
      </w:pPr>
      <w:r>
        <w:rPr>
          <w:lang w:val="en-US"/>
        </w:rPr>
        <w:t xml:space="preserve">This part is </w:t>
      </w:r>
      <w:r w:rsidR="00C735B6">
        <w:rPr>
          <w:lang w:val="en-US"/>
        </w:rPr>
        <w:t xml:space="preserve">particularly useful for </w:t>
      </w:r>
      <w:r w:rsidR="00C1573A">
        <w:rPr>
          <w:lang w:val="en-US"/>
        </w:rPr>
        <w:t xml:space="preserve">readers </w:t>
      </w:r>
      <w:r w:rsidR="008F206C">
        <w:rPr>
          <w:lang w:val="en-US"/>
        </w:rPr>
        <w:t>desired</w:t>
      </w:r>
      <w:r w:rsidR="00531E04">
        <w:rPr>
          <w:lang w:val="en-US"/>
        </w:rPr>
        <w:t xml:space="preserve"> to </w:t>
      </w:r>
      <w:r w:rsidR="00E20FB0">
        <w:rPr>
          <w:lang w:val="en-US"/>
        </w:rPr>
        <w:t>investigate t</w:t>
      </w:r>
      <w:r w:rsidR="00D653A8">
        <w:rPr>
          <w:lang w:val="en-US"/>
        </w:rPr>
        <w:t>he Codeforces contest mechanism.</w:t>
      </w:r>
    </w:p>
    <w:p w14:paraId="4747497C" w14:textId="14DB0353" w:rsidR="00493FCC" w:rsidRDefault="00493FCC" w:rsidP="005363B2">
      <w:pPr>
        <w:rPr>
          <w:lang w:val="en-US"/>
        </w:rPr>
      </w:pPr>
    </w:p>
    <w:p w14:paraId="4E75181B" w14:textId="0F979186" w:rsidR="00D3143E" w:rsidRPr="00D3143E" w:rsidRDefault="00723981" w:rsidP="00D3143E">
      <w:pPr>
        <w:rPr>
          <w:lang w:val="en-US"/>
        </w:rPr>
      </w:pPr>
      <w:r>
        <w:rPr>
          <w:lang w:val="en-US"/>
        </w:rPr>
        <w:t xml:space="preserve">A newly registered user has default rating 1500. </w:t>
      </w:r>
      <w:r w:rsidR="00A35DFC">
        <w:rPr>
          <w:lang w:val="en-US"/>
        </w:rPr>
        <w:t xml:space="preserve">There are four divisions in </w:t>
      </w:r>
      <w:r w:rsidR="00AC6FE1">
        <w:rPr>
          <w:lang w:val="en-US"/>
        </w:rPr>
        <w:t>Codeforces contests</w:t>
      </w:r>
      <w:r w:rsidR="00921415">
        <w:rPr>
          <w:lang w:val="en-US"/>
        </w:rPr>
        <w:t>:</w:t>
      </w:r>
      <w:r w:rsidR="00AC6FE1">
        <w:rPr>
          <w:lang w:val="en-US"/>
        </w:rPr>
        <w:t xml:space="preserve"> </w:t>
      </w:r>
      <w:r w:rsidR="006B4826">
        <w:rPr>
          <w:lang w:val="en-US"/>
        </w:rPr>
        <w:t>Div.1</w:t>
      </w:r>
      <w:r w:rsidR="00493FCC">
        <w:rPr>
          <w:lang w:val="en-US"/>
        </w:rPr>
        <w:t xml:space="preserve"> re</w:t>
      </w:r>
      <w:r w:rsidR="00EF7070">
        <w:rPr>
          <w:lang w:val="en-US"/>
        </w:rPr>
        <w:t>quires a</w:t>
      </w:r>
      <w:r w:rsidR="006B4826">
        <w:rPr>
          <w:lang w:val="en-US"/>
        </w:rPr>
        <w:t xml:space="preserve"> rating</w:t>
      </w:r>
      <w:r w:rsidR="00EF7070">
        <w:rPr>
          <w:lang w:val="en-US"/>
        </w:rPr>
        <w:t xml:space="preserve"> greater than </w:t>
      </w:r>
      <w:r w:rsidR="006B4826">
        <w:rPr>
          <w:lang w:val="en-US"/>
        </w:rPr>
        <w:t>1900</w:t>
      </w:r>
      <w:r w:rsidR="00EF7070">
        <w:rPr>
          <w:lang w:val="en-US"/>
        </w:rPr>
        <w:t xml:space="preserve">, </w:t>
      </w:r>
      <w:r w:rsidR="006B4826">
        <w:rPr>
          <w:lang w:val="en-US"/>
        </w:rPr>
        <w:t>Div.2</w:t>
      </w:r>
      <w:r w:rsidR="00EF7070">
        <w:rPr>
          <w:lang w:val="en-US"/>
        </w:rPr>
        <w:t xml:space="preserve"> requires a </w:t>
      </w:r>
      <w:r w:rsidR="006B4826">
        <w:rPr>
          <w:lang w:val="en-US"/>
        </w:rPr>
        <w:t>rating</w:t>
      </w:r>
      <w:r w:rsidR="00EF7070">
        <w:rPr>
          <w:lang w:val="en-US"/>
        </w:rPr>
        <w:t xml:space="preserve"> less than </w:t>
      </w:r>
      <w:r w:rsidR="006B4826">
        <w:rPr>
          <w:lang w:val="en-US"/>
        </w:rPr>
        <w:t>2100</w:t>
      </w:r>
      <w:r w:rsidR="00EF7070">
        <w:rPr>
          <w:lang w:val="en-US"/>
        </w:rPr>
        <w:t xml:space="preserve">, </w:t>
      </w:r>
      <w:r w:rsidR="009D32DC">
        <w:rPr>
          <w:lang w:val="en-US"/>
        </w:rPr>
        <w:t xml:space="preserve">Div.3 </w:t>
      </w:r>
      <w:r w:rsidR="00EF7070">
        <w:rPr>
          <w:lang w:val="en-US"/>
        </w:rPr>
        <w:t xml:space="preserve">requires a </w:t>
      </w:r>
      <w:r w:rsidR="009D32DC">
        <w:rPr>
          <w:lang w:val="en-US"/>
        </w:rPr>
        <w:t>rating</w:t>
      </w:r>
      <w:r w:rsidR="00EF7070">
        <w:rPr>
          <w:lang w:val="en-US"/>
        </w:rPr>
        <w:t xml:space="preserve"> less than </w:t>
      </w:r>
      <w:r w:rsidR="009D32DC">
        <w:rPr>
          <w:lang w:val="en-US"/>
        </w:rPr>
        <w:t>1600</w:t>
      </w:r>
      <w:r w:rsidR="00EF7070">
        <w:rPr>
          <w:lang w:val="en-US"/>
        </w:rPr>
        <w:t xml:space="preserve">, and </w:t>
      </w:r>
      <w:r w:rsidR="00B1351A">
        <w:rPr>
          <w:lang w:val="en-US"/>
        </w:rPr>
        <w:t>Div.4</w:t>
      </w:r>
      <w:r w:rsidR="00EF7070">
        <w:rPr>
          <w:lang w:val="en-US"/>
        </w:rPr>
        <w:t xml:space="preserve"> requires a rating</w:t>
      </w:r>
      <w:r w:rsidR="00B1351A">
        <w:rPr>
          <w:lang w:val="en-US"/>
        </w:rPr>
        <w:t xml:space="preserve"> </w:t>
      </w:r>
      <w:r w:rsidR="00EF7070">
        <w:rPr>
          <w:lang w:val="en-US"/>
        </w:rPr>
        <w:t xml:space="preserve">less than </w:t>
      </w:r>
      <w:r w:rsidR="00EF299C">
        <w:rPr>
          <w:lang w:val="en-US"/>
        </w:rPr>
        <w:t>1400</w:t>
      </w:r>
      <w:r w:rsidR="00EF7070">
        <w:rPr>
          <w:lang w:val="en-US"/>
        </w:rPr>
        <w:t>.</w:t>
      </w:r>
      <w:r w:rsidR="007B51AB">
        <w:rPr>
          <w:lang w:val="en-US"/>
        </w:rPr>
        <w:t xml:space="preserve"> </w:t>
      </w:r>
      <w:r w:rsidR="00C04A8E">
        <w:rPr>
          <w:lang w:val="en-US"/>
        </w:rPr>
        <w:t xml:space="preserve">Although Div.4 existed in the Codeforces history, it was only held </w:t>
      </w:r>
      <w:r w:rsidR="00C04A8E" w:rsidRPr="00D3143E">
        <w:rPr>
          <w:lang w:val="en-US"/>
        </w:rPr>
        <w:t xml:space="preserve">once in </w:t>
      </w:r>
      <w:hyperlink r:id="rId10" w:history="1">
        <w:r w:rsidR="00D3143E" w:rsidRPr="00D3143E">
          <w:rPr>
            <w:rStyle w:val="Hyperlink"/>
            <w:shd w:val="clear" w:color="auto" w:fill="FFFFFF"/>
          </w:rPr>
          <w:t>Codeforces Round 640 (Div. 4)</w:t>
        </w:r>
      </w:hyperlink>
      <w:r w:rsidR="00D3143E">
        <w:rPr>
          <w:color w:val="0000FF"/>
          <w:shd w:val="clear" w:color="auto" w:fill="FFFFFF"/>
          <w:lang w:val="en-US"/>
        </w:rPr>
        <w:t>.</w:t>
      </w:r>
      <w:r w:rsidR="001D533F">
        <w:rPr>
          <w:color w:val="0000FF"/>
          <w:shd w:val="clear" w:color="auto" w:fill="FFFFFF"/>
          <w:lang w:val="en-US"/>
        </w:rPr>
        <w:t xml:space="preserve"> </w:t>
      </w:r>
      <w:r w:rsidR="00954CDB" w:rsidRPr="001D533F">
        <w:rPr>
          <w:lang w:val="en-US"/>
        </w:rPr>
        <w:t xml:space="preserve">Contests in other three divisions are held </w:t>
      </w:r>
      <w:r w:rsidR="00485AA9" w:rsidRPr="001D533F">
        <w:rPr>
          <w:lang w:val="en-US"/>
        </w:rPr>
        <w:t xml:space="preserve">regularly. </w:t>
      </w:r>
    </w:p>
    <w:p w14:paraId="447DE71A" w14:textId="1593E2CA" w:rsidR="009D32DC" w:rsidRDefault="009D32DC" w:rsidP="005363B2">
      <w:pPr>
        <w:rPr>
          <w:lang w:val="en-US"/>
        </w:rPr>
      </w:pPr>
    </w:p>
    <w:p w14:paraId="65702271" w14:textId="22A6E427" w:rsidR="008E04A1" w:rsidRDefault="00B43BAD" w:rsidP="005363B2">
      <w:pPr>
        <w:rPr>
          <w:lang w:val="en-US"/>
        </w:rPr>
      </w:pPr>
      <w:r>
        <w:rPr>
          <w:lang w:val="en-US"/>
        </w:rPr>
        <w:t>There are two set of data for a problem</w:t>
      </w:r>
      <w:r w:rsidR="00921415">
        <w:rPr>
          <w:lang w:val="en-US"/>
        </w:rPr>
        <w:t xml:space="preserve">: </w:t>
      </w:r>
      <w:r>
        <w:rPr>
          <w:lang w:val="en-US"/>
        </w:rPr>
        <w:t xml:space="preserve">one is pretest and the other one is system test. </w:t>
      </w:r>
      <w:r w:rsidR="00CC1689">
        <w:rPr>
          <w:lang w:val="en-US"/>
        </w:rPr>
        <w:t xml:space="preserve">Contestants submit their code to see if </w:t>
      </w:r>
      <w:r w:rsidR="00BD5EBE">
        <w:rPr>
          <w:lang w:val="en-US"/>
        </w:rPr>
        <w:t>it p</w:t>
      </w:r>
      <w:r w:rsidR="00CC1689">
        <w:rPr>
          <w:lang w:val="en-US"/>
        </w:rPr>
        <w:t xml:space="preserve">asses every </w:t>
      </w:r>
      <w:r w:rsidR="00CF3924">
        <w:rPr>
          <w:lang w:val="en-US"/>
        </w:rPr>
        <w:t xml:space="preserve">test point in the pretest. </w:t>
      </w:r>
      <w:r w:rsidR="00614678">
        <w:rPr>
          <w:lang w:val="en-US"/>
        </w:rPr>
        <w:t xml:space="preserve">If it was successful, then the contestant can wait </w:t>
      </w:r>
      <w:r w:rsidR="00F21C4C">
        <w:rPr>
          <w:lang w:val="en-US"/>
        </w:rPr>
        <w:t xml:space="preserve">till the end of the contest and wait for the system test. </w:t>
      </w:r>
      <w:r w:rsidR="000745E6">
        <w:rPr>
          <w:lang w:val="en-US"/>
        </w:rPr>
        <w:t xml:space="preserve">Only codes that pass system test earn </w:t>
      </w:r>
      <w:r w:rsidR="003A5271">
        <w:rPr>
          <w:lang w:val="en-US"/>
        </w:rPr>
        <w:t>the scores for a problem.</w:t>
      </w:r>
    </w:p>
    <w:p w14:paraId="6D41EFA8" w14:textId="345CF3B7" w:rsidR="008E04A1" w:rsidRDefault="008E04A1" w:rsidP="005363B2">
      <w:pPr>
        <w:rPr>
          <w:lang w:val="en-US"/>
        </w:rPr>
      </w:pPr>
    </w:p>
    <w:p w14:paraId="5E34A395" w14:textId="4F7C6AF6" w:rsidR="007B51AB" w:rsidRDefault="00485AA9" w:rsidP="005363B2">
      <w:pPr>
        <w:rPr>
          <w:lang w:val="en-US"/>
        </w:rPr>
      </w:pPr>
      <w:r>
        <w:rPr>
          <w:lang w:val="en-US"/>
        </w:rPr>
        <w:t xml:space="preserve">For </w:t>
      </w:r>
      <w:r w:rsidR="004A251A">
        <w:rPr>
          <w:lang w:val="en-US"/>
        </w:rPr>
        <w:t>the</w:t>
      </w:r>
      <w:r>
        <w:rPr>
          <w:lang w:val="en-US"/>
        </w:rPr>
        <w:t xml:space="preserve"> problem</w:t>
      </w:r>
      <w:r w:rsidR="00D865AE">
        <w:rPr>
          <w:lang w:val="en-US"/>
        </w:rPr>
        <w:t>s</w:t>
      </w:r>
      <w:r w:rsidR="004A251A">
        <w:rPr>
          <w:lang w:val="en-US"/>
        </w:rPr>
        <w:t xml:space="preserve"> in a contest, </w:t>
      </w:r>
      <w:r w:rsidR="00D865AE">
        <w:rPr>
          <w:lang w:val="en-US"/>
        </w:rPr>
        <w:t>every problem has a</w:t>
      </w:r>
      <w:r w:rsidR="00103CE4">
        <w:rPr>
          <w:lang w:val="en-US"/>
        </w:rPr>
        <w:t>n</w:t>
      </w:r>
      <w:r w:rsidR="00D865AE">
        <w:rPr>
          <w:lang w:val="en-US"/>
        </w:rPr>
        <w:t xml:space="preserve"> initial score, </w:t>
      </w:r>
      <w:r w:rsidR="000F6168">
        <w:rPr>
          <w:lang w:val="en-US"/>
        </w:rPr>
        <w:t xml:space="preserve">with the </w:t>
      </w:r>
      <w:r w:rsidR="00171AF1">
        <w:rPr>
          <w:lang w:val="en-US"/>
        </w:rPr>
        <w:t>convention of the easiest task, A, worth</w:t>
      </w:r>
      <w:del w:id="17" w:author="Case Potter" w:date="2021-09-09T21:18:00Z">
        <w:r w:rsidR="00171AF1" w:rsidDel="00B73F6F">
          <w:rPr>
            <w:lang w:val="en-US"/>
          </w:rPr>
          <w:delText xml:space="preserve"> of</w:delText>
        </w:r>
      </w:del>
      <w:r w:rsidR="00171AF1">
        <w:rPr>
          <w:lang w:val="en-US"/>
        </w:rPr>
        <w:t xml:space="preserve"> 500 points and</w:t>
      </w:r>
      <w:r w:rsidR="00103CE4">
        <w:rPr>
          <w:lang w:val="en-US"/>
        </w:rPr>
        <w:t xml:space="preserve"> the hardest task, </w:t>
      </w:r>
      <w:r w:rsidR="002F6B23">
        <w:rPr>
          <w:lang w:val="en-US"/>
        </w:rPr>
        <w:t xml:space="preserve">E or F or G, </w:t>
      </w:r>
      <w:r w:rsidR="003C01FE">
        <w:rPr>
          <w:lang w:val="en-US"/>
        </w:rPr>
        <w:t>worth</w:t>
      </w:r>
      <w:del w:id="18" w:author="Case Potter" w:date="2021-09-09T21:19:00Z">
        <w:r w:rsidR="003C01FE" w:rsidDel="00B73F6F">
          <w:rPr>
            <w:lang w:val="en-US"/>
          </w:rPr>
          <w:delText xml:space="preserve"> of</w:delText>
        </w:r>
      </w:del>
      <w:r w:rsidR="003C01FE">
        <w:rPr>
          <w:lang w:val="en-US"/>
        </w:rPr>
        <w:t xml:space="preserve"> 3500 points. </w:t>
      </w:r>
      <w:r w:rsidR="001C41C8">
        <w:rPr>
          <w:lang w:val="en-US"/>
        </w:rPr>
        <w:t xml:space="preserve">Other </w:t>
      </w:r>
      <w:r w:rsidR="00F92D3B">
        <w:rPr>
          <w:lang w:val="en-US"/>
        </w:rPr>
        <w:t xml:space="preserve">problems </w:t>
      </w:r>
      <w:r w:rsidR="00D2038B">
        <w:rPr>
          <w:lang w:val="en-US"/>
        </w:rPr>
        <w:t>have</w:t>
      </w:r>
      <w:r w:rsidR="00F92D3B">
        <w:rPr>
          <w:lang w:val="en-US"/>
        </w:rPr>
        <w:t xml:space="preserve"> different points but the point</w:t>
      </w:r>
      <w:r w:rsidR="00D96DF3">
        <w:rPr>
          <w:lang w:val="en-US"/>
        </w:rPr>
        <w:t xml:space="preserve"> increases </w:t>
      </w:r>
      <w:r w:rsidR="007E69CD">
        <w:rPr>
          <w:lang w:val="en-US"/>
        </w:rPr>
        <w:t xml:space="preserve">with difficulty. </w:t>
      </w:r>
      <w:r w:rsidR="00D2038B">
        <w:rPr>
          <w:lang w:val="en-US"/>
        </w:rPr>
        <w:t>Also,</w:t>
      </w:r>
      <w:r w:rsidR="009C6127">
        <w:rPr>
          <w:lang w:val="en-US"/>
        </w:rPr>
        <w:t xml:space="preserve"> there is a mechanism of</w:t>
      </w:r>
      <w:r w:rsidR="00044E65">
        <w:rPr>
          <w:lang w:val="en-US"/>
        </w:rPr>
        <w:t xml:space="preserve"> problems</w:t>
      </w:r>
      <w:r w:rsidR="009C6127">
        <w:rPr>
          <w:lang w:val="en-US"/>
        </w:rPr>
        <w:t xml:space="preserve"> </w:t>
      </w:r>
      <w:r w:rsidR="00287B79">
        <w:rPr>
          <w:lang w:val="en-US"/>
        </w:rPr>
        <w:t>devaluat</w:t>
      </w:r>
      <w:r w:rsidR="00044E65">
        <w:rPr>
          <w:lang w:val="en-US"/>
        </w:rPr>
        <w:t xml:space="preserve">ing with time. </w:t>
      </w:r>
      <w:r w:rsidR="00291F23">
        <w:rPr>
          <w:lang w:val="en-US"/>
        </w:rPr>
        <w:t xml:space="preserve">For a regular 2-hour contest, </w:t>
      </w:r>
      <w:r w:rsidR="005745C4">
        <w:rPr>
          <w:lang w:val="en-US"/>
        </w:rPr>
        <w:t>the</w:t>
      </w:r>
      <w:r w:rsidR="00EE3ED2">
        <w:rPr>
          <w:lang w:val="en-US"/>
        </w:rPr>
        <w:t xml:space="preserve"> </w:t>
      </w:r>
      <w:r w:rsidR="00377EAA">
        <w:rPr>
          <w:lang w:val="en-US"/>
        </w:rPr>
        <w:t>value of a problem decreases at a rate of</w:t>
      </w:r>
      <w:r w:rsidR="00C91ABD">
        <w:rPr>
          <w:lang w:val="en-US"/>
        </w:rPr>
        <w:t xml:space="preserve"> </w:t>
      </w:r>
      <m:oMath>
        <m:f>
          <m:fPr>
            <m:ctrlPr>
              <w:rPr>
                <w:rFonts w:ascii="Cambria Math" w:hAnsi="Cambria Math"/>
                <w:i/>
                <w:lang w:val="en-US"/>
              </w:rPr>
            </m:ctrlPr>
          </m:fPr>
          <m:num>
            <m:r>
              <w:rPr>
                <w:rFonts w:ascii="Cambria Math" w:hAnsi="Cambria Math"/>
                <w:lang w:val="en-US"/>
              </w:rPr>
              <m:t>Initial Score</m:t>
            </m:r>
          </m:num>
          <m:den>
            <m:r>
              <w:rPr>
                <w:rFonts w:ascii="Cambria Math" w:hAnsi="Cambria Math"/>
                <w:lang w:val="en-US"/>
              </w:rPr>
              <m:t>250</m:t>
            </m:r>
          </m:den>
        </m:f>
      </m:oMath>
      <w:r w:rsidR="00C91ABD">
        <w:rPr>
          <w:lang w:val="en-US"/>
        </w:rPr>
        <w:t xml:space="preserve"> per minute</w:t>
      </w:r>
      <w:r w:rsidR="0016589C">
        <w:rPr>
          <w:lang w:val="en-US"/>
        </w:rPr>
        <w:t xml:space="preserve">. </w:t>
      </w:r>
      <w:r w:rsidR="00CB5454">
        <w:rPr>
          <w:lang w:val="en-US"/>
        </w:rPr>
        <w:t xml:space="preserve">If the problem is </w:t>
      </w:r>
      <w:r w:rsidR="008030D5">
        <w:rPr>
          <w:lang w:val="en-US"/>
        </w:rPr>
        <w:t xml:space="preserve">successfully </w:t>
      </w:r>
      <w:r w:rsidR="005C1273">
        <w:rPr>
          <w:lang w:val="en-US"/>
        </w:rPr>
        <w:t>accomplished, then it will stop devaluating.</w:t>
      </w:r>
      <w:r w:rsidR="007E4DE2">
        <w:rPr>
          <w:lang w:val="en-US"/>
        </w:rPr>
        <w:t xml:space="preserve"> </w:t>
      </w:r>
      <w:r w:rsidR="00904D9D">
        <w:rPr>
          <w:lang w:val="en-US"/>
        </w:rPr>
        <w:t xml:space="preserve">There is penalty for </w:t>
      </w:r>
      <w:r w:rsidR="00284AE4">
        <w:rPr>
          <w:lang w:val="en-US"/>
        </w:rPr>
        <w:t xml:space="preserve">submitting </w:t>
      </w:r>
      <w:r w:rsidR="00A26BD3">
        <w:rPr>
          <w:lang w:val="en-US"/>
        </w:rPr>
        <w:t xml:space="preserve">the </w:t>
      </w:r>
      <w:r w:rsidR="00284AE4">
        <w:rPr>
          <w:lang w:val="en-US"/>
        </w:rPr>
        <w:t xml:space="preserve">problems as well. </w:t>
      </w:r>
      <w:r w:rsidR="00067FE7">
        <w:rPr>
          <w:lang w:val="en-US"/>
        </w:rPr>
        <w:t xml:space="preserve">For each </w:t>
      </w:r>
      <w:r w:rsidR="00CB7CCA">
        <w:rPr>
          <w:lang w:val="en-US"/>
        </w:rPr>
        <w:t xml:space="preserve">unsuccessful attempt that fails the pretest, </w:t>
      </w:r>
      <w:r w:rsidR="00212633">
        <w:rPr>
          <w:lang w:val="en-US"/>
        </w:rPr>
        <w:t xml:space="preserve">the contestant loses 50 marks to the problem. </w:t>
      </w:r>
    </w:p>
    <w:p w14:paraId="14678996" w14:textId="51F0612D" w:rsidR="00B95E64" w:rsidRDefault="00B95E64" w:rsidP="005363B2">
      <w:pPr>
        <w:rPr>
          <w:lang w:val="en-US"/>
        </w:rPr>
      </w:pPr>
    </w:p>
    <w:p w14:paraId="173C5391" w14:textId="66A5E55F" w:rsidR="007860CF" w:rsidRDefault="007860CF" w:rsidP="005363B2">
      <w:pPr>
        <w:rPr>
          <w:lang w:val="en-US"/>
        </w:rPr>
      </w:pPr>
      <w:r>
        <w:rPr>
          <w:lang w:val="en-US"/>
        </w:rPr>
        <w:t xml:space="preserve">Another interesting </w:t>
      </w:r>
      <w:r w:rsidR="006323CA">
        <w:rPr>
          <w:lang w:val="en-US"/>
        </w:rPr>
        <w:t xml:space="preserve">concept, also the </w:t>
      </w:r>
      <w:r w:rsidR="00D81D0D">
        <w:rPr>
          <w:lang w:val="en-US"/>
        </w:rPr>
        <w:t xml:space="preserve">unique and symbolistic </w:t>
      </w:r>
      <w:r w:rsidR="00C02AE2">
        <w:rPr>
          <w:lang w:val="en-US"/>
        </w:rPr>
        <w:t xml:space="preserve">feature of Codeforces contests, is </w:t>
      </w:r>
      <w:r w:rsidR="00E0393A">
        <w:rPr>
          <w:lang w:val="en-US"/>
        </w:rPr>
        <w:t>“</w:t>
      </w:r>
      <w:r w:rsidR="00C02AE2">
        <w:rPr>
          <w:lang w:val="en-US"/>
        </w:rPr>
        <w:t>hacking</w:t>
      </w:r>
      <w:r w:rsidR="00921415">
        <w:rPr>
          <w:lang w:val="en-US"/>
        </w:rPr>
        <w:t>.</w:t>
      </w:r>
      <w:r w:rsidR="00E0393A">
        <w:rPr>
          <w:lang w:val="en-US"/>
        </w:rPr>
        <w:t>”</w:t>
      </w:r>
      <w:r w:rsidR="00C02AE2">
        <w:rPr>
          <w:lang w:val="en-US"/>
        </w:rPr>
        <w:t xml:space="preserve"> </w:t>
      </w:r>
      <w:r w:rsidR="00512BC9">
        <w:rPr>
          <w:lang w:val="en-US"/>
        </w:rPr>
        <w:t xml:space="preserve">Dozens of contestants are </w:t>
      </w:r>
      <w:r w:rsidR="00023A4C">
        <w:rPr>
          <w:lang w:val="en-US"/>
        </w:rPr>
        <w:t xml:space="preserve">allocated to the same room, and </w:t>
      </w:r>
      <w:r w:rsidR="00CE5C4F">
        <w:rPr>
          <w:lang w:val="en-US"/>
        </w:rPr>
        <w:t xml:space="preserve">they can view each other’s </w:t>
      </w:r>
      <w:r w:rsidR="00CE5C4F">
        <w:rPr>
          <w:lang w:val="en-US"/>
        </w:rPr>
        <w:lastRenderedPageBreak/>
        <w:t xml:space="preserve">code after successfully </w:t>
      </w:r>
      <w:r w:rsidR="00B60437">
        <w:rPr>
          <w:lang w:val="en-US"/>
        </w:rPr>
        <w:t>pass</w:t>
      </w:r>
      <w:r w:rsidR="00DA0583">
        <w:rPr>
          <w:lang w:val="en-US"/>
        </w:rPr>
        <w:t>ing</w:t>
      </w:r>
      <w:r w:rsidR="00B60437">
        <w:rPr>
          <w:lang w:val="en-US"/>
        </w:rPr>
        <w:t xml:space="preserve"> the pretest of a problem. </w:t>
      </w:r>
      <w:r w:rsidR="007D2E9F">
        <w:rPr>
          <w:lang w:val="en-US"/>
        </w:rPr>
        <w:t xml:space="preserve">Then </w:t>
      </w:r>
      <w:r w:rsidR="008B13E0">
        <w:rPr>
          <w:lang w:val="en-US"/>
        </w:rPr>
        <w:t>contestants in the room can</w:t>
      </w:r>
      <w:r w:rsidR="00331F7A">
        <w:rPr>
          <w:lang w:val="en-US"/>
        </w:rPr>
        <w:t xml:space="preserve"> meticulously</w:t>
      </w:r>
      <w:r w:rsidR="008B13E0">
        <w:rPr>
          <w:lang w:val="en-US"/>
        </w:rPr>
        <w:t xml:space="preserve"> design some </w:t>
      </w:r>
      <w:r w:rsidR="00366330">
        <w:rPr>
          <w:lang w:val="en-US"/>
        </w:rPr>
        <w:t xml:space="preserve">data to </w:t>
      </w:r>
      <w:r w:rsidR="00845AAD">
        <w:rPr>
          <w:lang w:val="en-US"/>
        </w:rPr>
        <w:t xml:space="preserve">kill </w:t>
      </w:r>
      <w:r w:rsidR="009454B5">
        <w:rPr>
          <w:lang w:val="en-US"/>
        </w:rPr>
        <w:t>other people’s code.</w:t>
      </w:r>
      <w:r w:rsidR="00594908">
        <w:rPr>
          <w:lang w:val="en-US"/>
        </w:rPr>
        <w:t xml:space="preserve"> </w:t>
      </w:r>
      <w:r w:rsidR="00ED38CA">
        <w:rPr>
          <w:lang w:val="en-US"/>
        </w:rPr>
        <w:t xml:space="preserve">If it was successful, </w:t>
      </w:r>
      <w:r w:rsidR="00FE0045">
        <w:rPr>
          <w:lang w:val="en-US"/>
        </w:rPr>
        <w:t>i.e.</w:t>
      </w:r>
      <w:del w:id="19" w:author="Microsoft Office 用户" w:date="2021-09-13T13:34:00Z">
        <w:r w:rsidR="00FE0045" w:rsidDel="0038194F">
          <w:rPr>
            <w:lang w:val="en-US"/>
          </w:rPr>
          <w:delText>,</w:delText>
        </w:r>
      </w:del>
      <w:r w:rsidR="00ED38CA">
        <w:rPr>
          <w:lang w:val="en-US"/>
        </w:rPr>
        <w:t xml:space="preserve"> </w:t>
      </w:r>
      <w:r w:rsidR="00B8364B">
        <w:rPr>
          <w:lang w:val="en-US"/>
        </w:rPr>
        <w:t xml:space="preserve">other people’s code fails </w:t>
      </w:r>
      <w:r w:rsidR="00902716">
        <w:rPr>
          <w:lang w:val="en-US"/>
        </w:rPr>
        <w:t>the special data, then it is a “successful hack</w:t>
      </w:r>
      <w:r w:rsidR="00921415">
        <w:rPr>
          <w:lang w:val="en-US"/>
        </w:rPr>
        <w:t>,</w:t>
      </w:r>
      <w:r w:rsidR="00902716">
        <w:rPr>
          <w:lang w:val="en-US"/>
        </w:rPr>
        <w:t xml:space="preserve">” and this set of data </w:t>
      </w:r>
      <w:r w:rsidR="00456D57">
        <w:rPr>
          <w:lang w:val="en-US"/>
        </w:rPr>
        <w:t xml:space="preserve">will be used at the system test. </w:t>
      </w:r>
      <w:r w:rsidR="00046D9B">
        <w:rPr>
          <w:lang w:val="en-US"/>
        </w:rPr>
        <w:t xml:space="preserve">A successful hack </w:t>
      </w:r>
      <w:r w:rsidR="00750232">
        <w:rPr>
          <w:lang w:val="en-US"/>
        </w:rPr>
        <w:t xml:space="preserve">brings </w:t>
      </w:r>
      <w:ins w:id="20" w:author="Case Potter" w:date="2021-09-09T21:38:00Z">
        <w:r w:rsidR="00EF3359">
          <w:rPr>
            <w:lang w:val="en-US"/>
          </w:rPr>
          <w:t xml:space="preserve">an </w:t>
        </w:r>
      </w:ins>
      <w:r w:rsidR="00103757">
        <w:rPr>
          <w:lang w:val="en-US"/>
        </w:rPr>
        <w:t xml:space="preserve">extra 100 points to this problem; however, an “unsuccessful hack” result in a 50 points reduction. Although hacking </w:t>
      </w:r>
      <w:r w:rsidR="005F053B">
        <w:rPr>
          <w:lang w:val="en-US"/>
        </w:rPr>
        <w:t xml:space="preserve">other’s codes is </w:t>
      </w:r>
      <w:r w:rsidR="00D77CE6">
        <w:rPr>
          <w:lang w:val="en-US"/>
        </w:rPr>
        <w:t xml:space="preserve">fun, the risk is </w:t>
      </w:r>
      <w:r w:rsidR="00972D17">
        <w:rPr>
          <w:lang w:val="en-US"/>
        </w:rPr>
        <w:t xml:space="preserve">noticeable, </w:t>
      </w:r>
      <w:r w:rsidR="00EA466C">
        <w:rPr>
          <w:lang w:val="en-US"/>
        </w:rPr>
        <w:t xml:space="preserve">and </w:t>
      </w:r>
      <w:r w:rsidR="009668E6">
        <w:rPr>
          <w:lang w:val="en-US"/>
        </w:rPr>
        <w:t>most hackings are</w:t>
      </w:r>
      <w:r w:rsidR="00DA0583">
        <w:rPr>
          <w:lang w:val="en-US"/>
        </w:rPr>
        <w:t xml:space="preserve"> </w:t>
      </w:r>
      <w:r w:rsidR="009668E6">
        <w:rPr>
          <w:lang w:val="en-US"/>
        </w:rPr>
        <w:t>n</w:t>
      </w:r>
      <w:r w:rsidR="00DA0583">
        <w:rPr>
          <w:lang w:val="en-US"/>
        </w:rPr>
        <w:t>o</w:t>
      </w:r>
      <w:r w:rsidR="009668E6">
        <w:rPr>
          <w:lang w:val="en-US"/>
        </w:rPr>
        <w:t xml:space="preserve">t easy since the pretest usually consists of </w:t>
      </w:r>
      <w:r w:rsidR="007C6439">
        <w:rPr>
          <w:lang w:val="en-US"/>
        </w:rPr>
        <w:t>tens or hundreds of data points.</w:t>
      </w:r>
    </w:p>
    <w:p w14:paraId="5224E786" w14:textId="0C611535" w:rsidR="003C01FE" w:rsidRDefault="003C01FE" w:rsidP="005363B2">
      <w:pPr>
        <w:rPr>
          <w:lang w:val="en-US"/>
        </w:rPr>
      </w:pPr>
    </w:p>
    <w:p w14:paraId="2247DE6C" w14:textId="1C41DDFA" w:rsidR="00D50086" w:rsidRDefault="00D50086" w:rsidP="005363B2">
      <w:pPr>
        <w:rPr>
          <w:lang w:val="en-US"/>
        </w:rPr>
      </w:pPr>
      <w:r>
        <w:rPr>
          <w:lang w:val="en-US"/>
        </w:rPr>
        <w:t xml:space="preserve">Despite all those rules, </w:t>
      </w:r>
      <w:r w:rsidR="008A354D" w:rsidRPr="005363B2">
        <w:rPr>
          <w:lang w:val="en-US"/>
        </w:rPr>
        <w:t xml:space="preserve">no matter how </w:t>
      </w:r>
      <w:r w:rsidR="0036239F">
        <w:rPr>
          <w:lang w:val="en-US"/>
        </w:rPr>
        <w:t>many</w:t>
      </w:r>
      <w:r w:rsidR="0036239F" w:rsidRPr="005363B2">
        <w:rPr>
          <w:lang w:val="en-US"/>
        </w:rPr>
        <w:t xml:space="preserve"> </w:t>
      </w:r>
      <w:r w:rsidR="008A354D" w:rsidRPr="005363B2">
        <w:rPr>
          <w:lang w:val="en-US"/>
        </w:rPr>
        <w:t xml:space="preserve">attempts </w:t>
      </w:r>
      <w:r w:rsidR="00B20B6D">
        <w:rPr>
          <w:lang w:val="en-US"/>
        </w:rPr>
        <w:t>or unsuccessful hack</w:t>
      </w:r>
      <w:r w:rsidR="00921415">
        <w:rPr>
          <w:lang w:val="en-US"/>
        </w:rPr>
        <w:t>s</w:t>
      </w:r>
      <w:r w:rsidR="00B20B6D">
        <w:rPr>
          <w:lang w:val="en-US"/>
        </w:rPr>
        <w:t xml:space="preserve"> the </w:t>
      </w:r>
      <w:r w:rsidR="00AB4B7B">
        <w:rPr>
          <w:lang w:val="en-US"/>
        </w:rPr>
        <w:t xml:space="preserve">contestant </w:t>
      </w:r>
      <w:r w:rsidR="008A354D" w:rsidRPr="005363B2">
        <w:rPr>
          <w:lang w:val="en-US"/>
        </w:rPr>
        <w:t>did</w:t>
      </w:r>
      <w:r w:rsidR="00B20B6D">
        <w:rPr>
          <w:lang w:val="en-US"/>
        </w:rPr>
        <w:t>,</w:t>
      </w:r>
      <w:r w:rsidR="008A354D" w:rsidRPr="005363B2">
        <w:rPr>
          <w:lang w:val="en-US"/>
        </w:rPr>
        <w:t xml:space="preserve"> whe</w:t>
      </w:r>
      <w:r w:rsidR="00B20B6D">
        <w:rPr>
          <w:lang w:val="en-US"/>
        </w:rPr>
        <w:t xml:space="preserve">n </w:t>
      </w:r>
      <w:r w:rsidR="00A45D78">
        <w:rPr>
          <w:lang w:val="en-US"/>
        </w:rPr>
        <w:t>he or she</w:t>
      </w:r>
      <w:r w:rsidR="008A354D" w:rsidRPr="005363B2">
        <w:rPr>
          <w:lang w:val="en-US"/>
        </w:rPr>
        <w:t xml:space="preserve"> solve</w:t>
      </w:r>
      <w:r w:rsidR="00E96648">
        <w:rPr>
          <w:lang w:val="en-US"/>
        </w:rPr>
        <w:t>s</w:t>
      </w:r>
      <w:r w:rsidR="008A354D" w:rsidRPr="005363B2">
        <w:rPr>
          <w:lang w:val="en-US"/>
        </w:rPr>
        <w:t xml:space="preserve"> the problem,</w:t>
      </w:r>
      <w:r>
        <w:rPr>
          <w:lang w:val="en-US"/>
        </w:rPr>
        <w:t xml:space="preserve"> the score for </w:t>
      </w:r>
      <w:r w:rsidR="001869ED">
        <w:rPr>
          <w:lang w:val="en-US"/>
        </w:rPr>
        <w:t>it</w:t>
      </w:r>
      <w:r>
        <w:rPr>
          <w:lang w:val="en-US"/>
        </w:rPr>
        <w:t xml:space="preserve"> cannot drop below </w:t>
      </w:r>
      <w:r w:rsidR="00FF0C26">
        <w:rPr>
          <w:lang w:val="en-US"/>
        </w:rPr>
        <w:t xml:space="preserve">30% of </w:t>
      </w:r>
      <w:r w:rsidR="001869ED">
        <w:rPr>
          <w:lang w:val="en-US"/>
        </w:rPr>
        <w:t>its original points.</w:t>
      </w:r>
    </w:p>
    <w:p w14:paraId="781B1B27" w14:textId="3E09355D" w:rsidR="005363B2" w:rsidRPr="00865D51" w:rsidRDefault="00272BFF" w:rsidP="005363B2">
      <w:r>
        <w:rPr>
          <w:lang w:val="en-US"/>
        </w:rPr>
        <w:t>“</w:t>
      </w:r>
      <w:r w:rsidR="005363B2" w:rsidRPr="005363B2">
        <w:rPr>
          <w:lang w:val="en-US"/>
        </w:rPr>
        <w:t xml:space="preserve">For example, if the problem B was solved after 10 minutes of contest, then it costs </w:t>
      </w:r>
      <m:oMath>
        <m:r>
          <w:rPr>
            <w:rFonts w:ascii="Cambria Math" w:hAnsi="Cambria Math"/>
            <w:lang w:val="en-US"/>
          </w:rPr>
          <m:t>1000-4∙10=960</m:t>
        </m:r>
      </m:oMath>
      <w:r>
        <w:rPr>
          <w:lang w:val="en-US"/>
        </w:rPr>
        <w:t xml:space="preserve"> </w:t>
      </w:r>
      <w:r w:rsidR="005363B2" w:rsidRPr="005363B2">
        <w:rPr>
          <w:lang w:val="en-US"/>
        </w:rPr>
        <w:t>points. For each attempt there is penalty of 50 points. So, if the problem B was solved after 10 minutes from the beginning with the third attempt, the score for it is</w:t>
      </w:r>
      <w:r w:rsidR="002B5A1F">
        <w:rPr>
          <w:lang w:val="en-US"/>
        </w:rPr>
        <w:t xml:space="preserve"> </w:t>
      </w:r>
      <m:oMath>
        <m:r>
          <w:rPr>
            <w:rFonts w:ascii="Cambria Math" w:hAnsi="Cambria Math"/>
            <w:lang w:val="en-US"/>
          </w:rPr>
          <m:t>1000-4∙10-2∙50=860</m:t>
        </m:r>
      </m:oMath>
      <w:r w:rsidR="005363B2" w:rsidRPr="005363B2">
        <w:rPr>
          <w:lang w:val="en-US"/>
        </w:rPr>
        <w:t xml:space="preserve"> points.</w:t>
      </w:r>
      <w:r>
        <w:rPr>
          <w:lang w:val="en-US"/>
        </w:rPr>
        <w:t>”</w:t>
      </w:r>
      <w:r w:rsidR="002B5A1F">
        <w:rPr>
          <w:lang w:val="en-US"/>
        </w:rPr>
        <w:t xml:space="preserve"> </w:t>
      </w:r>
      <w:r w:rsidR="003D4FAF" w:rsidRPr="003D4FAF">
        <w:t>(Mirzayanov, 2010)</w:t>
      </w:r>
      <w:r w:rsidR="003D4FAF">
        <w:rPr>
          <w:lang w:val="en-US"/>
        </w:rPr>
        <w:t>.</w:t>
      </w:r>
      <w:r w:rsidR="00914FFC">
        <w:rPr>
          <w:lang w:val="en-US"/>
        </w:rPr>
        <w:t xml:space="preserve"> </w:t>
      </w:r>
      <w:r w:rsidR="00B13CFF">
        <w:rPr>
          <w:lang w:val="en-US"/>
        </w:rPr>
        <w:t>Table 1 is copied from</w:t>
      </w:r>
      <w:r w:rsidR="007C18CD">
        <w:rPr>
          <w:lang w:val="en-US"/>
        </w:rPr>
        <w:t xml:space="preserve"> the</w:t>
      </w:r>
      <w:r w:rsidR="00B13CFF">
        <w:rPr>
          <w:lang w:val="en-US"/>
        </w:rPr>
        <w:t xml:space="preserve"> official blog to help illustrate the </w:t>
      </w:r>
      <w:r w:rsidR="00233951">
        <w:rPr>
          <w:lang w:val="en-US"/>
        </w:rPr>
        <w:t xml:space="preserve">rule. </w:t>
      </w:r>
    </w:p>
    <w:p w14:paraId="56FA4226" w14:textId="0D31962A" w:rsidR="00A11DA6" w:rsidRDefault="00A11DA6" w:rsidP="005363B2">
      <w:pPr>
        <w:rPr>
          <w:lang w:val="en-US"/>
        </w:rPr>
      </w:pPr>
    </w:p>
    <w:p w14:paraId="060D6E61" w14:textId="0D0550B8" w:rsidR="00A11DA6" w:rsidRPr="00A11DA6" w:rsidRDefault="00A11DA6" w:rsidP="00A11DA6">
      <w:pPr>
        <w:pStyle w:val="Caption"/>
        <w:keepNext/>
        <w:rPr>
          <w:lang w:val="en-US"/>
        </w:rPr>
      </w:pPr>
      <w:r>
        <w:t xml:space="preserve">Table </w:t>
      </w:r>
      <w:r w:rsidR="005B7735">
        <w:fldChar w:fldCharType="begin"/>
      </w:r>
      <w:r w:rsidR="005B7735">
        <w:instrText xml:space="preserve"> SEQ Table \* ARABIC </w:instrText>
      </w:r>
      <w:r w:rsidR="005B7735">
        <w:fldChar w:fldCharType="separate"/>
      </w:r>
      <w:r w:rsidR="004437F6">
        <w:rPr>
          <w:noProof/>
        </w:rPr>
        <w:t>1</w:t>
      </w:r>
      <w:r w:rsidR="005B7735">
        <w:rPr>
          <w:noProof/>
        </w:rPr>
        <w:fldChar w:fldCharType="end"/>
      </w:r>
      <w:r>
        <w:rPr>
          <w:lang w:val="en-US"/>
        </w:rPr>
        <w:t xml:space="preserve">. </w:t>
      </w:r>
      <w:r w:rsidR="00DA7129">
        <w:rPr>
          <w:lang w:val="en-US"/>
        </w:rPr>
        <w:t>Codeforces contest mechanism sample</w:t>
      </w:r>
    </w:p>
    <w:tbl>
      <w:tblPr>
        <w:tblStyle w:val="GridTable1Light"/>
        <w:tblW w:w="9634" w:type="dxa"/>
        <w:tblLook w:val="04A0" w:firstRow="1" w:lastRow="0" w:firstColumn="1" w:lastColumn="0" w:noHBand="0" w:noVBand="1"/>
      </w:tblPr>
      <w:tblGrid>
        <w:gridCol w:w="1300"/>
        <w:gridCol w:w="1300"/>
        <w:gridCol w:w="2073"/>
        <w:gridCol w:w="2552"/>
        <w:gridCol w:w="2409"/>
      </w:tblGrid>
      <w:tr w:rsidR="00A11DA6" w14:paraId="51BD1BA4" w14:textId="77777777" w:rsidTr="00A11DA6">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center"/>
            <w:hideMark/>
          </w:tcPr>
          <w:p w14:paraId="626E7BD7" w14:textId="77777777" w:rsidR="00A11DA6" w:rsidRDefault="00A11DA6" w:rsidP="00A11DA6">
            <w:pPr>
              <w:jc w:val="center"/>
              <w:rPr>
                <w:rFonts w:ascii="Calibri" w:hAnsi="Calibri" w:cs="Calibri"/>
                <w:color w:val="000000"/>
              </w:rPr>
            </w:pPr>
            <w:r>
              <w:rPr>
                <w:rFonts w:ascii="Calibri" w:hAnsi="Calibri" w:cs="Calibri"/>
                <w:color w:val="000000"/>
              </w:rPr>
              <w:t>Problem</w:t>
            </w:r>
          </w:p>
        </w:tc>
        <w:tc>
          <w:tcPr>
            <w:tcW w:w="1300" w:type="dxa"/>
            <w:noWrap/>
            <w:vAlign w:val="center"/>
            <w:hideMark/>
          </w:tcPr>
          <w:p w14:paraId="4391E117" w14:textId="77777777" w:rsidR="00A11DA6" w:rsidRDefault="00A11DA6" w:rsidP="00A11DA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Max. score</w:t>
            </w:r>
          </w:p>
        </w:tc>
        <w:tc>
          <w:tcPr>
            <w:tcW w:w="2073" w:type="dxa"/>
            <w:noWrap/>
            <w:vAlign w:val="center"/>
            <w:hideMark/>
          </w:tcPr>
          <w:p w14:paraId="4E74FE1B" w14:textId="77777777" w:rsidR="00A11DA6" w:rsidRDefault="00A11DA6" w:rsidP="00A11DA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Min. score (30%)</w:t>
            </w:r>
          </w:p>
        </w:tc>
        <w:tc>
          <w:tcPr>
            <w:tcW w:w="2552" w:type="dxa"/>
            <w:noWrap/>
            <w:vAlign w:val="center"/>
            <w:hideMark/>
          </w:tcPr>
          <w:p w14:paraId="794527F9" w14:textId="77777777" w:rsidR="00A11DA6" w:rsidRDefault="00A11DA6" w:rsidP="00A11DA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Loss (points per minute)</w:t>
            </w:r>
          </w:p>
        </w:tc>
        <w:tc>
          <w:tcPr>
            <w:tcW w:w="2409" w:type="dxa"/>
            <w:noWrap/>
            <w:vAlign w:val="center"/>
            <w:hideMark/>
          </w:tcPr>
          <w:p w14:paraId="6D1B7750" w14:textId="77777777" w:rsidR="00A11DA6" w:rsidRDefault="00A11DA6" w:rsidP="00A11DA6">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Score at the contest end</w:t>
            </w:r>
          </w:p>
        </w:tc>
      </w:tr>
      <w:tr w:rsidR="00A11DA6" w14:paraId="5E0EB8AE" w14:textId="77777777" w:rsidTr="00A11DA6">
        <w:trPr>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center"/>
            <w:hideMark/>
          </w:tcPr>
          <w:p w14:paraId="5EDA4BDA" w14:textId="77777777" w:rsidR="00A11DA6" w:rsidRDefault="00A11DA6" w:rsidP="00A11DA6">
            <w:pPr>
              <w:jc w:val="center"/>
              <w:rPr>
                <w:rFonts w:ascii="Calibri" w:hAnsi="Calibri" w:cs="Calibri"/>
                <w:color w:val="000000"/>
              </w:rPr>
            </w:pPr>
            <w:r>
              <w:rPr>
                <w:rFonts w:ascii="Calibri" w:hAnsi="Calibri" w:cs="Calibri"/>
                <w:color w:val="000000"/>
              </w:rPr>
              <w:t>A</w:t>
            </w:r>
          </w:p>
        </w:tc>
        <w:tc>
          <w:tcPr>
            <w:tcW w:w="1300" w:type="dxa"/>
            <w:noWrap/>
            <w:vAlign w:val="center"/>
            <w:hideMark/>
          </w:tcPr>
          <w:p w14:paraId="779CCBE6"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500</w:t>
            </w:r>
          </w:p>
        </w:tc>
        <w:tc>
          <w:tcPr>
            <w:tcW w:w="2073" w:type="dxa"/>
            <w:noWrap/>
            <w:vAlign w:val="center"/>
            <w:hideMark/>
          </w:tcPr>
          <w:p w14:paraId="5547315C"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w:t>
            </w:r>
          </w:p>
        </w:tc>
        <w:tc>
          <w:tcPr>
            <w:tcW w:w="2552" w:type="dxa"/>
            <w:noWrap/>
            <w:vAlign w:val="center"/>
            <w:hideMark/>
          </w:tcPr>
          <w:p w14:paraId="273D8B89"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 points</w:t>
            </w:r>
          </w:p>
        </w:tc>
        <w:tc>
          <w:tcPr>
            <w:tcW w:w="2409" w:type="dxa"/>
            <w:noWrap/>
            <w:vAlign w:val="center"/>
            <w:hideMark/>
          </w:tcPr>
          <w:p w14:paraId="7F1EDCEF"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260</w:t>
            </w:r>
          </w:p>
        </w:tc>
      </w:tr>
      <w:tr w:rsidR="00A11DA6" w14:paraId="0334A79F" w14:textId="77777777" w:rsidTr="00A11DA6">
        <w:trPr>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center"/>
            <w:hideMark/>
          </w:tcPr>
          <w:p w14:paraId="75CFCECA" w14:textId="77777777" w:rsidR="00A11DA6" w:rsidRDefault="00A11DA6" w:rsidP="00A11DA6">
            <w:pPr>
              <w:jc w:val="center"/>
              <w:rPr>
                <w:rFonts w:ascii="Calibri" w:hAnsi="Calibri" w:cs="Calibri"/>
                <w:color w:val="000000"/>
              </w:rPr>
            </w:pPr>
            <w:r>
              <w:rPr>
                <w:rFonts w:ascii="Calibri" w:hAnsi="Calibri" w:cs="Calibri"/>
                <w:color w:val="000000"/>
              </w:rPr>
              <w:t>B</w:t>
            </w:r>
          </w:p>
        </w:tc>
        <w:tc>
          <w:tcPr>
            <w:tcW w:w="1300" w:type="dxa"/>
            <w:noWrap/>
            <w:vAlign w:val="center"/>
            <w:hideMark/>
          </w:tcPr>
          <w:p w14:paraId="403D0495"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1000</w:t>
            </w:r>
          </w:p>
        </w:tc>
        <w:tc>
          <w:tcPr>
            <w:tcW w:w="2073" w:type="dxa"/>
            <w:noWrap/>
            <w:vAlign w:val="center"/>
            <w:hideMark/>
          </w:tcPr>
          <w:p w14:paraId="7FE5A2DD"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300</w:t>
            </w:r>
          </w:p>
        </w:tc>
        <w:tc>
          <w:tcPr>
            <w:tcW w:w="2552" w:type="dxa"/>
            <w:noWrap/>
            <w:vAlign w:val="center"/>
            <w:hideMark/>
          </w:tcPr>
          <w:p w14:paraId="27A5F737"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 points</w:t>
            </w:r>
          </w:p>
        </w:tc>
        <w:tc>
          <w:tcPr>
            <w:tcW w:w="2409" w:type="dxa"/>
            <w:noWrap/>
            <w:vAlign w:val="center"/>
            <w:hideMark/>
          </w:tcPr>
          <w:p w14:paraId="2509C76F"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520</w:t>
            </w:r>
          </w:p>
        </w:tc>
      </w:tr>
      <w:tr w:rsidR="00A11DA6" w14:paraId="5A02C892" w14:textId="77777777" w:rsidTr="00A11DA6">
        <w:trPr>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center"/>
            <w:hideMark/>
          </w:tcPr>
          <w:p w14:paraId="160F3E61" w14:textId="77777777" w:rsidR="00A11DA6" w:rsidRDefault="00A11DA6" w:rsidP="00A11DA6">
            <w:pPr>
              <w:jc w:val="center"/>
              <w:rPr>
                <w:rFonts w:ascii="Calibri" w:hAnsi="Calibri" w:cs="Calibri"/>
                <w:color w:val="000000"/>
              </w:rPr>
            </w:pPr>
            <w:r>
              <w:rPr>
                <w:rFonts w:ascii="Calibri" w:hAnsi="Calibri" w:cs="Calibri"/>
                <w:color w:val="000000"/>
              </w:rPr>
              <w:t>C</w:t>
            </w:r>
          </w:p>
        </w:tc>
        <w:tc>
          <w:tcPr>
            <w:tcW w:w="1300" w:type="dxa"/>
            <w:noWrap/>
            <w:vAlign w:val="center"/>
            <w:hideMark/>
          </w:tcPr>
          <w:p w14:paraId="61D8CAE2"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1500</w:t>
            </w:r>
          </w:p>
        </w:tc>
        <w:tc>
          <w:tcPr>
            <w:tcW w:w="2073" w:type="dxa"/>
            <w:noWrap/>
            <w:vAlign w:val="center"/>
            <w:hideMark/>
          </w:tcPr>
          <w:p w14:paraId="54EC210F"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450</w:t>
            </w:r>
          </w:p>
        </w:tc>
        <w:tc>
          <w:tcPr>
            <w:tcW w:w="2552" w:type="dxa"/>
            <w:noWrap/>
            <w:vAlign w:val="center"/>
            <w:hideMark/>
          </w:tcPr>
          <w:p w14:paraId="01BD17F1"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 points</w:t>
            </w:r>
          </w:p>
        </w:tc>
        <w:tc>
          <w:tcPr>
            <w:tcW w:w="2409" w:type="dxa"/>
            <w:noWrap/>
            <w:vAlign w:val="center"/>
            <w:hideMark/>
          </w:tcPr>
          <w:p w14:paraId="4E4C23B5"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780</w:t>
            </w:r>
          </w:p>
        </w:tc>
      </w:tr>
      <w:tr w:rsidR="00A11DA6" w14:paraId="311C34CB" w14:textId="77777777" w:rsidTr="00A11DA6">
        <w:trPr>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center"/>
            <w:hideMark/>
          </w:tcPr>
          <w:p w14:paraId="37D57683" w14:textId="77777777" w:rsidR="00A11DA6" w:rsidRDefault="00A11DA6" w:rsidP="00A11DA6">
            <w:pPr>
              <w:jc w:val="center"/>
              <w:rPr>
                <w:rFonts w:ascii="Calibri" w:hAnsi="Calibri" w:cs="Calibri"/>
                <w:color w:val="000000"/>
              </w:rPr>
            </w:pPr>
            <w:r>
              <w:rPr>
                <w:rFonts w:ascii="Calibri" w:hAnsi="Calibri" w:cs="Calibri"/>
                <w:color w:val="000000"/>
              </w:rPr>
              <w:t>D</w:t>
            </w:r>
          </w:p>
        </w:tc>
        <w:tc>
          <w:tcPr>
            <w:tcW w:w="1300" w:type="dxa"/>
            <w:noWrap/>
            <w:vAlign w:val="center"/>
            <w:hideMark/>
          </w:tcPr>
          <w:p w14:paraId="13304188"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2000</w:t>
            </w:r>
          </w:p>
        </w:tc>
        <w:tc>
          <w:tcPr>
            <w:tcW w:w="2073" w:type="dxa"/>
            <w:noWrap/>
            <w:vAlign w:val="center"/>
            <w:hideMark/>
          </w:tcPr>
          <w:p w14:paraId="3D4EABE3"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600</w:t>
            </w:r>
          </w:p>
        </w:tc>
        <w:tc>
          <w:tcPr>
            <w:tcW w:w="2552" w:type="dxa"/>
            <w:noWrap/>
            <w:vAlign w:val="center"/>
            <w:hideMark/>
          </w:tcPr>
          <w:p w14:paraId="0E25071F"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 points</w:t>
            </w:r>
          </w:p>
        </w:tc>
        <w:tc>
          <w:tcPr>
            <w:tcW w:w="2409" w:type="dxa"/>
            <w:noWrap/>
            <w:vAlign w:val="center"/>
            <w:hideMark/>
          </w:tcPr>
          <w:p w14:paraId="3D8EFA11"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1040</w:t>
            </w:r>
          </w:p>
        </w:tc>
      </w:tr>
      <w:tr w:rsidR="00A11DA6" w14:paraId="02AF7A00" w14:textId="77777777" w:rsidTr="00A11DA6">
        <w:trPr>
          <w:trHeight w:val="320"/>
        </w:trPr>
        <w:tc>
          <w:tcPr>
            <w:cnfStyle w:val="001000000000" w:firstRow="0" w:lastRow="0" w:firstColumn="1" w:lastColumn="0" w:oddVBand="0" w:evenVBand="0" w:oddHBand="0" w:evenHBand="0" w:firstRowFirstColumn="0" w:firstRowLastColumn="0" w:lastRowFirstColumn="0" w:lastRowLastColumn="0"/>
            <w:tcW w:w="1300" w:type="dxa"/>
            <w:noWrap/>
            <w:vAlign w:val="center"/>
            <w:hideMark/>
          </w:tcPr>
          <w:p w14:paraId="222228B0" w14:textId="77777777" w:rsidR="00A11DA6" w:rsidRDefault="00A11DA6" w:rsidP="00A11DA6">
            <w:pPr>
              <w:jc w:val="center"/>
              <w:rPr>
                <w:rFonts w:ascii="Calibri" w:hAnsi="Calibri" w:cs="Calibri"/>
                <w:color w:val="000000"/>
              </w:rPr>
            </w:pPr>
            <w:r>
              <w:rPr>
                <w:rFonts w:ascii="Calibri" w:hAnsi="Calibri" w:cs="Calibri"/>
                <w:color w:val="000000"/>
              </w:rPr>
              <w:t>E</w:t>
            </w:r>
          </w:p>
        </w:tc>
        <w:tc>
          <w:tcPr>
            <w:tcW w:w="1300" w:type="dxa"/>
            <w:noWrap/>
            <w:vAlign w:val="center"/>
            <w:hideMark/>
          </w:tcPr>
          <w:p w14:paraId="137FB2B8"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2500</w:t>
            </w:r>
          </w:p>
        </w:tc>
        <w:tc>
          <w:tcPr>
            <w:tcW w:w="2073" w:type="dxa"/>
            <w:noWrap/>
            <w:vAlign w:val="center"/>
            <w:hideMark/>
          </w:tcPr>
          <w:p w14:paraId="24F7FAF6"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750</w:t>
            </w:r>
          </w:p>
        </w:tc>
        <w:tc>
          <w:tcPr>
            <w:tcW w:w="2552" w:type="dxa"/>
            <w:noWrap/>
            <w:vAlign w:val="center"/>
            <w:hideMark/>
          </w:tcPr>
          <w:p w14:paraId="58637918"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 points</w:t>
            </w:r>
          </w:p>
        </w:tc>
        <w:tc>
          <w:tcPr>
            <w:tcW w:w="2409" w:type="dxa"/>
            <w:noWrap/>
            <w:vAlign w:val="center"/>
            <w:hideMark/>
          </w:tcPr>
          <w:p w14:paraId="7B2983BA" w14:textId="77777777" w:rsidR="00A11DA6" w:rsidRDefault="00A11DA6" w:rsidP="00A11DA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1300</w:t>
            </w:r>
          </w:p>
        </w:tc>
      </w:tr>
    </w:tbl>
    <w:p w14:paraId="518DE243" w14:textId="4525805C" w:rsidR="00197FED" w:rsidRDefault="00197FED" w:rsidP="00C838D2">
      <w:pPr>
        <w:rPr>
          <w:lang w:val="en-US" w:eastAsia="zh-TW"/>
        </w:rPr>
      </w:pPr>
    </w:p>
    <w:p w14:paraId="4ABA140D" w14:textId="77777777" w:rsidR="005C1F0A" w:rsidRPr="00C022F9" w:rsidRDefault="005C1F0A" w:rsidP="00C838D2">
      <w:pPr>
        <w:rPr>
          <w:lang w:val="en-US" w:eastAsia="zh-TW"/>
        </w:rPr>
      </w:pPr>
    </w:p>
    <w:p w14:paraId="0522DD6E" w14:textId="2F0A7769" w:rsidR="00595C31" w:rsidRDefault="006F472E" w:rsidP="00D52D46">
      <w:pPr>
        <w:rPr>
          <w:b/>
          <w:bCs/>
          <w:sz w:val="28"/>
          <w:szCs w:val="28"/>
          <w:lang w:val="en-US"/>
        </w:rPr>
      </w:pPr>
      <w:r>
        <w:rPr>
          <w:b/>
          <w:bCs/>
          <w:sz w:val="28"/>
          <w:szCs w:val="28"/>
          <w:lang w:val="en-US"/>
        </w:rPr>
        <w:t>3</w:t>
      </w:r>
      <w:r w:rsidR="005C1F0A">
        <w:rPr>
          <w:b/>
          <w:bCs/>
          <w:sz w:val="28"/>
          <w:szCs w:val="28"/>
          <w:lang w:val="en-US"/>
        </w:rPr>
        <w:t>.</w:t>
      </w:r>
      <w:r w:rsidR="00D96445" w:rsidRPr="00B86871">
        <w:rPr>
          <w:b/>
          <w:bCs/>
          <w:sz w:val="28"/>
          <w:szCs w:val="28"/>
          <w:lang w:val="en-US"/>
        </w:rPr>
        <w:t xml:space="preserve"> </w:t>
      </w:r>
      <w:r w:rsidR="00F93D6B" w:rsidRPr="00B86871">
        <w:rPr>
          <w:b/>
          <w:bCs/>
          <w:sz w:val="28"/>
          <w:szCs w:val="28"/>
          <w:lang w:val="en-US"/>
        </w:rPr>
        <w:t xml:space="preserve">My </w:t>
      </w:r>
      <w:r w:rsidR="00886006">
        <w:rPr>
          <w:b/>
          <w:bCs/>
          <w:sz w:val="28"/>
          <w:szCs w:val="28"/>
          <w:lang w:val="en-US"/>
        </w:rPr>
        <w:t>R</w:t>
      </w:r>
      <w:r w:rsidR="00F93D6B" w:rsidRPr="00B86871">
        <w:rPr>
          <w:b/>
          <w:bCs/>
          <w:sz w:val="28"/>
          <w:szCs w:val="28"/>
          <w:lang w:val="en-US"/>
        </w:rPr>
        <w:t>at</w:t>
      </w:r>
      <w:r w:rsidR="00C96898" w:rsidRPr="00B86871">
        <w:rPr>
          <w:b/>
          <w:bCs/>
          <w:sz w:val="28"/>
          <w:szCs w:val="28"/>
          <w:lang w:val="en-US"/>
        </w:rPr>
        <w:t xml:space="preserve">ing </w:t>
      </w:r>
      <w:r w:rsidR="00886006">
        <w:rPr>
          <w:b/>
          <w:bCs/>
          <w:sz w:val="28"/>
          <w:szCs w:val="28"/>
          <w:lang w:val="en-US"/>
        </w:rPr>
        <w:t>S</w:t>
      </w:r>
      <w:r w:rsidR="00C96898" w:rsidRPr="00B86871">
        <w:rPr>
          <w:b/>
          <w:bCs/>
          <w:sz w:val="28"/>
          <w:szCs w:val="28"/>
          <w:lang w:val="en-US"/>
        </w:rPr>
        <w:t xml:space="preserve">ystem </w:t>
      </w:r>
      <w:r w:rsidR="003D15CD" w:rsidRPr="00B86871">
        <w:rPr>
          <w:b/>
          <w:bCs/>
          <w:sz w:val="28"/>
          <w:szCs w:val="28"/>
          <w:lang w:val="en-US"/>
        </w:rPr>
        <w:t>–</w:t>
      </w:r>
      <w:r w:rsidR="00C96898" w:rsidRPr="00B86871">
        <w:rPr>
          <w:b/>
          <w:bCs/>
          <w:sz w:val="28"/>
          <w:szCs w:val="28"/>
          <w:lang w:val="en-US"/>
        </w:rPr>
        <w:t xml:space="preserve"> </w:t>
      </w:r>
      <w:r w:rsidR="00886006">
        <w:rPr>
          <w:b/>
          <w:bCs/>
          <w:sz w:val="28"/>
          <w:szCs w:val="28"/>
          <w:lang w:val="en-US"/>
        </w:rPr>
        <w:t>M</w:t>
      </w:r>
      <w:r w:rsidR="003D15CD" w:rsidRPr="00B86871">
        <w:rPr>
          <w:b/>
          <w:bCs/>
          <w:sz w:val="28"/>
          <w:szCs w:val="28"/>
          <w:lang w:val="en-US"/>
        </w:rPr>
        <w:t>ulti</w:t>
      </w:r>
      <w:r w:rsidR="00FC2782" w:rsidRPr="00B86871">
        <w:rPr>
          <w:b/>
          <w:bCs/>
          <w:sz w:val="28"/>
          <w:szCs w:val="28"/>
          <w:lang w:val="en-US"/>
        </w:rPr>
        <w:t>-</w:t>
      </w:r>
      <w:r w:rsidR="00886006">
        <w:rPr>
          <w:b/>
          <w:bCs/>
          <w:sz w:val="28"/>
          <w:szCs w:val="28"/>
          <w:lang w:val="en-US"/>
        </w:rPr>
        <w:t>C</w:t>
      </w:r>
      <w:r w:rsidR="00FC2782" w:rsidRPr="00B86871">
        <w:rPr>
          <w:b/>
          <w:bCs/>
          <w:sz w:val="28"/>
          <w:szCs w:val="28"/>
          <w:lang w:val="en-US"/>
        </w:rPr>
        <w:t xml:space="preserve">ompetitor Elo </w:t>
      </w:r>
      <w:r w:rsidR="00886006">
        <w:rPr>
          <w:b/>
          <w:bCs/>
          <w:sz w:val="28"/>
          <w:szCs w:val="28"/>
          <w:lang w:val="en-US"/>
        </w:rPr>
        <w:t>M</w:t>
      </w:r>
      <w:r w:rsidR="00FC2782" w:rsidRPr="00B86871">
        <w:rPr>
          <w:b/>
          <w:bCs/>
          <w:sz w:val="28"/>
          <w:szCs w:val="28"/>
          <w:lang w:val="en-US"/>
        </w:rPr>
        <w:t>ethod</w:t>
      </w:r>
      <w:r w:rsidR="00595C31">
        <w:rPr>
          <w:b/>
          <w:bCs/>
          <w:sz w:val="28"/>
          <w:szCs w:val="28"/>
          <w:lang w:val="en-US"/>
        </w:rPr>
        <w:t xml:space="preserve"> </w:t>
      </w:r>
    </w:p>
    <w:p w14:paraId="5B07920E" w14:textId="77777777" w:rsidR="005C1F0A" w:rsidRDefault="005C1F0A" w:rsidP="00586082">
      <w:pPr>
        <w:rPr>
          <w:lang w:val="en-US"/>
        </w:rPr>
      </w:pPr>
    </w:p>
    <w:p w14:paraId="6B14B79D" w14:textId="47BDADBD" w:rsidR="00586082" w:rsidRPr="00586082" w:rsidRDefault="001142A8" w:rsidP="00586082">
      <w:pPr>
        <w:rPr>
          <w:lang w:val="en-US"/>
        </w:rPr>
      </w:pPr>
      <w:r>
        <w:rPr>
          <w:lang w:val="en-US"/>
        </w:rPr>
        <w:t xml:space="preserve">I decided to </w:t>
      </w:r>
      <w:r w:rsidR="007B6516">
        <w:rPr>
          <w:lang w:val="en-US"/>
        </w:rPr>
        <w:t xml:space="preserve">change </w:t>
      </w:r>
      <w:r w:rsidR="00D12843">
        <w:rPr>
          <w:lang w:val="en-US"/>
        </w:rPr>
        <w:t xml:space="preserve">the </w:t>
      </w:r>
      <w:r w:rsidR="00566704">
        <w:rPr>
          <w:lang w:val="en-US"/>
        </w:rPr>
        <w:t>classical</w:t>
      </w:r>
      <w:r w:rsidR="00D12843">
        <w:rPr>
          <w:lang w:val="en-US"/>
        </w:rPr>
        <w:t xml:space="preserve"> Elo</w:t>
      </w:r>
      <w:r w:rsidR="00566704">
        <w:rPr>
          <w:lang w:val="en-US"/>
        </w:rPr>
        <w:t xml:space="preserve"> rating method </w:t>
      </w:r>
      <w:r w:rsidR="007B6516">
        <w:rPr>
          <w:lang w:val="en-US"/>
        </w:rPr>
        <w:t xml:space="preserve">a little to </w:t>
      </w:r>
      <w:r w:rsidR="00594344">
        <w:rPr>
          <w:lang w:val="en-US"/>
        </w:rPr>
        <w:t xml:space="preserve">produce a multi-competitor variant. </w:t>
      </w:r>
    </w:p>
    <w:p w14:paraId="268D72E3" w14:textId="60C2ED5A" w:rsidR="00BD05E6" w:rsidRDefault="00BD05E6" w:rsidP="002E3884">
      <w:pPr>
        <w:rPr>
          <w:lang w:val="en-US"/>
        </w:rPr>
      </w:pPr>
    </w:p>
    <w:p w14:paraId="31187036" w14:textId="25276C61" w:rsidR="00773A90" w:rsidRDefault="00773A90" w:rsidP="00096260">
      <w:pPr>
        <w:rPr>
          <w:lang w:val="en-US"/>
        </w:rPr>
        <w:pPrChange w:id="21" w:author="Microsoft Office 用户" w:date="2021-09-13T13:41:00Z">
          <w:pPr/>
        </w:pPrChange>
      </w:pPr>
      <w:r>
        <w:rPr>
          <w:lang w:val="en-US"/>
        </w:rPr>
        <w:t xml:space="preserve">Assume the number of competitors in a given match is </w:t>
      </w:r>
      <m:oMath>
        <m:r>
          <w:rPr>
            <w:rFonts w:ascii="Cambria Math" w:hAnsi="Cambria Math"/>
            <w:lang w:val="en-US"/>
          </w:rPr>
          <m:t>n</m:t>
        </m:r>
      </m:oMath>
      <w:r>
        <w:rPr>
          <w:lang w:val="en-US"/>
        </w:rPr>
        <w:t>.</w:t>
      </w:r>
      <w:r w:rsidR="00BD1C0F">
        <w:rPr>
          <w:lang w:val="en-US"/>
        </w:rPr>
        <w:t xml:space="preserve"> Assume </w:t>
      </w:r>
      <w:r w:rsidR="0086232D">
        <w:rPr>
          <w:lang w:val="en-US"/>
        </w:rPr>
        <w:t xml:space="preserve">competitor </w:t>
      </w:r>
      <m:oMath>
        <m:r>
          <w:ins w:id="22" w:author="Microsoft Office 用户" w:date="2021-09-13T13:40:00Z">
            <w:rPr>
              <w:rFonts w:ascii="Cambria Math" w:hAnsi="Cambria Math"/>
              <w:lang w:val="en-US"/>
            </w:rPr>
            <m:t>i</m:t>
          </w:ins>
        </m:r>
      </m:oMath>
      <w:del w:id="23" w:author="Microsoft Office 用户" w:date="2021-09-13T13:40:00Z">
        <w:r w:rsidR="00586F04" w:rsidDel="00A53DAC">
          <w:rPr>
            <w:lang w:val="en-US"/>
          </w:rPr>
          <w:delText>A</w:delText>
        </w:r>
      </w:del>
      <w:r w:rsidR="00586F04">
        <w:rPr>
          <w:lang w:val="en-US"/>
        </w:rPr>
        <w:t xml:space="preserve"> has</w:t>
      </w:r>
      <w:r w:rsidR="004B7E54">
        <w:rPr>
          <w:lang w:val="en-US"/>
        </w:rPr>
        <w:t xml:space="preserve"> ranking </w:t>
      </w:r>
      <m:oMath>
        <m:sSub>
          <m:sSubPr>
            <m:ctrlPr>
              <w:rPr>
                <w:rFonts w:ascii="Cambria Math" w:hAnsi="Cambria Math"/>
                <w:i/>
                <w:lang w:val="en-US"/>
              </w:rPr>
            </m:ctrlPr>
          </m:sSubPr>
          <m:e>
            <m:r>
              <w:rPr>
                <w:rFonts w:ascii="Cambria Math" w:hAnsi="Cambria Math"/>
                <w:lang w:val="en-US"/>
              </w:rPr>
              <m:t>rank</m:t>
            </m:r>
          </m:e>
          <m:sub>
            <m:r>
              <w:ins w:id="24" w:author="Microsoft Office 用户" w:date="2021-09-13T13:40:00Z">
                <w:rPr>
                  <w:rFonts w:ascii="Cambria Math" w:hAnsi="Cambria Math"/>
                  <w:lang w:val="en-US"/>
                </w:rPr>
                <m:t>i</m:t>
              </w:ins>
            </m:r>
            <m:r>
              <w:del w:id="25" w:author="Microsoft Office 用户" w:date="2021-09-13T13:40:00Z">
                <w:rPr>
                  <w:rFonts w:ascii="Cambria Math" w:hAnsi="Cambria Math"/>
                  <w:lang w:val="en-US"/>
                </w:rPr>
                <m:t>1</m:t>
              </w:del>
            </m:r>
          </m:sub>
        </m:sSub>
      </m:oMath>
      <w:r w:rsidR="004B7E54">
        <w:rPr>
          <w:lang w:val="en-US"/>
        </w:rPr>
        <w:t>,</w:t>
      </w:r>
      <w:r w:rsidR="00586F04">
        <w:rPr>
          <w:lang w:val="en-US"/>
        </w:rPr>
        <w:t xml:space="preserve"> </w:t>
      </w:r>
      <w:r w:rsidR="00EE782D">
        <w:rPr>
          <w:lang w:val="en-US"/>
        </w:rPr>
        <w:t xml:space="preserve">original </w:t>
      </w:r>
      <w:r w:rsidR="00586F04">
        <w:rPr>
          <w:lang w:val="en-US"/>
        </w:rPr>
        <w:t xml:space="preserve">rating </w:t>
      </w:r>
      <m:oMath>
        <m:sSub>
          <m:sSubPr>
            <m:ctrlPr>
              <w:rPr>
                <w:rFonts w:ascii="Cambria Math" w:hAnsi="Cambria Math"/>
                <w:i/>
                <w:lang w:val="en-US"/>
              </w:rPr>
            </m:ctrlPr>
          </m:sSubPr>
          <m:e>
            <m:r>
              <w:rPr>
                <w:rFonts w:ascii="Cambria Math" w:hAnsi="Cambria Math"/>
                <w:lang w:val="en-US"/>
              </w:rPr>
              <m:t>r</m:t>
            </m:r>
          </m:e>
          <m:sub>
            <m:r>
              <w:ins w:id="26" w:author="Microsoft Office 用户" w:date="2021-09-13T13:40:00Z">
                <w:rPr>
                  <w:rFonts w:ascii="Cambria Math" w:hAnsi="Cambria Math"/>
                  <w:lang w:val="en-US"/>
                </w:rPr>
                <m:t>i</m:t>
              </w:ins>
            </m:r>
            <m:r>
              <w:del w:id="27" w:author="Microsoft Office 用户" w:date="2021-09-13T13:40:00Z">
                <w:rPr>
                  <w:rFonts w:ascii="Cambria Math" w:hAnsi="Cambria Math"/>
                  <w:lang w:val="en-US"/>
                </w:rPr>
                <m:t>1</m:t>
              </w:del>
            </m:r>
          </m:sub>
        </m:sSub>
      </m:oMath>
      <w:r w:rsidR="00EE782D">
        <w:rPr>
          <w:lang w:val="en-US"/>
        </w:rPr>
        <w:t xml:space="preserve">, </w:t>
      </w:r>
      <w:r w:rsidR="00367EC9">
        <w:rPr>
          <w:lang w:val="en-US"/>
        </w:rPr>
        <w:t xml:space="preserve">predicted </w:t>
      </w:r>
      <w:r w:rsidR="00F2456C">
        <w:rPr>
          <w:lang w:val="en-US"/>
        </w:rPr>
        <w:t xml:space="preserve">change in rating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ins w:id="28" w:author="Microsoft Office 用户" w:date="2021-09-13T13:40:00Z">
                <w:rPr>
                  <w:rFonts w:ascii="Cambria Math" w:hAnsi="Cambria Math"/>
                  <w:lang w:val="en-US"/>
                </w:rPr>
                <m:t>i</m:t>
              </w:ins>
            </m:r>
            <m:r>
              <w:del w:id="29" w:author="Microsoft Office 用户" w:date="2021-09-13T13:40:00Z">
                <w:rPr>
                  <w:rFonts w:ascii="Cambria Math" w:hAnsi="Cambria Math"/>
                  <w:lang w:val="en-US"/>
                </w:rPr>
                <m:t>1</m:t>
              </w:del>
            </m:r>
          </m:sub>
        </m:sSub>
        <m:r>
          <w:rPr>
            <w:rFonts w:ascii="Cambria Math" w:hAnsi="Cambria Math"/>
            <w:lang w:val="en-US"/>
          </w:rPr>
          <m:t>,</m:t>
        </m:r>
      </m:oMath>
      <w:r w:rsidR="00F2456C">
        <w:rPr>
          <w:lang w:val="en-US"/>
        </w:rPr>
        <w:t xml:space="preserve"> predicted </w:t>
      </w:r>
      <w:r w:rsidR="00367EC9">
        <w:rPr>
          <w:lang w:val="en-US"/>
        </w:rPr>
        <w:t xml:space="preserve">new rating </w:t>
      </w:r>
      <m:oMath>
        <m:sSubSup>
          <m:sSubSupPr>
            <m:ctrlPr>
              <w:rPr>
                <w:rFonts w:ascii="Cambria Math" w:hAnsi="Cambria Math"/>
                <w:i/>
                <w:lang w:val="en-US"/>
              </w:rPr>
            </m:ctrlPr>
          </m:sSubSupPr>
          <m:e>
            <m:r>
              <w:rPr>
                <w:rFonts w:ascii="Cambria Math" w:hAnsi="Cambria Math"/>
                <w:lang w:val="en-US"/>
              </w:rPr>
              <m:t>r</m:t>
            </m:r>
          </m:e>
          <m:sub>
            <m:r>
              <w:ins w:id="30" w:author="Microsoft Office 用户" w:date="2021-09-13T13:40:00Z">
                <w:rPr>
                  <w:rFonts w:ascii="Cambria Math" w:hAnsi="Cambria Math"/>
                  <w:lang w:val="en-US"/>
                </w:rPr>
                <m:t>i</m:t>
              </w:ins>
            </m:r>
            <m:r>
              <w:del w:id="31" w:author="Microsoft Office 用户" w:date="2021-09-13T13:40:00Z">
                <w:rPr>
                  <w:rFonts w:ascii="Cambria Math" w:hAnsi="Cambria Math"/>
                  <w:lang w:val="en-US"/>
                </w:rPr>
                <m:t>1</m:t>
              </w:del>
            </m:r>
          </m:sub>
          <m:sup>
            <m:r>
              <w:rPr>
                <w:rFonts w:ascii="Cambria Math" w:hAnsi="Cambria Math"/>
                <w:lang w:val="en-US"/>
              </w:rPr>
              <m:t>*</m:t>
            </m:r>
          </m:sup>
        </m:sSubSup>
      </m:oMath>
      <w:r w:rsidR="00367EC9">
        <w:rPr>
          <w:lang w:val="en-US"/>
        </w:rPr>
        <w:t xml:space="preserve">, and </w:t>
      </w:r>
      <w:r w:rsidR="0084499B">
        <w:rPr>
          <w:lang w:val="en-US"/>
        </w:rPr>
        <w:t xml:space="preserve">official new rating </w:t>
      </w:r>
      <m:oMath>
        <m:sSubSup>
          <m:sSubSupPr>
            <m:ctrlPr>
              <w:rPr>
                <w:rFonts w:ascii="Cambria Math" w:hAnsi="Cambria Math"/>
                <w:i/>
                <w:lang w:val="en-US"/>
              </w:rPr>
            </m:ctrlPr>
          </m:sSubSupPr>
          <m:e>
            <m:r>
              <w:rPr>
                <w:rFonts w:ascii="Cambria Math" w:hAnsi="Cambria Math"/>
                <w:lang w:val="en-US"/>
              </w:rPr>
              <m:t>r</m:t>
            </m:r>
          </m:e>
          <m:sub>
            <m:r>
              <w:ins w:id="32" w:author="Microsoft Office 用户" w:date="2021-09-13T13:40:00Z">
                <w:rPr>
                  <w:rFonts w:ascii="Cambria Math" w:hAnsi="Cambria Math"/>
                  <w:lang w:val="en-US"/>
                </w:rPr>
                <m:t>i</m:t>
              </w:ins>
            </m:r>
            <m:r>
              <w:del w:id="33" w:author="Microsoft Office 用户" w:date="2021-09-13T13:40:00Z">
                <w:rPr>
                  <w:rFonts w:ascii="Cambria Math" w:hAnsi="Cambria Math"/>
                  <w:lang w:val="en-US"/>
                </w:rPr>
                <m:t>1</m:t>
              </w:del>
            </m:r>
          </m:sub>
          <m:sup>
            <m:r>
              <w:rPr>
                <w:rFonts w:ascii="Cambria Math" w:hAnsi="Cambria Math"/>
                <w:lang w:val="en-US"/>
              </w:rPr>
              <m:t>'</m:t>
            </m:r>
          </m:sup>
        </m:sSubSup>
      </m:oMath>
      <w:r w:rsidR="00CF3D95">
        <w:rPr>
          <w:lang w:val="en-US"/>
        </w:rPr>
        <w:t xml:space="preserve">. </w:t>
      </w:r>
      <w:ins w:id="34" w:author="Microsoft Office 用户" w:date="2021-09-13T13:40:00Z">
        <w:r w:rsidR="00A53DAC">
          <w:rPr>
            <w:lang w:val="en-US"/>
          </w:rPr>
          <w:t>Let c</w:t>
        </w:r>
        <w:r w:rsidR="00A53DAC">
          <w:rPr>
            <w:lang w:val="en-US"/>
          </w:rPr>
          <w:t xml:space="preserve">ompetitor </w:t>
        </w:r>
      </w:ins>
      <w:ins w:id="35" w:author="Microsoft Office 用户" w:date="2021-09-13T13:41:00Z">
        <w:r w:rsidR="00A53DAC">
          <w:rPr>
            <w:lang w:val="en-US"/>
          </w:rPr>
          <w:t>A be the 1</w:t>
        </w:r>
        <w:r w:rsidR="00A53DAC" w:rsidRPr="00A53DAC">
          <w:rPr>
            <w:vertAlign w:val="superscript"/>
            <w:lang w:val="en-US"/>
            <w:rPrChange w:id="36" w:author="Microsoft Office 用户" w:date="2021-09-13T13:41:00Z">
              <w:rPr>
                <w:lang w:val="en-US"/>
              </w:rPr>
            </w:rPrChange>
          </w:rPr>
          <w:t>st</w:t>
        </w:r>
        <w:r w:rsidR="00A53DAC">
          <w:rPr>
            <w:lang w:val="en-US"/>
          </w:rPr>
          <w:t xml:space="preserve"> competitor and </w:t>
        </w:r>
        <w:r w:rsidR="00C056A2">
          <w:rPr>
            <w:lang w:val="en-US"/>
          </w:rPr>
          <w:t xml:space="preserve">B be the </w:t>
        </w:r>
        <w:r w:rsidR="00096260">
          <w:rPr>
            <w:lang w:val="en-US"/>
          </w:rPr>
          <w:t>2</w:t>
        </w:r>
        <w:r w:rsidR="00096260" w:rsidRPr="00096260">
          <w:rPr>
            <w:vertAlign w:val="superscript"/>
            <w:lang w:val="en-US"/>
            <w:rPrChange w:id="37" w:author="Microsoft Office 用户" w:date="2021-09-13T13:41:00Z">
              <w:rPr>
                <w:lang w:val="en-US"/>
              </w:rPr>
            </w:rPrChange>
          </w:rPr>
          <w:t>nd</w:t>
        </w:r>
        <w:r w:rsidR="00096260">
          <w:rPr>
            <w:lang w:val="en-US"/>
          </w:rPr>
          <w:t xml:space="preserve"> competitor.</w:t>
        </w:r>
      </w:ins>
      <w:ins w:id="38" w:author="Microsoft Office 用户" w:date="2021-09-13T13:40:00Z">
        <w:r w:rsidR="00A53DAC">
          <w:rPr>
            <w:lang w:val="en-US"/>
          </w:rPr>
          <w:t xml:space="preserve"> </w:t>
        </w:r>
      </w:ins>
      <w:del w:id="39" w:author="Microsoft Office 用户" w:date="2021-09-13T13:41:00Z">
        <w:r w:rsidR="00CF3D95" w:rsidDel="00096260">
          <w:rPr>
            <w:lang w:val="en-US"/>
          </w:rPr>
          <w:delText>C</w:delText>
        </w:r>
        <w:r w:rsidR="00EE0245" w:rsidDel="00096260">
          <w:rPr>
            <w:lang w:val="en-US"/>
          </w:rPr>
          <w:delText xml:space="preserve">ompetitor B has ranking </w:delText>
        </w:r>
      </w:del>
      <m:oMath>
        <m:sSub>
          <m:sSubPr>
            <m:ctrlPr>
              <w:del w:id="40" w:author="Microsoft Office 用户" w:date="2021-09-13T13:41:00Z">
                <w:rPr>
                  <w:rFonts w:ascii="Cambria Math" w:hAnsi="Cambria Math"/>
                  <w:i/>
                  <w:lang w:val="en-US"/>
                </w:rPr>
              </w:del>
            </m:ctrlPr>
          </m:sSubPr>
          <m:e>
            <m:r>
              <w:del w:id="41" w:author="Microsoft Office 用户" w:date="2021-09-13T13:41:00Z">
                <w:rPr>
                  <w:rFonts w:ascii="Cambria Math" w:hAnsi="Cambria Math"/>
                  <w:lang w:val="en-US"/>
                </w:rPr>
                <m:t>rank</m:t>
              </w:del>
            </m:r>
          </m:e>
          <m:sub>
            <m:r>
              <w:del w:id="42" w:author="Microsoft Office 用户" w:date="2021-09-13T13:41:00Z">
                <w:rPr>
                  <w:rFonts w:ascii="Cambria Math" w:hAnsi="Cambria Math"/>
                  <w:lang w:val="en-US"/>
                </w:rPr>
                <m:t>2</m:t>
              </w:del>
            </m:r>
          </m:sub>
        </m:sSub>
      </m:oMath>
      <w:del w:id="43" w:author="Microsoft Office 用户" w:date="2021-09-13T13:41:00Z">
        <w:r w:rsidR="00EE0245" w:rsidDel="00096260">
          <w:rPr>
            <w:lang w:val="en-US"/>
          </w:rPr>
          <w:delText xml:space="preserve">, original rating </w:delText>
        </w:r>
      </w:del>
      <m:oMath>
        <m:sSub>
          <m:sSubPr>
            <m:ctrlPr>
              <w:del w:id="44" w:author="Microsoft Office 用户" w:date="2021-09-13T13:41:00Z">
                <w:rPr>
                  <w:rFonts w:ascii="Cambria Math" w:hAnsi="Cambria Math"/>
                  <w:i/>
                  <w:lang w:val="en-US"/>
                </w:rPr>
              </w:del>
            </m:ctrlPr>
          </m:sSubPr>
          <m:e>
            <m:r>
              <w:del w:id="45" w:author="Microsoft Office 用户" w:date="2021-09-13T13:41:00Z">
                <w:rPr>
                  <w:rFonts w:ascii="Cambria Math" w:hAnsi="Cambria Math"/>
                  <w:lang w:val="en-US"/>
                </w:rPr>
                <m:t>r</m:t>
              </w:del>
            </m:r>
          </m:e>
          <m:sub>
            <m:r>
              <w:del w:id="46" w:author="Microsoft Office 用户" w:date="2021-09-13T13:41:00Z">
                <w:rPr>
                  <w:rFonts w:ascii="Cambria Math" w:hAnsi="Cambria Math"/>
                  <w:lang w:val="en-US"/>
                </w:rPr>
                <m:t>2</m:t>
              </w:del>
            </m:r>
          </m:sub>
        </m:sSub>
      </m:oMath>
      <w:del w:id="47" w:author="Microsoft Office 用户" w:date="2021-09-13T13:41:00Z">
        <w:r w:rsidR="00EE0245" w:rsidDel="00096260">
          <w:rPr>
            <w:lang w:val="en-US"/>
          </w:rPr>
          <w:delText xml:space="preserve">, </w:delText>
        </w:r>
        <w:r w:rsidR="002F70AB" w:rsidDel="00096260">
          <w:rPr>
            <w:lang w:val="en-US"/>
          </w:rPr>
          <w:delText xml:space="preserve">predicted change in rating </w:delText>
        </w:r>
      </w:del>
      <m:oMath>
        <m:r>
          <w:del w:id="48" w:author="Microsoft Office 用户" w:date="2021-09-13T13:41:00Z">
            <w:rPr>
              <w:rFonts w:ascii="Cambria Math" w:hAnsi="Cambria Math"/>
              <w:lang w:val="en-US"/>
            </w:rPr>
            <m:t>∆</m:t>
          </w:del>
        </m:r>
        <m:sSub>
          <m:sSubPr>
            <m:ctrlPr>
              <w:del w:id="49" w:author="Microsoft Office 用户" w:date="2021-09-13T13:41:00Z">
                <w:rPr>
                  <w:rFonts w:ascii="Cambria Math" w:hAnsi="Cambria Math"/>
                  <w:i/>
                  <w:lang w:val="en-US"/>
                </w:rPr>
              </w:del>
            </m:ctrlPr>
          </m:sSubPr>
          <m:e>
            <m:r>
              <w:del w:id="50" w:author="Microsoft Office 用户" w:date="2021-09-13T13:41:00Z">
                <w:rPr>
                  <w:rFonts w:ascii="Cambria Math" w:hAnsi="Cambria Math"/>
                  <w:lang w:val="en-US"/>
                </w:rPr>
                <m:t>r</m:t>
              </w:del>
            </m:r>
          </m:e>
          <m:sub>
            <m:r>
              <w:del w:id="51" w:author="Microsoft Office 用户" w:date="2021-09-13T13:41:00Z">
                <w:rPr>
                  <w:rFonts w:ascii="Cambria Math" w:hAnsi="Cambria Math"/>
                  <w:lang w:val="en-US"/>
                </w:rPr>
                <m:t>2</m:t>
              </w:del>
            </m:r>
          </m:sub>
        </m:sSub>
        <m:r>
          <w:del w:id="52" w:author="Microsoft Office 用户" w:date="2021-09-13T13:41:00Z">
            <w:rPr>
              <w:rFonts w:ascii="Cambria Math" w:hAnsi="Cambria Math"/>
              <w:lang w:val="en-US"/>
            </w:rPr>
            <m:t>,</m:t>
          </w:del>
        </m:r>
      </m:oMath>
      <w:del w:id="53" w:author="Microsoft Office 用户" w:date="2021-09-13T13:41:00Z">
        <w:r w:rsidR="002F70AB" w:rsidDel="00096260">
          <w:rPr>
            <w:lang w:val="en-US"/>
          </w:rPr>
          <w:delText xml:space="preserve"> predicted </w:delText>
        </w:r>
        <w:r w:rsidR="00EE0245" w:rsidDel="00096260">
          <w:rPr>
            <w:lang w:val="en-US"/>
          </w:rPr>
          <w:delText xml:space="preserve">new rating </w:delText>
        </w:r>
      </w:del>
      <m:oMath>
        <m:sSubSup>
          <m:sSubSupPr>
            <m:ctrlPr>
              <w:del w:id="54" w:author="Microsoft Office 用户" w:date="2021-09-13T13:41:00Z">
                <w:rPr>
                  <w:rFonts w:ascii="Cambria Math" w:hAnsi="Cambria Math"/>
                  <w:i/>
                  <w:lang w:val="en-US"/>
                </w:rPr>
              </w:del>
            </m:ctrlPr>
          </m:sSubSupPr>
          <m:e>
            <m:r>
              <w:del w:id="55" w:author="Microsoft Office 用户" w:date="2021-09-13T13:41:00Z">
                <w:rPr>
                  <w:rFonts w:ascii="Cambria Math" w:hAnsi="Cambria Math"/>
                  <w:lang w:val="en-US"/>
                </w:rPr>
                <m:t>r</m:t>
              </w:del>
            </m:r>
          </m:e>
          <m:sub>
            <m:r>
              <w:del w:id="56" w:author="Microsoft Office 用户" w:date="2021-09-13T13:41:00Z">
                <w:rPr>
                  <w:rFonts w:ascii="Cambria Math" w:hAnsi="Cambria Math"/>
                  <w:lang w:val="en-US"/>
                </w:rPr>
                <m:t>2</m:t>
              </w:del>
            </m:r>
          </m:sub>
          <m:sup>
            <m:r>
              <w:del w:id="57" w:author="Microsoft Office 用户" w:date="2021-09-13T13:41:00Z">
                <w:rPr>
                  <w:rFonts w:ascii="Cambria Math" w:hAnsi="Cambria Math"/>
                  <w:lang w:val="en-US"/>
                </w:rPr>
                <m:t>*</m:t>
              </w:del>
            </m:r>
          </m:sup>
        </m:sSubSup>
      </m:oMath>
      <w:del w:id="58" w:author="Microsoft Office 用户" w:date="2021-09-13T13:41:00Z">
        <w:r w:rsidR="00EE0245" w:rsidDel="00096260">
          <w:rPr>
            <w:lang w:val="en-US"/>
          </w:rPr>
          <w:delText xml:space="preserve">, and official new rating </w:delText>
        </w:r>
      </w:del>
      <m:oMath>
        <m:sSubSup>
          <m:sSubSupPr>
            <m:ctrlPr>
              <w:del w:id="59" w:author="Microsoft Office 用户" w:date="2021-09-13T13:41:00Z">
                <w:rPr>
                  <w:rFonts w:ascii="Cambria Math" w:hAnsi="Cambria Math"/>
                  <w:i/>
                  <w:lang w:val="en-US"/>
                </w:rPr>
              </w:del>
            </m:ctrlPr>
          </m:sSubSupPr>
          <m:e>
            <m:r>
              <w:del w:id="60" w:author="Microsoft Office 用户" w:date="2021-09-13T13:41:00Z">
                <w:rPr>
                  <w:rFonts w:ascii="Cambria Math" w:hAnsi="Cambria Math"/>
                  <w:lang w:val="en-US"/>
                </w:rPr>
                <m:t>r</m:t>
              </w:del>
            </m:r>
          </m:e>
          <m:sub>
            <m:r>
              <w:del w:id="61" w:author="Microsoft Office 用户" w:date="2021-09-13T13:41:00Z">
                <w:rPr>
                  <w:rFonts w:ascii="Cambria Math" w:hAnsi="Cambria Math"/>
                  <w:lang w:val="en-US"/>
                </w:rPr>
                <m:t>2</m:t>
              </w:del>
            </m:r>
          </m:sub>
          <m:sup>
            <m:r>
              <w:del w:id="62" w:author="Microsoft Office 用户" w:date="2021-09-13T13:41:00Z">
                <w:rPr>
                  <w:rFonts w:ascii="Cambria Math" w:hAnsi="Cambria Math"/>
                  <w:lang w:val="en-US"/>
                </w:rPr>
                <m:t>'</m:t>
              </w:del>
            </m:r>
          </m:sup>
        </m:sSubSup>
      </m:oMath>
      <w:del w:id="63" w:author="Microsoft Office 用户" w:date="2021-09-13T13:41:00Z">
        <w:r w:rsidR="00EE0245" w:rsidDel="00096260">
          <w:rPr>
            <w:lang w:val="en-US"/>
          </w:rPr>
          <w:delText>.</w:delText>
        </w:r>
      </w:del>
    </w:p>
    <w:p w14:paraId="4963B17E" w14:textId="7DD051B7" w:rsidR="00E13947" w:rsidRDefault="00E13947" w:rsidP="002E3884">
      <w:pPr>
        <w:rPr>
          <w:lang w:val="en-US"/>
        </w:rPr>
      </w:pPr>
    </w:p>
    <w:p w14:paraId="72240EEE" w14:textId="436D3C9E" w:rsidR="00E13947" w:rsidRPr="00D57802" w:rsidRDefault="00E13947" w:rsidP="002E3884">
      <w:pPr>
        <w:rPr>
          <w:lang w:val="en-US"/>
        </w:rPr>
      </w:pPr>
      <w:r>
        <w:rPr>
          <w:lang w:val="en-US"/>
        </w:rPr>
        <w:t xml:space="preserve">Define </w:t>
      </w:r>
      <w:r w:rsidR="00297045">
        <w:rPr>
          <w:lang w:val="en-US"/>
        </w:rPr>
        <w:t xml:space="preserve">the </w:t>
      </w:r>
      <m:oMath>
        <m:r>
          <w:rPr>
            <w:rFonts w:ascii="Cambria Math" w:hAnsi="Cambria Math"/>
            <w:lang w:val="en-US"/>
          </w:rPr>
          <m:t>Prob</m:t>
        </m:r>
      </m:oMath>
      <w:r w:rsidR="005173DF">
        <w:rPr>
          <w:lang w:val="en-US"/>
        </w:rPr>
        <w:t xml:space="preserve"> functio</w:t>
      </w:r>
      <w:r w:rsidR="00297045">
        <w:rPr>
          <w:lang w:val="en-US"/>
        </w:rPr>
        <w:t>n</w:t>
      </w:r>
      <w:r w:rsidR="00EE0245">
        <w:rPr>
          <w:lang w:val="en-US"/>
        </w:rPr>
        <w:t xml:space="preserve"> that returns the probability of </w:t>
      </w:r>
      <w:r w:rsidR="00D57802">
        <w:rPr>
          <w:lang w:val="en-US"/>
        </w:rPr>
        <w:t>A losing to B.</w:t>
      </w:r>
    </w:p>
    <w:p w14:paraId="740E4DF2" w14:textId="63D143EF" w:rsidR="00297045" w:rsidRDefault="00297045" w:rsidP="002E3884">
      <w:pPr>
        <w:rPr>
          <w:lang w:val="en-US"/>
        </w:rPr>
      </w:pPr>
    </w:p>
    <w:p w14:paraId="6FD3B7B2" w14:textId="6A1CDF35" w:rsidR="00C50D16" w:rsidRPr="00C50D16" w:rsidRDefault="005B7735" w:rsidP="002E3884">
      <w:pPr>
        <w:rPr>
          <w:lang w:val="en-US"/>
        </w:rPr>
      </w:pPr>
      <m:oMathPara>
        <m:oMath>
          <m:eqArr>
            <m:eqArrPr>
              <m:maxDist m:val="1"/>
              <m:ctrlPr>
                <w:rPr>
                  <w:rFonts w:ascii="Cambria Math" w:hAnsi="Cambria Math"/>
                  <w:i/>
                  <w:lang w:val="en-US"/>
                </w:rPr>
              </m:ctrlPr>
            </m:eqArrPr>
            <m:e>
              <m:r>
                <w:rPr>
                  <w:rFonts w:ascii="Cambria Math" w:hAnsi="Cambria Math"/>
                  <w:lang w:val="en-US"/>
                </w:rPr>
                <m:t>Prob</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10</m:t>
                      </m:r>
                    </m:e>
                    <m:sup>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num>
                        <m:den>
                          <m:r>
                            <w:rPr>
                              <w:rFonts w:ascii="Cambria Math" w:hAnsi="Cambria Math"/>
                              <w:lang w:val="en-US"/>
                            </w:rPr>
                            <m:t>400</m:t>
                          </m:r>
                        </m:den>
                      </m:f>
                    </m:sup>
                  </m:sSup>
                </m:den>
              </m:f>
              <m:r>
                <w:rPr>
                  <w:rFonts w:ascii="Cambria Math" w:hAnsi="Cambria Math"/>
                  <w:lang w:val="en-US"/>
                </w:rPr>
                <m:t>#</m:t>
              </m:r>
              <m:d>
                <m:dPr>
                  <m:ctrlPr>
                    <w:rPr>
                      <w:rFonts w:ascii="Cambria Math" w:hAnsi="Cambria Math"/>
                      <w:i/>
                      <w:lang w:val="en-US"/>
                    </w:rPr>
                  </m:ctrlPr>
                </m:dPr>
                <m:e>
                  <m:r>
                    <w:rPr>
                      <w:rFonts w:ascii="Cambria Math" w:hAnsi="Cambria Math"/>
                      <w:lang w:val="en-US"/>
                    </w:rPr>
                    <m:t>1</m:t>
                  </m:r>
                </m:e>
              </m:d>
            </m:e>
          </m:eqArr>
        </m:oMath>
      </m:oMathPara>
    </w:p>
    <w:p w14:paraId="310CFD75" w14:textId="28A85D4A" w:rsidR="00773A90" w:rsidRDefault="00773A90" w:rsidP="002E3884">
      <w:pPr>
        <w:rPr>
          <w:lang w:val="en-US"/>
        </w:rPr>
      </w:pPr>
    </w:p>
    <w:p w14:paraId="39CF93E0" w14:textId="218E33D4" w:rsidR="00FD47EB" w:rsidRDefault="002505B5" w:rsidP="00D52D46">
      <w:pPr>
        <w:rPr>
          <w:lang w:val="en-US"/>
        </w:rPr>
      </w:pPr>
      <w:r>
        <w:rPr>
          <w:lang w:val="en-US"/>
        </w:rPr>
        <w:t>The</w:t>
      </w:r>
      <w:r w:rsidR="00DA5F7C">
        <w:rPr>
          <w:lang w:val="en-US"/>
        </w:rPr>
        <w:t>n, w</w:t>
      </w:r>
      <w:r w:rsidR="00052549">
        <w:rPr>
          <w:lang w:val="en-US"/>
        </w:rPr>
        <w:t xml:space="preserve">ith the idea </w:t>
      </w:r>
      <w:r w:rsidR="0026008C">
        <w:rPr>
          <w:lang w:val="en-US"/>
        </w:rPr>
        <w:t>of</w:t>
      </w:r>
      <w:r w:rsidR="00C5662C">
        <w:rPr>
          <w:lang w:val="en-US"/>
        </w:rPr>
        <w:t xml:space="preserve"> </w:t>
      </w:r>
      <w:r w:rsidR="00B15CA5">
        <w:rPr>
          <w:lang w:val="en-US"/>
        </w:rPr>
        <w:t>“</w:t>
      </w:r>
      <w:r w:rsidR="0026008C">
        <w:rPr>
          <w:lang w:val="en-US"/>
        </w:rPr>
        <w:t>e</w:t>
      </w:r>
      <w:r w:rsidR="00B15CA5" w:rsidRPr="00B15CA5">
        <w:rPr>
          <w:lang w:val="en-US"/>
        </w:rPr>
        <w:t>ach session or race is treated as if it were a round-robin 1-on-1 tournament</w:t>
      </w:r>
      <w:r w:rsidR="00B15CA5">
        <w:rPr>
          <w:lang w:val="en-US"/>
        </w:rPr>
        <w:t>”</w:t>
      </w:r>
      <w:r w:rsidR="001C2BE8">
        <w:rPr>
          <w:lang w:val="en-US"/>
        </w:rPr>
        <w:t xml:space="preserve"> </w:t>
      </w:r>
      <w:r w:rsidR="001C2BE8" w:rsidRPr="003D5A56">
        <w:rPr>
          <w:lang w:val="en-US"/>
        </w:rPr>
        <w:t>(Moore, 2018)</w:t>
      </w:r>
      <w:r w:rsidR="00B15CA5">
        <w:rPr>
          <w:lang w:val="en-US"/>
        </w:rPr>
        <w:t>,</w:t>
      </w:r>
      <w:r w:rsidR="00C01867">
        <w:rPr>
          <w:lang w:val="en-US"/>
        </w:rPr>
        <w:t xml:space="preserve"> </w:t>
      </w:r>
      <w:r w:rsidR="00F92499">
        <w:rPr>
          <w:lang w:val="en-US"/>
        </w:rPr>
        <w:t>every competitor in thi</w:t>
      </w:r>
      <w:r w:rsidR="003C500D">
        <w:rPr>
          <w:lang w:val="en-US"/>
        </w:rPr>
        <w:t>s</w:t>
      </w:r>
      <w:r w:rsidR="00C73ACD">
        <w:rPr>
          <w:lang w:val="en-US"/>
        </w:rPr>
        <w:t xml:space="preserve"> Codeforces</w:t>
      </w:r>
      <w:r w:rsidR="00E1261E">
        <w:rPr>
          <w:lang w:val="en-US"/>
        </w:rPr>
        <w:t xml:space="preserve"> competition should play a </w:t>
      </w:r>
      <w:r w:rsidR="0052371C">
        <w:rPr>
          <w:lang w:val="en-US"/>
        </w:rPr>
        <w:t xml:space="preserve">round-robin as well. </w:t>
      </w:r>
      <w:r w:rsidR="00DD59A2">
        <w:rPr>
          <w:lang w:val="en-US"/>
        </w:rPr>
        <w:t>Therefore,</w:t>
      </w:r>
      <w:r w:rsidR="0052371C">
        <w:rPr>
          <w:lang w:val="en-US"/>
        </w:rPr>
        <w:t xml:space="preserve"> I </w:t>
      </w:r>
      <w:r w:rsidR="009774FE">
        <w:rPr>
          <w:lang w:val="en-US"/>
        </w:rPr>
        <w:t xml:space="preserve">assume </w:t>
      </w:r>
      <w:r w:rsidR="003B41EA">
        <w:rPr>
          <w:lang w:val="en-US"/>
        </w:rPr>
        <w:t xml:space="preserve">that </w:t>
      </w:r>
      <w:r w:rsidR="009774FE">
        <w:rPr>
          <w:lang w:val="en-US"/>
        </w:rPr>
        <w:t xml:space="preserve">every two competitors had a competition based on their rating, </w:t>
      </w:r>
      <w:r w:rsidR="003855CC">
        <w:rPr>
          <w:lang w:val="en-US"/>
        </w:rPr>
        <w:t>and</w:t>
      </w:r>
      <w:r w:rsidR="009774FE">
        <w:rPr>
          <w:lang w:val="en-US"/>
        </w:rPr>
        <w:t xml:space="preserve"> </w:t>
      </w:r>
      <w:r w:rsidR="00EE681F">
        <w:rPr>
          <w:lang w:val="en-US"/>
        </w:rPr>
        <w:t xml:space="preserve">the expected rank of </w:t>
      </w:r>
      <w:r w:rsidR="008F1758">
        <w:rPr>
          <w:lang w:val="en-US"/>
        </w:rPr>
        <w:t>competitor</w:t>
      </w:r>
      <w:r w:rsidR="00EE681F">
        <w:rPr>
          <w:lang w:val="en-US"/>
        </w:rPr>
        <w:t xml:space="preserve"> </w:t>
      </w:r>
      <m:oMath>
        <m:r>
          <w:rPr>
            <w:rFonts w:ascii="Cambria Math" w:hAnsi="Cambria Math"/>
            <w:lang w:val="en-US"/>
          </w:rPr>
          <m:t>i</m:t>
        </m:r>
      </m:oMath>
      <w:r w:rsidR="000C1BBE">
        <w:rPr>
          <w:lang w:val="en-US"/>
        </w:rPr>
        <w:t xml:space="preserve"> is</w:t>
      </w:r>
      <w:r w:rsidR="00042F24">
        <w:rPr>
          <w:lang w:val="en-US"/>
        </w:rPr>
        <w:t xml:space="preserve"> </w:t>
      </w:r>
      <w:r w:rsidR="009263BA">
        <w:rPr>
          <w:lang w:val="en-US"/>
        </w:rPr>
        <w:t xml:space="preserve">the sum of </w:t>
      </w:r>
      <w:r w:rsidR="00F13395">
        <w:rPr>
          <w:lang w:val="en-US"/>
        </w:rPr>
        <w:t xml:space="preserve">all </w:t>
      </w:r>
      <w:r w:rsidR="008E036C">
        <w:rPr>
          <w:lang w:val="en-US"/>
        </w:rPr>
        <w:t xml:space="preserve">expected probability of </w:t>
      </w:r>
      <w:r w:rsidR="00D545BA">
        <w:rPr>
          <w:lang w:val="en-US"/>
        </w:rPr>
        <w:t xml:space="preserve">player </w:t>
      </w:r>
      <m:oMath>
        <m:r>
          <w:rPr>
            <w:rFonts w:ascii="Cambria Math" w:hAnsi="Cambria Math"/>
            <w:lang w:val="en-US"/>
          </w:rPr>
          <m:t>i</m:t>
        </m:r>
      </m:oMath>
      <w:r w:rsidR="00D545BA">
        <w:rPr>
          <w:lang w:val="en-US"/>
        </w:rPr>
        <w:t xml:space="preserve"> los</w:t>
      </w:r>
      <w:r w:rsidR="00E037A5">
        <w:rPr>
          <w:lang w:val="en-US"/>
        </w:rPr>
        <w:t>in</w:t>
      </w:r>
      <w:r w:rsidR="0069428E">
        <w:rPr>
          <w:lang w:val="en-US"/>
        </w:rPr>
        <w:t>g</w:t>
      </w:r>
      <w:r w:rsidR="00D545BA">
        <w:rPr>
          <w:lang w:val="en-US"/>
        </w:rPr>
        <w:t xml:space="preserve"> the match against </w:t>
      </w:r>
      <w:r w:rsidR="00FD47EB">
        <w:rPr>
          <w:lang w:val="en-US"/>
        </w:rPr>
        <w:t xml:space="preserve">every player. Hence, </w:t>
      </w:r>
    </w:p>
    <w:p w14:paraId="5F7AED6F" w14:textId="77777777" w:rsidR="00D840F2" w:rsidRPr="001C2BE8" w:rsidRDefault="00D840F2" w:rsidP="00D52D46">
      <w:pPr>
        <w:rPr>
          <w:rFonts w:eastAsia="SimSun"/>
          <w:kern w:val="2"/>
          <w:sz w:val="32"/>
          <w:szCs w:val="32"/>
          <w:lang w:val="en-US"/>
        </w:rPr>
      </w:pPr>
    </w:p>
    <w:p w14:paraId="585C0AA2" w14:textId="36930755" w:rsidR="00D840F2" w:rsidRPr="00D840F2" w:rsidRDefault="005B7735" w:rsidP="00D52D46">
      <w:pPr>
        <w:rPr>
          <w:rFonts w:eastAsia="SimSun"/>
          <w:lang w:val="en-US"/>
        </w:rPr>
      </w:pPr>
      <m:oMathPara>
        <m:oMath>
          <m:eqArr>
            <m:eqArrPr>
              <m:maxDist m:val="1"/>
              <m:ctrlPr>
                <w:rPr>
                  <w:rFonts w:ascii="Cambria Math" w:hAnsi="Cambria Math"/>
                  <w:i/>
                  <w:lang w:val="en-US"/>
                </w:rPr>
              </m:ctrlPr>
            </m:eqArrPr>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r>
                    <w:rPr>
                      <w:rFonts w:ascii="Cambria Math" w:hAnsi="Cambria Math"/>
                      <w:lang w:val="en-US"/>
                    </w:rPr>
                    <m:t>Prob(</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j</m:t>
                      </m:r>
                    </m:sub>
                  </m:sSub>
                  <m:r>
                    <w:rPr>
                      <w:rFonts w:ascii="Cambria Math" w:hAnsi="Cambria Math"/>
                      <w:lang w:val="en-US"/>
                    </w:rPr>
                    <m:t>)</m:t>
                  </m:r>
                </m:e>
              </m:nary>
              <m:r>
                <w:rPr>
                  <w:rFonts w:ascii="Cambria Math" w:hAnsi="Cambria Math"/>
                  <w:lang w:val="en-US"/>
                </w:rPr>
                <m:t>#</m:t>
              </m:r>
              <m:d>
                <m:dPr>
                  <m:ctrlPr>
                    <w:rPr>
                      <w:rFonts w:ascii="Cambria Math" w:hAnsi="Cambria Math"/>
                      <w:i/>
                      <w:lang w:val="en-US"/>
                    </w:rPr>
                  </m:ctrlPr>
                </m:dPr>
                <m:e>
                  <m:r>
                    <w:rPr>
                      <w:rFonts w:ascii="Cambria Math" w:hAnsi="Cambria Math"/>
                      <w:lang w:val="en-US"/>
                    </w:rPr>
                    <m:t>2</m:t>
                  </m:r>
                </m:e>
              </m:d>
            </m:e>
          </m:eqArr>
        </m:oMath>
      </m:oMathPara>
    </w:p>
    <w:p w14:paraId="63D039D9" w14:textId="77777777" w:rsidR="00D840F2" w:rsidRPr="004E75A4" w:rsidRDefault="00D840F2" w:rsidP="00D52D46">
      <w:pPr>
        <w:rPr>
          <w:iCs/>
          <w:lang w:val="en-US"/>
          <w:rPrChange w:id="64" w:author="Microsoft Office 用户" w:date="2021-09-13T13:37:00Z">
            <w:rPr>
              <w:i/>
              <w:lang w:val="en-US"/>
            </w:rPr>
          </w:rPrChange>
        </w:rPr>
      </w:pPr>
    </w:p>
    <w:p w14:paraId="44802325" w14:textId="2C14957A" w:rsidR="000A0DB6" w:rsidDel="002B535D" w:rsidRDefault="007E40A2" w:rsidP="00D52D46">
      <w:pPr>
        <w:rPr>
          <w:del w:id="65" w:author="Microsoft Office 用户" w:date="2021-09-13T13:38:00Z"/>
          <w:lang w:val="en-US"/>
        </w:rPr>
      </w:pPr>
      <w:r>
        <w:rPr>
          <w:lang w:val="en-US"/>
        </w:rPr>
        <w:t>However, t</w:t>
      </w:r>
      <w:r w:rsidR="00643593">
        <w:rPr>
          <w:lang w:val="en-US"/>
        </w:rPr>
        <w:t xml:space="preserve">here is </w:t>
      </w:r>
      <w:r w:rsidR="005C0034">
        <w:rPr>
          <w:lang w:val="en-US"/>
        </w:rPr>
        <w:t xml:space="preserve">a bit of imperfection </w:t>
      </w:r>
      <w:del w:id="66" w:author="Microsoft Office 用户" w:date="2021-09-13T13:37:00Z">
        <w:r w:rsidR="005C0034" w:rsidDel="004E75A4">
          <w:rPr>
            <w:lang w:val="en-US"/>
          </w:rPr>
          <w:delText>here</w:delText>
        </w:r>
      </w:del>
      <w:ins w:id="67" w:author="Microsoft Office 用户" w:date="2021-09-13T13:37:00Z">
        <w:r w:rsidR="004E75A4">
          <w:rPr>
            <w:lang w:val="en-US"/>
          </w:rPr>
          <w:t xml:space="preserve">in equation </w:t>
        </w:r>
      </w:ins>
      <m:oMath>
        <m:r>
          <w:ins w:id="68" w:author="Microsoft Office 用户" w:date="2021-09-13T13:37:00Z">
            <w:rPr>
              <w:rFonts w:ascii="Cambria Math" w:hAnsi="Cambria Math"/>
              <w:lang w:val="en-US"/>
            </w:rPr>
            <m:t>(2)</m:t>
          </w:ins>
        </m:r>
      </m:oMath>
      <w:r w:rsidR="005C0034">
        <w:rPr>
          <w:lang w:val="en-US"/>
        </w:rPr>
        <w:t xml:space="preserve">. </w:t>
      </w:r>
      <m:oMath>
        <m:r>
          <w:rPr>
            <w:rFonts w:ascii="Cambria Math" w:hAnsi="Cambria Math"/>
            <w:lang w:val="en-US"/>
          </w:rPr>
          <m:t>Prob(</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oMath>
      <w:r w:rsidR="00C54D6D">
        <w:rPr>
          <w:lang w:val="en-US"/>
        </w:rPr>
        <w:t xml:space="preserve"> is always </w:t>
      </w:r>
      <m:oMath>
        <m:r>
          <w:rPr>
            <w:rFonts w:ascii="Cambria Math" w:hAnsi="Cambria Math"/>
            <w:lang w:val="en-US"/>
          </w:rPr>
          <m:t>0.5</m:t>
        </m:r>
      </m:oMath>
      <w:r w:rsidR="00FD5CA8">
        <w:rPr>
          <w:lang w:val="en-US"/>
        </w:rPr>
        <w:t xml:space="preserve"> because </w:t>
      </w:r>
      <w:del w:id="69" w:author="Microsoft Office 用户" w:date="2021-09-13T13:38:00Z">
        <w:r w:rsidR="005856F7" w:rsidDel="006730B0">
          <w:rPr>
            <w:lang w:val="en-US"/>
          </w:rPr>
          <w:delText xml:space="preserve">the </w:delText>
        </w:r>
      </w:del>
      <w:ins w:id="70" w:author="Microsoft Office 用户" w:date="2021-09-13T13:38:00Z">
        <w:r w:rsidR="006730B0">
          <w:rPr>
            <w:lang w:val="en-US"/>
          </w:rPr>
          <w:t>a</w:t>
        </w:r>
        <w:r w:rsidR="006730B0">
          <w:rPr>
            <w:lang w:val="en-US"/>
          </w:rPr>
          <w:t xml:space="preserve"> </w:t>
        </w:r>
      </w:ins>
      <w:r w:rsidR="005856F7">
        <w:rPr>
          <w:lang w:val="en-US"/>
        </w:rPr>
        <w:t xml:space="preserve">player has equal ability </w:t>
      </w:r>
      <w:r w:rsidR="005E71CF">
        <w:rPr>
          <w:lang w:val="en-US"/>
        </w:rPr>
        <w:t xml:space="preserve">when </w:t>
      </w:r>
      <w:r w:rsidR="00D97DE1">
        <w:rPr>
          <w:lang w:val="en-US"/>
        </w:rPr>
        <w:t xml:space="preserve">competing with </w:t>
      </w:r>
      <w:ins w:id="71" w:author="Microsoft Office 用户" w:date="2021-09-13T13:38:00Z">
        <w:r w:rsidR="003F6907">
          <w:rPr>
            <w:lang w:val="en-US"/>
          </w:rPr>
          <w:t>one</w:t>
        </w:r>
      </w:ins>
      <w:del w:id="72" w:author="Microsoft Office 用户" w:date="2021-09-13T13:38:00Z">
        <w:r w:rsidR="00D97DE1" w:rsidDel="00981954">
          <w:rPr>
            <w:lang w:val="en-US"/>
          </w:rPr>
          <w:delText>one</w:delText>
        </w:r>
      </w:del>
      <w:r w:rsidR="00D97DE1">
        <w:rPr>
          <w:lang w:val="en-US"/>
        </w:rPr>
        <w:t>self</w:t>
      </w:r>
      <w:r w:rsidR="00D178AF">
        <w:rPr>
          <w:lang w:val="en-US"/>
        </w:rPr>
        <w:t>. In addition,</w:t>
      </w:r>
      <w:r w:rsidR="004E76BC">
        <w:rPr>
          <w:lang w:val="en-US"/>
        </w:rPr>
        <w:t xml:space="preserve"> </w:t>
      </w:r>
      <w:r w:rsidR="008727C4">
        <w:rPr>
          <w:lang w:val="en-US"/>
        </w:rPr>
        <w:t>the e</w:t>
      </w:r>
      <w:r w:rsidR="006A5B98">
        <w:rPr>
          <w:lang w:val="en-US"/>
        </w:rPr>
        <w:t xml:space="preserve">xpected </w:t>
      </w:r>
      <w:r w:rsidR="008727C4">
        <w:rPr>
          <w:lang w:val="en-US"/>
        </w:rPr>
        <w:t xml:space="preserve">ranking for the </w:t>
      </w:r>
      <w:r w:rsidR="00933E31">
        <w:rPr>
          <w:lang w:val="en-US"/>
        </w:rPr>
        <w:t>best player</w:t>
      </w:r>
      <w:r w:rsidR="00407ABD">
        <w:rPr>
          <w:lang w:val="en-US"/>
        </w:rPr>
        <w:t>, theoretically,</w:t>
      </w:r>
      <w:r w:rsidR="00933E31">
        <w:rPr>
          <w:lang w:val="en-US"/>
        </w:rPr>
        <w:t xml:space="preserve"> is </w:t>
      </w:r>
      <m:oMath>
        <m:r>
          <w:rPr>
            <w:rFonts w:ascii="Cambria Math" w:hAnsi="Cambria Math"/>
            <w:lang w:val="en-US"/>
          </w:rPr>
          <m:t>0+0+0+…+0=0.5</m:t>
        </m:r>
      </m:oMath>
      <w:r w:rsidR="003548B8">
        <w:rPr>
          <w:lang w:val="en-US"/>
        </w:rPr>
        <w:t xml:space="preserve">, </w:t>
      </w:r>
      <w:r w:rsidR="002863AC">
        <w:rPr>
          <w:lang w:val="en-US"/>
        </w:rPr>
        <w:t xml:space="preserve">but </w:t>
      </w:r>
      <w:r w:rsidR="005F2F3C">
        <w:rPr>
          <w:lang w:val="en-US"/>
        </w:rPr>
        <w:t xml:space="preserve">should be </w:t>
      </w:r>
      <m:oMath>
        <m:r>
          <w:rPr>
            <w:rFonts w:ascii="Cambria Math" w:hAnsi="Cambria Math"/>
            <w:lang w:val="en-US"/>
          </w:rPr>
          <m:t>#1</m:t>
        </m:r>
      </m:oMath>
      <w:r w:rsidR="005F2F3C">
        <w:rPr>
          <w:lang w:val="en-US"/>
        </w:rPr>
        <w:t xml:space="preserve"> in conventions</w:t>
      </w:r>
      <w:r w:rsidR="00C978AD">
        <w:rPr>
          <w:lang w:val="en-US"/>
        </w:rPr>
        <w:t>.</w:t>
      </w:r>
      <w:r w:rsidR="0085284C">
        <w:rPr>
          <w:lang w:val="en-US"/>
        </w:rPr>
        <w:t xml:space="preserve"> So</w:t>
      </w:r>
      <w:r w:rsidR="00A8691C">
        <w:rPr>
          <w:lang w:val="en-US"/>
        </w:rPr>
        <w:t>,</w:t>
      </w:r>
      <w:r w:rsidR="0085284C">
        <w:rPr>
          <w:lang w:val="en-US"/>
        </w:rPr>
        <w:t xml:space="preserve"> </w:t>
      </w:r>
      <w:r w:rsidR="00A8691C">
        <w:rPr>
          <w:lang w:val="en-US"/>
        </w:rPr>
        <w:t>I</w:t>
      </w:r>
      <w:r w:rsidR="0085284C">
        <w:rPr>
          <w:lang w:val="en-US"/>
        </w:rPr>
        <w:t xml:space="preserve"> add </w:t>
      </w:r>
      <m:oMath>
        <m:r>
          <w:rPr>
            <w:rFonts w:ascii="Cambria Math" w:hAnsi="Cambria Math"/>
            <w:lang w:val="en-US"/>
          </w:rPr>
          <m:t>0.5</m:t>
        </m:r>
      </m:oMath>
      <w:r w:rsidR="0085284C">
        <w:rPr>
          <w:lang w:val="en-US"/>
        </w:rPr>
        <w:t xml:space="preserve"> </w:t>
      </w:r>
      <w:r w:rsidR="00CB4051">
        <w:rPr>
          <w:lang w:val="en-US"/>
        </w:rPr>
        <w:t>to</w:t>
      </w:r>
      <w:r w:rsidR="0085284C">
        <w:rPr>
          <w:lang w:val="en-US"/>
        </w:rPr>
        <w:t xml:space="preserve"> th</w:t>
      </w:r>
      <w:ins w:id="73" w:author="Microsoft Office 用户" w:date="2021-09-13T13:39:00Z">
        <w:r w:rsidR="00683F05">
          <w:rPr>
            <w:lang w:val="en-US"/>
          </w:rPr>
          <w:t>e</w:t>
        </w:r>
      </w:ins>
      <w:del w:id="74" w:author="Microsoft Office 用户" w:date="2021-09-13T13:39:00Z">
        <w:r w:rsidR="0085284C" w:rsidDel="00683F05">
          <w:rPr>
            <w:lang w:val="en-US"/>
          </w:rPr>
          <w:delText>is</w:delText>
        </w:r>
      </w:del>
      <w:r w:rsidR="0085284C">
        <w:rPr>
          <w:lang w:val="en-US"/>
        </w:rPr>
        <w:t xml:space="preserve"> </w:t>
      </w:r>
      <w:r w:rsidR="007B46D5">
        <w:rPr>
          <w:lang w:val="en-US"/>
        </w:rPr>
        <w:t xml:space="preserve">ranking </w:t>
      </w:r>
      <w:r w:rsidR="000A0DB6">
        <w:rPr>
          <w:lang w:val="en-US"/>
        </w:rPr>
        <w:t>estimator</w:t>
      </w:r>
      <w:ins w:id="75" w:author="Microsoft Office 用户" w:date="2021-09-13T13:39:00Z">
        <w:r w:rsidR="00683F05">
          <w:rPr>
            <w:lang w:val="en-US"/>
          </w:rPr>
          <w:t xml:space="preserve"> in equation </w:t>
        </w:r>
      </w:ins>
      <m:oMath>
        <m:r>
          <w:ins w:id="76" w:author="Microsoft Office 用户" w:date="2021-09-13T13:39:00Z">
            <w:rPr>
              <w:rFonts w:ascii="Cambria Math" w:hAnsi="Cambria Math"/>
              <w:lang w:val="en-US"/>
            </w:rPr>
            <m:t>(2)</m:t>
          </w:ins>
        </m:r>
      </m:oMath>
      <w:r w:rsidR="00C62ACE">
        <w:rPr>
          <w:lang w:val="en-US"/>
        </w:rPr>
        <w:t>.</w:t>
      </w:r>
    </w:p>
    <w:p w14:paraId="7ADD22E4" w14:textId="77777777" w:rsidR="002B535D" w:rsidRDefault="002B535D" w:rsidP="00D52D46">
      <w:pPr>
        <w:rPr>
          <w:ins w:id="77" w:author="Microsoft Office 用户" w:date="2021-09-13T13:38:00Z"/>
          <w:lang w:val="en-US"/>
        </w:rPr>
      </w:pPr>
    </w:p>
    <w:p w14:paraId="63BE5B9E" w14:textId="77777777" w:rsidR="00000EC8" w:rsidRDefault="00000EC8" w:rsidP="00D52D46">
      <w:pPr>
        <w:rPr>
          <w:lang w:val="en-US"/>
        </w:rPr>
      </w:pPr>
    </w:p>
    <w:p w14:paraId="67E529A3" w14:textId="4EE1E481" w:rsidR="006A40CB" w:rsidRPr="00450E6A" w:rsidRDefault="005B7735" w:rsidP="000A0DB6">
      <w:pPr>
        <w:rPr>
          <w:lang w:val="en-US"/>
        </w:rPr>
      </w:pPr>
      <m:oMathPara>
        <m:oMath>
          <m:eqArr>
            <m:eqArrPr>
              <m:maxDist m:val="1"/>
              <m:ctrlPr>
                <w:rPr>
                  <w:rFonts w:ascii="Cambria Math" w:hAnsi="Cambria Math"/>
                  <w:i/>
                  <w:lang w:val="en-US"/>
                </w:rPr>
              </m:ctrlPr>
            </m:eqArrPr>
            <m:e>
              <m:sSubSup>
                <m:sSubSupPr>
                  <m:ctrlPr>
                    <w:rPr>
                      <w:rFonts w:ascii="Cambria Math" w:hAnsi="Cambria Math"/>
                      <w:i/>
                      <w:lang w:val="en-US"/>
                    </w:rPr>
                  </m:ctrlPr>
                </m:sSubSupPr>
                <m:e>
                  <m:r>
                    <w:rPr>
                      <w:rFonts w:ascii="Cambria Math" w:hAnsi="Cambria Math"/>
                      <w:lang w:val="en-US"/>
                    </w:rPr>
                    <m:t>r</m:t>
                  </m:r>
                </m:e>
                <m:sub>
                  <m:r>
                    <w:ins w:id="78" w:author="Microsoft Office 用户" w:date="2021-09-13T13:39:00Z">
                      <w:rPr>
                        <w:rFonts w:ascii="Cambria Math" w:hAnsi="Cambria Math"/>
                        <w:lang w:val="en-US"/>
                      </w:rPr>
                      <m:t>i</m:t>
                    </w:ins>
                  </m:r>
                  <m:r>
                    <w:del w:id="79" w:author="Microsoft Office 用户" w:date="2021-09-13T13:39:00Z">
                      <w:rPr>
                        <w:rFonts w:ascii="Cambria Math" w:hAnsi="Cambria Math"/>
                        <w:lang w:val="en-US"/>
                      </w:rPr>
                      <m:t>1</m:t>
                    </w:del>
                  </m:r>
                </m:sub>
                <m:sup>
                  <m:r>
                    <w:rPr>
                      <w:rFonts w:ascii="Cambria Math" w:hAnsi="Cambria Math"/>
                      <w:lang w:val="en-US"/>
                    </w:rPr>
                    <m:t>*</m:t>
                  </m:r>
                </m:sup>
              </m:sSub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r>
                    <w:rPr>
                      <w:rFonts w:ascii="Cambria Math" w:hAnsi="Cambria Math"/>
                      <w:lang w:val="en-US"/>
                    </w:rPr>
                    <m:t>Prob(</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j</m:t>
                      </m:r>
                    </m:sub>
                  </m:sSub>
                  <m:r>
                    <w:rPr>
                      <w:rFonts w:ascii="Cambria Math" w:hAnsi="Cambria Math"/>
                      <w:lang w:val="en-US"/>
                    </w:rPr>
                    <m:t>)</m:t>
                  </m:r>
                </m:e>
              </m:nary>
              <m:r>
                <w:rPr>
                  <w:rFonts w:ascii="Cambria Math" w:hAnsi="Cambria Math"/>
                  <w:lang w:val="en-US"/>
                </w:rPr>
                <m:t>+0.5#</m:t>
              </m:r>
              <m:d>
                <m:dPr>
                  <m:ctrlPr>
                    <w:rPr>
                      <w:rFonts w:ascii="Cambria Math" w:hAnsi="Cambria Math"/>
                      <w:i/>
                      <w:lang w:val="en-US"/>
                    </w:rPr>
                  </m:ctrlPr>
                </m:dPr>
                <m:e>
                  <m:r>
                    <w:rPr>
                      <w:rFonts w:ascii="Cambria Math" w:hAnsi="Cambria Math"/>
                      <w:lang w:val="en-US"/>
                    </w:rPr>
                    <m:t>3</m:t>
                  </m:r>
                </m:e>
              </m:d>
            </m:e>
          </m:eqArr>
        </m:oMath>
      </m:oMathPara>
    </w:p>
    <w:p w14:paraId="6B632EC7" w14:textId="77777777" w:rsidR="00450E6A" w:rsidRPr="006A40CB" w:rsidRDefault="00450E6A" w:rsidP="000A0DB6">
      <w:pPr>
        <w:rPr>
          <w:lang w:val="en-US"/>
        </w:rPr>
      </w:pPr>
    </w:p>
    <w:p w14:paraId="23BE602D" w14:textId="0946254C" w:rsidR="00000EC8" w:rsidRDefault="002F7852" w:rsidP="000A0DB6">
      <w:pPr>
        <w:rPr>
          <w:iCs/>
          <w:lang w:val="en-US"/>
        </w:rPr>
      </w:pPr>
      <w:r>
        <w:rPr>
          <w:iCs/>
          <w:lang w:val="en-US"/>
        </w:rPr>
        <w:t>Proposition</w:t>
      </w:r>
      <w:r w:rsidR="00A92E19">
        <w:rPr>
          <w:iCs/>
          <w:lang w:val="en-US"/>
        </w:rPr>
        <w:t xml:space="preserve">: </w:t>
      </w:r>
      <w:r w:rsidR="00DC1CC4">
        <w:rPr>
          <w:iCs/>
          <w:lang w:val="en-US"/>
        </w:rPr>
        <w:t xml:space="preserve">The sum of all </w:t>
      </w:r>
      <w:r w:rsidR="003B3A81">
        <w:rPr>
          <w:iCs/>
          <w:lang w:val="en-US"/>
        </w:rPr>
        <w:t xml:space="preserve">expected rankings should equal </w:t>
      </w:r>
      <m:oMath>
        <m:r>
          <w:rPr>
            <w:rFonts w:ascii="Cambria Math" w:hAnsi="Cambria Math"/>
            <w:lang w:val="en-US"/>
          </w:rPr>
          <m:t>1+2+3+…+n=</m:t>
        </m:r>
        <m:f>
          <m:fPr>
            <m:ctrlPr>
              <w:rPr>
                <w:rFonts w:ascii="Cambria Math" w:hAnsi="Cambria Math"/>
                <w:i/>
                <w:iCs/>
                <w:lang w:val="en-US"/>
              </w:rPr>
            </m:ctrlPr>
          </m:fPr>
          <m:num>
            <m:r>
              <w:rPr>
                <w:rFonts w:ascii="Cambria Math" w:hAnsi="Cambria Math"/>
                <w:lang w:val="en-US"/>
              </w:rPr>
              <m:t>n(n+1)</m:t>
            </m:r>
          </m:num>
          <m:den>
            <m:r>
              <w:rPr>
                <w:rFonts w:ascii="Cambria Math" w:hAnsi="Cambria Math"/>
                <w:lang w:val="en-US"/>
              </w:rPr>
              <m:t>2</m:t>
            </m:r>
          </m:den>
        </m:f>
      </m:oMath>
      <w:r w:rsidR="008D5941">
        <w:rPr>
          <w:iCs/>
          <w:lang w:val="en-US"/>
        </w:rPr>
        <w:t xml:space="preserve">. </w:t>
      </w:r>
    </w:p>
    <w:p w14:paraId="33B63A3C" w14:textId="1C10CCCF" w:rsidR="00626FE1" w:rsidRDefault="00626FE1" w:rsidP="000A0DB6">
      <w:pPr>
        <w:rPr>
          <w:iCs/>
          <w:lang w:val="en-US"/>
        </w:rPr>
      </w:pPr>
    </w:p>
    <w:p w14:paraId="17FCB5CC" w14:textId="6F154EDF" w:rsidR="002F7852" w:rsidRDefault="002F7852" w:rsidP="000A0DB6">
      <w:pPr>
        <w:rPr>
          <w:iCs/>
          <w:lang w:val="en-US"/>
        </w:rPr>
      </w:pPr>
      <w:r>
        <w:rPr>
          <w:iCs/>
          <w:lang w:val="en-US"/>
        </w:rPr>
        <w:t>Proof of proposition:</w:t>
      </w:r>
    </w:p>
    <w:p w14:paraId="1F7FA545" w14:textId="77777777" w:rsidR="002F7852" w:rsidRDefault="002F7852" w:rsidP="000A0DB6">
      <w:pPr>
        <w:rPr>
          <w:iCs/>
          <w:lang w:val="en-US"/>
        </w:rPr>
      </w:pPr>
    </w:p>
    <w:p w14:paraId="7BF36600" w14:textId="4C33228C" w:rsidR="000C2455" w:rsidRPr="00865D51" w:rsidRDefault="005B7735" w:rsidP="000A0DB6">
      <w:pPr>
        <w:rPr>
          <w:iCs/>
          <w:lang w:val="en-US"/>
        </w:rPr>
      </w:pPr>
      <m:oMathPara>
        <m:oMath>
          <m:nary>
            <m:naryPr>
              <m:chr m:val="∑"/>
              <m:limLoc m:val="undOvr"/>
              <m:ctrlPr>
                <w:rPr>
                  <w:rFonts w:ascii="Cambria Math" w:hAnsi="Cambria Math"/>
                  <w:i/>
                  <w:iCs/>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1</m:t>
                  </m:r>
                </m:sub>
                <m:sup>
                  <m:r>
                    <w:rPr>
                      <w:rFonts w:ascii="Cambria Math" w:hAnsi="Cambria Math"/>
                      <w:lang w:val="en-US"/>
                    </w:rPr>
                    <m:t>*</m:t>
                  </m:r>
                </m:sup>
              </m:sSubSup>
            </m:e>
          </m:nary>
          <m:r>
            <m:rPr>
              <m:aln/>
            </m:rPr>
            <w:rPr>
              <w:rFonts w:ascii="Cambria Math" w:hAnsi="Cambria Math"/>
              <w:lang w:val="en-US"/>
            </w:rPr>
            <m:t>=</m:t>
          </m:r>
          <m:nary>
            <m:naryPr>
              <m:chr m:val="∑"/>
              <m:limLoc m:val="undOvr"/>
              <m:ctrlPr>
                <w:rPr>
                  <w:rFonts w:ascii="Cambria Math" w:hAnsi="Cambria Math"/>
                  <w:i/>
                  <w:iCs/>
                  <w:lang w:val="en-US"/>
                </w:rPr>
              </m:ctrlPr>
            </m:naryPr>
            <m:sub>
              <m:r>
                <w:rPr>
                  <w:rFonts w:ascii="Cambria Math" w:hAnsi="Cambria Math"/>
                  <w:lang w:val="en-US"/>
                </w:rPr>
                <m:t>i=1</m:t>
              </m:r>
            </m:sub>
            <m:sup>
              <m:r>
                <w:rPr>
                  <w:rFonts w:ascii="Cambria Math" w:hAnsi="Cambria Math"/>
                  <w:lang w:val="en-US"/>
                </w:rPr>
                <m:t>n</m:t>
              </m:r>
            </m:sup>
            <m:e>
              <m:d>
                <m:dPr>
                  <m:ctrlPr>
                    <w:rPr>
                      <w:rFonts w:ascii="Cambria Math" w:hAnsi="Cambria Math"/>
                      <w:i/>
                      <w:iCs/>
                      <w:lang w:val="en-US"/>
                    </w:rPr>
                  </m:ctrlPr>
                </m:dPr>
                <m:e>
                  <m:nary>
                    <m:naryPr>
                      <m:chr m:val="∑"/>
                      <m:limLoc m:val="undOvr"/>
                      <m:ctrlPr>
                        <w:rPr>
                          <w:rFonts w:ascii="Cambria Math" w:hAnsi="Cambria Math"/>
                          <w:i/>
                          <w:iCs/>
                          <w:lang w:val="en-US"/>
                        </w:rPr>
                      </m:ctrlPr>
                    </m:naryPr>
                    <m:sub>
                      <m:r>
                        <w:rPr>
                          <w:rFonts w:ascii="Cambria Math" w:hAnsi="Cambria Math"/>
                          <w:lang w:val="en-US"/>
                        </w:rPr>
                        <m:t>j=1</m:t>
                      </m:r>
                    </m:sub>
                    <m:sup>
                      <m:r>
                        <w:rPr>
                          <w:rFonts w:ascii="Cambria Math" w:hAnsi="Cambria Math"/>
                          <w:lang w:val="en-US"/>
                        </w:rPr>
                        <m:t>n</m:t>
                      </m:r>
                    </m:sup>
                    <m:e>
                      <m:r>
                        <w:rPr>
                          <w:rFonts w:ascii="Cambria Math" w:hAnsi="Cambria Math"/>
                          <w:lang w:val="en-US"/>
                        </w:rPr>
                        <m:t>Prob</m:t>
                      </m:r>
                      <m:d>
                        <m:dPr>
                          <m:ctrlPr>
                            <w:rPr>
                              <w:rFonts w:ascii="Cambria Math" w:hAnsi="Cambria Math"/>
                              <w:i/>
                              <w:iCs/>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ctrlPr>
                            <w:rPr>
                              <w:rFonts w:ascii="Cambria Math" w:hAnsi="Cambria Math"/>
                              <w:i/>
                              <w:lang w:val="en-US"/>
                            </w:rPr>
                          </m:ctrlPr>
                        </m:e>
                      </m:d>
                      <m:r>
                        <w:rPr>
                          <w:rFonts w:ascii="Cambria Math" w:hAnsi="Cambria Math"/>
                          <w:lang w:val="en-US"/>
                        </w:rPr>
                        <m:t>+0.5</m:t>
                      </m:r>
                    </m:e>
                  </m:nary>
                </m:e>
              </m:d>
            </m:e>
          </m:nary>
          <m:r>
            <m:rPr>
              <m:sty m:val="p"/>
            </m:rPr>
            <w:rPr>
              <w:rFonts w:ascii="Cambria Math" w:hAnsi="Cambria Math"/>
              <w:lang w:val="en-US"/>
            </w:rPr>
            <w:br/>
          </m:r>
        </m:oMath>
        <m:oMath>
          <m:r>
            <m:rPr>
              <m:brk/>
              <m:aln/>
            </m:rPr>
            <w:rPr>
              <w:rFonts w:ascii="Cambria Math" w:hAnsi="Cambria Math"/>
              <w:lang w:val="en-US"/>
            </w:rPr>
            <m:t>=</m:t>
          </m:r>
          <m:nary>
            <m:naryPr>
              <m:chr m:val="∑"/>
              <m:limLoc m:val="undOvr"/>
              <m:ctrlPr>
                <w:rPr>
                  <w:rFonts w:ascii="Cambria Math" w:hAnsi="Cambria Math"/>
                  <w:i/>
                  <w:iCs/>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iCs/>
                      <w:lang w:val="en-US"/>
                    </w:rPr>
                  </m:ctrlPr>
                </m:naryPr>
                <m:sub>
                  <m:r>
                    <w:rPr>
                      <w:rFonts w:ascii="Cambria Math" w:hAnsi="Cambria Math"/>
                      <w:lang w:val="en-US"/>
                    </w:rPr>
                    <m:t>j=1</m:t>
                  </m:r>
                </m:sub>
                <m:sup>
                  <m:r>
                    <w:rPr>
                      <w:rFonts w:ascii="Cambria Math" w:hAnsi="Cambria Math"/>
                      <w:lang w:val="en-US"/>
                    </w:rPr>
                    <m:t>n</m:t>
                  </m:r>
                </m:sup>
                <m:e>
                  <m:r>
                    <w:rPr>
                      <w:rFonts w:ascii="Cambria Math" w:hAnsi="Cambria Math"/>
                      <w:lang w:val="en-US"/>
                    </w:rPr>
                    <m:t>Prob</m:t>
                  </m:r>
                  <m:d>
                    <m:dPr>
                      <m:ctrlPr>
                        <w:rPr>
                          <w:rFonts w:ascii="Cambria Math" w:hAnsi="Cambria Math"/>
                          <w:i/>
                          <w:iCs/>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ctrlPr>
                        <w:rPr>
                          <w:rFonts w:ascii="Cambria Math" w:hAnsi="Cambria Math"/>
                          <w:i/>
                          <w:lang w:val="en-US"/>
                        </w:rPr>
                      </m:ctrlPr>
                    </m:e>
                  </m:d>
                </m:e>
              </m:nary>
            </m:e>
          </m:nary>
          <m:r>
            <w:rPr>
              <w:rFonts w:ascii="Cambria Math" w:hAnsi="Cambria Math"/>
              <w:lang w:val="en-US"/>
            </w:rPr>
            <m:t>+</m:t>
          </m:r>
          <m:nary>
            <m:naryPr>
              <m:chr m:val="∑"/>
              <m:limLoc m:val="undOvr"/>
              <m:ctrlPr>
                <w:rPr>
                  <w:rFonts w:ascii="Cambria Math" w:hAnsi="Cambria Math"/>
                  <w:i/>
                  <w:iCs/>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0.5</m:t>
              </m:r>
            </m:e>
          </m:nary>
          <m:r>
            <m:rPr>
              <m:sty m:val="p"/>
            </m:rPr>
            <w:rPr>
              <w:rFonts w:ascii="Cambria Math" w:hAnsi="Cambria Math"/>
              <w:lang w:val="en-US"/>
            </w:rPr>
            <w:br/>
          </m:r>
        </m:oMath>
        <m:oMath>
          <m:r>
            <m:rPr>
              <m:aln/>
            </m:rPr>
            <w:rPr>
              <w:rFonts w:ascii="Cambria Math" w:hAnsi="Cambria Math"/>
              <w:lang w:val="en-US"/>
            </w:rPr>
            <m:t>=</m:t>
          </m:r>
          <m:nary>
            <m:naryPr>
              <m:chr m:val="∑"/>
              <m:limLoc m:val="undOvr"/>
              <m:ctrlPr>
                <w:rPr>
                  <w:rFonts w:ascii="Cambria Math" w:hAnsi="Cambria Math"/>
                  <w:i/>
                  <w:iCs/>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iCs/>
                      <w:lang w:val="en-US"/>
                    </w:rPr>
                  </m:ctrlPr>
                </m:naryPr>
                <m:sub>
                  <m:r>
                    <w:rPr>
                      <w:rFonts w:ascii="Cambria Math" w:hAnsi="Cambria Math"/>
                      <w:lang w:val="en-US"/>
                    </w:rPr>
                    <m:t>j=i+1</m:t>
                  </m:r>
                </m:sub>
                <m:sup>
                  <m:r>
                    <w:rPr>
                      <w:rFonts w:ascii="Cambria Math" w:hAnsi="Cambria Math"/>
                      <w:lang w:val="en-US"/>
                    </w:rPr>
                    <m:t>n</m:t>
                  </m:r>
                </m:sup>
                <m:e>
                  <m:d>
                    <m:dPr>
                      <m:ctrlPr>
                        <w:rPr>
                          <w:rFonts w:ascii="Cambria Math" w:hAnsi="Cambria Math"/>
                          <w:i/>
                          <w:iCs/>
                          <w:lang w:val="en-US"/>
                        </w:rPr>
                      </m:ctrlPr>
                    </m:dPr>
                    <m:e>
                      <m:r>
                        <w:rPr>
                          <w:rFonts w:ascii="Cambria Math" w:hAnsi="Cambria Math"/>
                          <w:lang w:val="en-US"/>
                        </w:rPr>
                        <m:t>Prob</m:t>
                      </m:r>
                      <m:d>
                        <m:dPr>
                          <m:ctrlPr>
                            <w:rPr>
                              <w:rFonts w:ascii="Cambria Math" w:hAnsi="Cambria Math"/>
                              <w:i/>
                              <w:iCs/>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ctrlPr>
                            <w:rPr>
                              <w:rFonts w:ascii="Cambria Math" w:hAnsi="Cambria Math"/>
                              <w:i/>
                              <w:lang w:val="en-US"/>
                            </w:rPr>
                          </m:ctrlPr>
                        </m:e>
                      </m:d>
                      <m:r>
                        <w:rPr>
                          <w:rFonts w:ascii="Cambria Math" w:hAnsi="Cambria Math"/>
                          <w:lang w:val="en-US"/>
                        </w:rPr>
                        <m:t>+Prob</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e>
                      </m:d>
                      <m:ctrlPr>
                        <w:rPr>
                          <w:rFonts w:ascii="Cambria Math" w:hAnsi="Cambria Math"/>
                          <w:i/>
                          <w:lang w:val="en-US"/>
                        </w:rPr>
                      </m:ctrlPr>
                    </m:e>
                  </m:d>
                </m:e>
              </m:nary>
            </m:e>
          </m:nary>
          <m:r>
            <w:rPr>
              <w:rFonts w:ascii="Cambria Math" w:hAnsi="Cambria Math"/>
              <w:lang w:val="en-US"/>
            </w:rPr>
            <m:t>+</m:t>
          </m:r>
          <m:nary>
            <m:naryPr>
              <m:chr m:val="∑"/>
              <m:limLoc m:val="undOvr"/>
              <m:ctrlPr>
                <w:rPr>
                  <w:rFonts w:ascii="Cambria Math" w:hAnsi="Cambria Math"/>
                  <w:i/>
                  <w:iCs/>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Prob</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i</m:t>
                      </m:r>
                    </m:sub>
                  </m:sSub>
                </m:e>
              </m:d>
            </m:e>
          </m:nary>
          <m:r>
            <w:rPr>
              <w:rFonts w:ascii="Cambria Math" w:hAnsi="Cambria Math"/>
              <w:lang w:val="en-US"/>
            </w:rPr>
            <m:t>+</m:t>
          </m:r>
          <m:nary>
            <m:naryPr>
              <m:chr m:val="∑"/>
              <m:limLoc m:val="undOvr"/>
              <m:ctrlPr>
                <w:rPr>
                  <w:rFonts w:ascii="Cambria Math" w:hAnsi="Cambria Math"/>
                  <w:i/>
                  <w:iCs/>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0.5</m:t>
              </m:r>
            </m:e>
          </m:nary>
          <m:r>
            <m:rPr>
              <m:sty m:val="p"/>
            </m:rPr>
            <w:rPr>
              <w:rFonts w:ascii="Cambria Math" w:hAnsi="Cambria Math"/>
              <w:lang w:val="en-US"/>
            </w:rPr>
            <w:br/>
          </m:r>
        </m:oMath>
        <m:oMath>
          <m:r>
            <m:rPr>
              <m:aln/>
            </m:rPr>
            <w:rPr>
              <w:rFonts w:ascii="Cambria Math" w:hAnsi="Cambria Math"/>
              <w:lang w:val="en-US"/>
            </w:rPr>
            <m:t>=</m:t>
          </m:r>
          <m:nary>
            <m:naryPr>
              <m:chr m:val="∑"/>
              <m:limLoc m:val="undOvr"/>
              <m:ctrlPr>
                <w:rPr>
                  <w:rFonts w:ascii="Cambria Math" w:hAnsi="Cambria Math"/>
                  <w:i/>
                  <w:iCs/>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iCs/>
                      <w:lang w:val="en-US"/>
                    </w:rPr>
                  </m:ctrlPr>
                </m:naryPr>
                <m:sub>
                  <m:r>
                    <w:rPr>
                      <w:rFonts w:ascii="Cambria Math" w:hAnsi="Cambria Math"/>
                      <w:lang w:val="en-US"/>
                    </w:rPr>
                    <m:t>j=i+1</m:t>
                  </m:r>
                </m:sub>
                <m:sup>
                  <m:r>
                    <w:rPr>
                      <w:rFonts w:ascii="Cambria Math" w:hAnsi="Cambria Math"/>
                      <w:lang w:val="en-US"/>
                    </w:rPr>
                    <m:t>n</m:t>
                  </m:r>
                </m:sup>
                <m:e>
                  <m:r>
                    <w:rPr>
                      <w:rFonts w:ascii="Cambria Math" w:hAnsi="Cambria Math"/>
                      <w:lang w:val="en-US"/>
                    </w:rPr>
                    <m:t>1</m:t>
                  </m:r>
                </m:e>
              </m:nary>
            </m:e>
          </m:nary>
          <m:r>
            <w:rPr>
              <w:rFonts w:ascii="Cambria Math" w:hAnsi="Cambria Math"/>
              <w:lang w:val="en-US"/>
            </w:rPr>
            <m:t>+</m:t>
          </m:r>
          <m:nary>
            <m:naryPr>
              <m:chr m:val="∑"/>
              <m:limLoc m:val="undOvr"/>
              <m:ctrlPr>
                <w:rPr>
                  <w:rFonts w:ascii="Cambria Math" w:hAnsi="Cambria Math"/>
                  <w:i/>
                  <w:iCs/>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0.5</m:t>
              </m:r>
            </m:e>
          </m:nary>
          <m:r>
            <w:rPr>
              <w:rFonts w:ascii="Cambria Math" w:hAnsi="Cambria Math"/>
              <w:lang w:val="en-US"/>
            </w:rPr>
            <m:t>+</m:t>
          </m:r>
          <m:nary>
            <m:naryPr>
              <m:chr m:val="∑"/>
              <m:limLoc m:val="undOvr"/>
              <m:ctrlPr>
                <w:rPr>
                  <w:rFonts w:ascii="Cambria Math" w:hAnsi="Cambria Math"/>
                  <w:i/>
                  <w:iCs/>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0.5</m:t>
              </m:r>
            </m:e>
          </m:nary>
          <m:r>
            <m:rPr>
              <m:sty m:val="p"/>
            </m:rPr>
            <w:rPr>
              <w:rFonts w:ascii="Cambria Math" w:hAnsi="Cambria Math"/>
              <w:lang w:val="en-US"/>
            </w:rPr>
            <w:br/>
          </m:r>
        </m:oMath>
        <m:oMath>
          <m:r>
            <m:rPr>
              <m:aln/>
            </m:rPr>
            <w:rPr>
              <w:rFonts w:ascii="Cambria Math" w:hAnsi="Cambria Math"/>
              <w:lang w:val="en-US"/>
            </w:rPr>
            <m:t>=</m:t>
          </m:r>
          <m:f>
            <m:fPr>
              <m:ctrlPr>
                <w:rPr>
                  <w:rFonts w:ascii="Cambria Math" w:hAnsi="Cambria Math"/>
                  <w:i/>
                  <w:iCs/>
                  <w:lang w:val="en-US"/>
                </w:rPr>
              </m:ctrlPr>
            </m:fPr>
            <m:num>
              <m:r>
                <w:rPr>
                  <w:rFonts w:ascii="Cambria Math" w:hAnsi="Cambria Math"/>
                  <w:lang w:val="en-US"/>
                </w:rPr>
                <m:t>n</m:t>
              </m:r>
              <m:d>
                <m:dPr>
                  <m:ctrlPr>
                    <w:rPr>
                      <w:rFonts w:ascii="Cambria Math" w:hAnsi="Cambria Math"/>
                      <w:i/>
                      <w:iCs/>
                      <w:lang w:val="en-US"/>
                    </w:rPr>
                  </m:ctrlPr>
                </m:dPr>
                <m:e>
                  <m:r>
                    <w:rPr>
                      <w:rFonts w:ascii="Cambria Math" w:hAnsi="Cambria Math"/>
                      <w:lang w:val="en-US"/>
                    </w:rPr>
                    <m:t>n-1</m:t>
                  </m:r>
                </m:e>
              </m:d>
            </m:num>
            <m:den>
              <m:r>
                <w:rPr>
                  <w:rFonts w:ascii="Cambria Math" w:hAnsi="Cambria Math"/>
                  <w:lang w:val="en-US"/>
                </w:rPr>
                <m:t>2</m:t>
              </m:r>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n</m:t>
              </m:r>
            </m:num>
            <m:den>
              <m:r>
                <w:rPr>
                  <w:rFonts w:ascii="Cambria Math" w:hAnsi="Cambria Math"/>
                  <w:lang w:val="en-US"/>
                </w:rPr>
                <m:t>2</m:t>
              </m:r>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n</m:t>
              </m:r>
            </m:num>
            <m:den>
              <m:r>
                <w:rPr>
                  <w:rFonts w:ascii="Cambria Math" w:hAnsi="Cambria Math"/>
                  <w:lang w:val="en-US"/>
                </w:rPr>
                <m:t>2</m:t>
              </m:r>
            </m:den>
          </m:f>
          <m:r>
            <m:rPr>
              <m:sty m:val="p"/>
            </m:rPr>
            <w:rPr>
              <w:rFonts w:ascii="Cambria Math" w:hAnsi="Cambria Math"/>
              <w:lang w:val="en-US"/>
            </w:rPr>
            <w:br/>
          </m:r>
        </m:oMath>
        <m:oMath>
          <m:r>
            <m:rPr>
              <m:aln/>
            </m:rPr>
            <w:rPr>
              <w:rFonts w:ascii="Cambria Math" w:hAnsi="Cambria Math"/>
              <w:lang w:val="en-US"/>
            </w:rPr>
            <m:t>=</m:t>
          </m:r>
          <m:f>
            <m:fPr>
              <m:ctrlPr>
                <w:rPr>
                  <w:rFonts w:ascii="Cambria Math" w:hAnsi="Cambria Math"/>
                  <w:i/>
                  <w:iCs/>
                  <w:lang w:val="en-US"/>
                </w:rPr>
              </m:ctrlPr>
            </m:fPr>
            <m:num>
              <m:r>
                <w:rPr>
                  <w:rFonts w:ascii="Cambria Math" w:hAnsi="Cambria Math"/>
                  <w:lang w:val="en-US"/>
                </w:rPr>
                <m:t>n</m:t>
              </m:r>
              <m:d>
                <m:dPr>
                  <m:ctrlPr>
                    <w:rPr>
                      <w:rFonts w:ascii="Cambria Math" w:hAnsi="Cambria Math"/>
                      <w:i/>
                      <w:iCs/>
                      <w:lang w:val="en-US"/>
                    </w:rPr>
                  </m:ctrlPr>
                </m:dPr>
                <m:e>
                  <m:r>
                    <w:rPr>
                      <w:rFonts w:ascii="Cambria Math" w:hAnsi="Cambria Math"/>
                      <w:lang w:val="en-US"/>
                    </w:rPr>
                    <m:t>n+1</m:t>
                  </m:r>
                </m:e>
              </m:d>
            </m:num>
            <m:den>
              <m:r>
                <w:rPr>
                  <w:rFonts w:ascii="Cambria Math" w:hAnsi="Cambria Math"/>
                  <w:lang w:val="en-US"/>
                </w:rPr>
                <m:t>2</m:t>
              </m:r>
            </m:den>
          </m:f>
        </m:oMath>
      </m:oMathPara>
    </w:p>
    <w:p w14:paraId="3FCF54D6" w14:textId="77777777" w:rsidR="00035479" w:rsidRDefault="00035479" w:rsidP="000A0DB6">
      <w:pPr>
        <w:rPr>
          <w:lang w:val="en-US"/>
        </w:rPr>
      </w:pPr>
    </w:p>
    <w:p w14:paraId="77D436DD" w14:textId="29258343" w:rsidR="000C2455" w:rsidRDefault="000C2455" w:rsidP="000A0DB6">
      <w:pPr>
        <w:rPr>
          <w:lang w:val="en-US"/>
        </w:rPr>
      </w:pPr>
      <w:r>
        <w:rPr>
          <w:lang w:val="en-US"/>
        </w:rPr>
        <w:t xml:space="preserve">Which satisfies </w:t>
      </w:r>
      <w:r w:rsidR="00542045">
        <w:rPr>
          <w:lang w:val="en-US"/>
        </w:rPr>
        <w:t xml:space="preserve">the </w:t>
      </w:r>
      <w:r w:rsidR="00035479">
        <w:rPr>
          <w:lang w:val="en-US"/>
        </w:rPr>
        <w:t>requirement.</w:t>
      </w:r>
    </w:p>
    <w:p w14:paraId="3BA80DA5" w14:textId="19FA4705" w:rsidR="000B1C59" w:rsidRDefault="000B1C59" w:rsidP="000A0DB6">
      <w:pPr>
        <w:rPr>
          <w:lang w:val="en-US"/>
        </w:rPr>
      </w:pPr>
    </w:p>
    <w:p w14:paraId="31833E5E" w14:textId="02BFF01C" w:rsidR="000B1C59" w:rsidRDefault="000B1C59" w:rsidP="000A0DB6">
      <w:pPr>
        <w:rPr>
          <w:lang w:val="en-US"/>
        </w:rPr>
      </w:pPr>
      <w:r>
        <w:rPr>
          <w:lang w:val="en-US"/>
        </w:rPr>
        <w:t xml:space="preserve">Define a function </w:t>
      </w:r>
      <m:oMath>
        <m:r>
          <w:rPr>
            <w:rFonts w:ascii="Cambria Math" w:hAnsi="Cambria Math"/>
            <w:lang w:val="en-US"/>
          </w:rPr>
          <m:t>EloRating</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,tie</m:t>
            </m:r>
          </m:e>
        </m:d>
      </m:oMath>
      <w:r>
        <w:rPr>
          <w:lang w:val="en-US"/>
        </w:rPr>
        <w:t xml:space="preserve"> to </w:t>
      </w:r>
      <w:r w:rsidR="001C7F95">
        <w:rPr>
          <w:lang w:val="en-US"/>
        </w:rPr>
        <w:t>calculat</w:t>
      </w:r>
      <w:r w:rsidR="00511610">
        <w:rPr>
          <w:lang w:val="en-US"/>
        </w:rPr>
        <w:t>e</w:t>
      </w:r>
      <w:r w:rsidR="001C7F95">
        <w:rPr>
          <w:lang w:val="en-US"/>
        </w:rPr>
        <w:t xml:space="preserve"> the </w:t>
      </w:r>
      <w:r w:rsidR="00C736B6">
        <w:rPr>
          <w:lang w:val="en-US"/>
        </w:rPr>
        <w:t xml:space="preserve">change in </w:t>
      </w:r>
      <w:r w:rsidR="004E7735">
        <w:rPr>
          <w:lang w:val="en-US"/>
        </w:rPr>
        <w:t>the rating for competitor A and B</w:t>
      </w:r>
      <w:r w:rsidR="00991495">
        <w:rPr>
          <w:lang w:val="en-US"/>
        </w:rPr>
        <w:t xml:space="preserve">, </w:t>
      </w:r>
      <w:r w:rsidR="00991495" w:rsidRPr="00865D51">
        <w:rPr>
          <w:b/>
          <w:bCs/>
          <w:lang w:val="en-US"/>
        </w:rPr>
        <w:t>given that A beats B</w:t>
      </w:r>
      <w:r w:rsidR="004E7735">
        <w:rPr>
          <w:lang w:val="en-US"/>
        </w:rPr>
        <w:t>.</w:t>
      </w:r>
      <w:r w:rsidR="002F59EA">
        <w:rPr>
          <w:lang w:val="en-US"/>
        </w:rPr>
        <w:t xml:space="preserve"> If </w:t>
      </w:r>
      <m:oMath>
        <m:r>
          <w:rPr>
            <w:rFonts w:ascii="Cambria Math" w:hAnsi="Cambria Math"/>
            <w:lang w:val="en-US"/>
          </w:rPr>
          <m:t>tie</m:t>
        </m:r>
      </m:oMath>
      <w:r w:rsidR="002F59EA">
        <w:rPr>
          <w:lang w:val="en-US"/>
        </w:rPr>
        <w:t xml:space="preserve"> is true then </w:t>
      </w:r>
      <w:r w:rsidR="00884087">
        <w:rPr>
          <w:lang w:val="en-US"/>
        </w:rPr>
        <w:t>A and B have the same ranking</w:t>
      </w:r>
      <w:r w:rsidR="00CF3D95">
        <w:rPr>
          <w:lang w:val="en-US"/>
        </w:rPr>
        <w:t>.</w:t>
      </w:r>
      <w:r w:rsidR="005F17D2">
        <w:rPr>
          <w:lang w:val="en-US"/>
        </w:rPr>
        <w:t xml:space="preserve"> Define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oMath>
      <w:r w:rsidR="005F17D2">
        <w:rPr>
          <w:lang w:val="en-US"/>
        </w:rPr>
        <w:t xml:space="preserve"> be the </w:t>
      </w:r>
      <w:r w:rsidR="00A653AA">
        <w:rPr>
          <w:lang w:val="en-US"/>
        </w:rPr>
        <w:t xml:space="preserve">probability that </w:t>
      </w:r>
      <w:r w:rsidR="00343A8B">
        <w:rPr>
          <w:lang w:val="en-US"/>
        </w:rPr>
        <w:t>A</w:t>
      </w:r>
      <w:r w:rsidR="00A653AA">
        <w:rPr>
          <w:lang w:val="en-US"/>
        </w:rPr>
        <w:t xml:space="preserve"> beats </w:t>
      </w:r>
      <w:r w:rsidR="00343A8B">
        <w:rPr>
          <w:lang w:val="en-US"/>
        </w:rPr>
        <w:t>B</w:t>
      </w:r>
      <w:r w:rsidR="00A653AA">
        <w:rPr>
          <w:lang w:val="en-US"/>
        </w:rPr>
        <w:t xml:space="preserve">, and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oMath>
      <w:r w:rsidR="00A653AA">
        <w:rPr>
          <w:lang w:val="en-US"/>
        </w:rPr>
        <w:t xml:space="preserve"> be the probability that B beats A.</w:t>
      </w:r>
      <w:r w:rsidR="00346FAC">
        <w:rPr>
          <w:lang w:val="en-US"/>
        </w:rPr>
        <w:t xml:space="preserve"> </w:t>
      </w:r>
    </w:p>
    <w:p w14:paraId="54D22135" w14:textId="76946338" w:rsidR="004E7735" w:rsidRDefault="002A5088" w:rsidP="000A0DB6">
      <w:pPr>
        <w:rPr>
          <w:lang w:val="en-US"/>
        </w:rPr>
      </w:pPr>
      <w:r>
        <w:rPr>
          <w:lang w:val="en-US"/>
        </w:rPr>
        <w:t xml:space="preserve">In </w:t>
      </w:r>
      <m:oMath>
        <m:r>
          <w:rPr>
            <w:rFonts w:ascii="Cambria Math" w:hAnsi="Cambria Math"/>
            <w:lang w:val="en-US"/>
          </w:rPr>
          <m:t>EloRating</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,tie</m:t>
            </m:r>
          </m:e>
        </m:d>
        <m:r>
          <w:rPr>
            <w:rFonts w:ascii="Cambria Math" w:hAnsi="Cambria Math"/>
            <w:lang w:val="en-US"/>
          </w:rPr>
          <m:t>:</m:t>
        </m:r>
      </m:oMath>
    </w:p>
    <w:p w14:paraId="35AF54E1" w14:textId="2A3AF58B" w:rsidR="002A5088" w:rsidRDefault="002A5088" w:rsidP="000A0DB6">
      <w:pPr>
        <w:rPr>
          <w:lang w:val="en-US"/>
        </w:rPr>
      </w:pPr>
    </w:p>
    <w:p w14:paraId="5426C767" w14:textId="001447B9" w:rsidR="002F59EA" w:rsidRPr="00865D51" w:rsidRDefault="005B7735" w:rsidP="000A0DB6">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r>
            <w:rPr>
              <w:rFonts w:ascii="Cambria Math" w:hAnsi="Cambria Math"/>
              <w:lang w:val="en-US"/>
            </w:rPr>
            <m:t>=Prob</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e>
          </m:d>
        </m:oMath>
      </m:oMathPara>
    </w:p>
    <w:p w14:paraId="25102B19" w14:textId="3897B3E0" w:rsidR="0032616B" w:rsidRPr="00865D51" w:rsidRDefault="005B7735" w:rsidP="000A0DB6">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=Prob</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e>
          </m:d>
        </m:oMath>
      </m:oMathPara>
    </w:p>
    <w:p w14:paraId="4F2F3681" w14:textId="33BB39BC" w:rsidR="00F738A5" w:rsidRPr="0051339E" w:rsidRDefault="005B7735" w:rsidP="000A0DB6">
      <w:pPr>
        <w:rPr>
          <w:lang w:val="en-US"/>
        </w:rPr>
      </w:pPr>
      <m:oMathPara>
        <m:oMath>
          <m:d>
            <m:dPr>
              <m:begChr m:val="{"/>
              <m:endChr m:val=""/>
              <m:ctrlPr>
                <w:rPr>
                  <w:rFonts w:ascii="Cambria Math" w:hAnsi="Cambria Math"/>
                  <w:i/>
                  <w:lang w:val="en-US"/>
                </w:rPr>
              </m:ctrlPr>
            </m:dPr>
            <m:e>
              <m:eqArr>
                <m:eqArrPr>
                  <m:ctrlPr>
                    <w:rPr>
                      <w:rFonts w:ascii="Cambria Math" w:hAnsi="Cambria Math"/>
                      <w:i/>
                      <w:lang w:val="en-US"/>
                    </w:rPr>
                  </m:ctrlPr>
                </m:eqArrPr>
                <m:e>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=K</m:t>
                          </m:r>
                          <m:d>
                            <m:dPr>
                              <m:ctrlPr>
                                <w:rPr>
                                  <w:rFonts w:ascii="Cambria Math" w:hAnsi="Cambria Math"/>
                                  <w:i/>
                                  <w:lang w:val="en-US"/>
                                </w:rPr>
                              </m:ctrlPr>
                            </m:dPr>
                            <m:e>
                              <m:r>
                                <w:rPr>
                                  <w:rFonts w:ascii="Cambria Math" w:hAnsi="Cambria Math"/>
                                  <w:lang w:val="en-US"/>
                                </w:rPr>
                                <m:t>0.5-</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e>
                          </m:d>
                        </m:e>
                        <m:e>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=K</m:t>
                          </m:r>
                          <m:d>
                            <m:dPr>
                              <m:ctrlPr>
                                <w:rPr>
                                  <w:rFonts w:ascii="Cambria Math" w:hAnsi="Cambria Math"/>
                                  <w:i/>
                                  <w:lang w:val="en-US"/>
                                </w:rPr>
                              </m:ctrlPr>
                            </m:dPr>
                            <m:e>
                              <m:r>
                                <w:rPr>
                                  <w:rFonts w:ascii="Cambria Math" w:hAnsi="Cambria Math"/>
                                  <w:lang w:val="en-US"/>
                                </w:rPr>
                                <m:t>0.5-</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e>
                          </m:d>
                          <m:r>
                            <w:rPr>
                              <w:rFonts w:ascii="Cambria Math" w:hAnsi="Cambria Math"/>
                              <w:lang w:val="en-US"/>
                            </w:rPr>
                            <m:t>&amp;</m:t>
                          </m:r>
                        </m:e>
                      </m:eqArr>
                      <m:r>
                        <w:rPr>
                          <w:rFonts w:ascii="Cambria Math" w:hAnsi="Cambria Math"/>
                          <w:lang w:val="en-US"/>
                        </w:rPr>
                        <m:t xml:space="preserve"> </m:t>
                      </m:r>
                    </m:e>
                  </m:d>
                  <m:r>
                    <w:rPr>
                      <w:rFonts w:ascii="Cambria Math" w:hAnsi="Cambria Math"/>
                      <w:lang w:val="en-US"/>
                    </w:rPr>
                    <m:t>,  &amp;tie=true</m:t>
                  </m:r>
                </m:e>
                <m:e>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=K</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e>
                          </m:d>
                        </m:e>
                        <m:e>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=K</m:t>
                          </m:r>
                          <m:d>
                            <m:dPr>
                              <m:ctrlPr>
                                <w:rPr>
                                  <w:rFonts w:ascii="Cambria Math" w:hAnsi="Cambria Math"/>
                                  <w:i/>
                                  <w:lang w:val="en-US"/>
                                </w:rPr>
                              </m:ctrlPr>
                            </m:dPr>
                            <m:e>
                              <m:r>
                                <w:rPr>
                                  <w:rFonts w:ascii="Cambria Math" w:hAnsi="Cambria Math"/>
                                  <w:lang w:val="en-US"/>
                                </w:rPr>
                                <m:t>0-</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e>
                          </m:d>
                          <m:r>
                            <w:rPr>
                              <w:rFonts w:ascii="Cambria Math" w:hAnsi="Cambria Math"/>
                              <w:lang w:val="en-US"/>
                            </w:rPr>
                            <m:t>&amp;</m:t>
                          </m:r>
                        </m:e>
                      </m:eqArr>
                      <m:r>
                        <w:rPr>
                          <w:rFonts w:ascii="Cambria Math" w:hAnsi="Cambria Math"/>
                          <w:lang w:val="en-US"/>
                        </w:rPr>
                        <m:t xml:space="preserve"> </m:t>
                      </m:r>
                    </m:e>
                  </m:d>
                  <m:r>
                    <w:rPr>
                      <w:rFonts w:ascii="Cambria Math" w:hAnsi="Cambria Math"/>
                      <w:lang w:val="en-US"/>
                    </w:rPr>
                    <m:t>,  &amp;tie=false</m:t>
                  </m:r>
                </m:e>
              </m:eqArr>
            </m:e>
          </m:d>
        </m:oMath>
      </m:oMathPara>
    </w:p>
    <w:p w14:paraId="0B716C50" w14:textId="0AD86486" w:rsidR="000B1C59" w:rsidRDefault="000B1C59" w:rsidP="000A0DB6">
      <w:pPr>
        <w:rPr>
          <w:lang w:val="en-US"/>
        </w:rPr>
      </w:pPr>
    </w:p>
    <w:p w14:paraId="2A951198" w14:textId="1E089F13" w:rsidR="00482109" w:rsidRDefault="00482109" w:rsidP="000A0DB6">
      <w:pPr>
        <w:rPr>
          <w:lang w:val="en-US"/>
        </w:rPr>
      </w:pPr>
      <w:r>
        <w:rPr>
          <w:lang w:val="en-US"/>
        </w:rPr>
        <w:t xml:space="preserve">I would </w:t>
      </w:r>
      <w:r w:rsidR="004578FA">
        <w:rPr>
          <w:lang w:val="en-US"/>
        </w:rPr>
        <w:t xml:space="preserve">go through every pair of competitors to calculate their </w:t>
      </w:r>
      <w:r w:rsidR="00CB1AEF">
        <w:rPr>
          <w:lang w:val="en-US"/>
        </w:rPr>
        <w:t xml:space="preserve">change in rating. </w:t>
      </w:r>
      <w:r w:rsidR="005B7EEB">
        <w:rPr>
          <w:lang w:val="en-US"/>
        </w:rPr>
        <w:t xml:space="preserve">The final </w:t>
      </w:r>
      <w:r w:rsidR="007932D8">
        <w:rPr>
          <w:lang w:val="en-US"/>
        </w:rPr>
        <w:t xml:space="preserve">change in rating is the sum of all </w:t>
      </w:r>
      <m:oMath>
        <m:r>
          <w:rPr>
            <w:rFonts w:ascii="Cambria Math" w:hAnsi="Cambria Math"/>
            <w:lang w:val="en-US"/>
          </w:rPr>
          <m:t>∆r</m:t>
        </m:r>
      </m:oMath>
      <w:r w:rsidR="00E108D7">
        <w:rPr>
          <w:lang w:val="en-US"/>
        </w:rPr>
        <w:t xml:space="preserve">s </w:t>
      </w:r>
      <w:r w:rsidR="007F1485">
        <w:rPr>
          <w:lang w:val="en-US"/>
        </w:rPr>
        <w:t xml:space="preserve">in </w:t>
      </w:r>
      <m:oMath>
        <m:r>
          <w:rPr>
            <w:rFonts w:ascii="Cambria Math" w:hAnsi="Cambria Math"/>
            <w:lang w:val="en-US"/>
          </w:rPr>
          <m:t>EloRating</m:t>
        </m:r>
      </m:oMath>
      <w:r w:rsidR="007F1485">
        <w:rPr>
          <w:lang w:val="en-US"/>
        </w:rPr>
        <w:t xml:space="preserve"> function.</w:t>
      </w:r>
      <w:r w:rsidR="002E6789">
        <w:rPr>
          <w:lang w:val="en-US"/>
        </w:rPr>
        <w:t xml:space="preserve"> And the </w:t>
      </w:r>
      <w:r w:rsidR="00D759E5">
        <w:rPr>
          <w:lang w:val="en-US"/>
        </w:rPr>
        <w:t>expected rating is:</w:t>
      </w:r>
    </w:p>
    <w:p w14:paraId="4BCB5812" w14:textId="52FE7EE8" w:rsidR="00D759E5" w:rsidRDefault="00D759E5" w:rsidP="000A0DB6">
      <w:pPr>
        <w:rPr>
          <w:lang w:val="en-US"/>
        </w:rPr>
      </w:pPr>
    </w:p>
    <w:p w14:paraId="1186DC55" w14:textId="1F644E61" w:rsidR="00F10864" w:rsidRPr="00F10864" w:rsidRDefault="005B7735" w:rsidP="000A0DB6">
      <w:pPr>
        <w:rPr>
          <w:lang w:val="en-US"/>
        </w:rPr>
      </w:pPr>
      <m:oMathPara>
        <m:oMath>
          <m:eqArr>
            <m:eqArrPr>
              <m:maxDist m:val="1"/>
              <m:ctrlPr>
                <w:rPr>
                  <w:rFonts w:ascii="Cambria Math" w:hAnsi="Cambria Math"/>
                  <w:i/>
                  <w:lang w:val="en-US"/>
                </w:rPr>
              </m:ctrlPr>
            </m:eqArrPr>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4</m:t>
                  </m:r>
                </m:e>
              </m:d>
            </m:e>
          </m:eqArr>
        </m:oMath>
      </m:oMathPara>
    </w:p>
    <w:p w14:paraId="7E6E85ED" w14:textId="77777777" w:rsidR="002D42AE" w:rsidRPr="009855D7" w:rsidRDefault="002D42AE" w:rsidP="000A0DB6">
      <w:pPr>
        <w:rPr>
          <w:iCs/>
          <w:lang w:val="en-US"/>
        </w:rPr>
      </w:pPr>
    </w:p>
    <w:p w14:paraId="13193F68" w14:textId="2AD70D4F" w:rsidR="0030295C" w:rsidRDefault="00E265CA" w:rsidP="00D52D46">
      <w:pPr>
        <w:rPr>
          <w:iCs/>
          <w:lang w:val="en-US"/>
        </w:rPr>
      </w:pPr>
      <w:r>
        <w:rPr>
          <w:iCs/>
          <w:lang w:val="en-US"/>
        </w:rPr>
        <w:t>The r</w:t>
      </w:r>
      <w:r w:rsidR="00E90501">
        <w:rPr>
          <w:iCs/>
          <w:lang w:val="en-US"/>
        </w:rPr>
        <w:t>ating number</w:t>
      </w:r>
      <w:r>
        <w:rPr>
          <w:iCs/>
          <w:lang w:val="en-US"/>
        </w:rPr>
        <w:t>s</w:t>
      </w:r>
      <w:r w:rsidR="00E90501">
        <w:rPr>
          <w:iCs/>
          <w:lang w:val="en-US"/>
        </w:rPr>
        <w:t xml:space="preserve"> </w:t>
      </w:r>
      <w:r>
        <w:rPr>
          <w:iCs/>
          <w:lang w:val="en-US"/>
        </w:rPr>
        <w:t>in Codeforces are</w:t>
      </w:r>
      <w:r w:rsidR="00E90501">
        <w:rPr>
          <w:iCs/>
          <w:lang w:val="en-US"/>
        </w:rPr>
        <w:t xml:space="preserve"> usually </w:t>
      </w:r>
      <w:r>
        <w:rPr>
          <w:iCs/>
          <w:lang w:val="en-US"/>
        </w:rPr>
        <w:t xml:space="preserve">integers; hence, </w:t>
      </w:r>
      <w:r w:rsidR="00C44CFC">
        <w:rPr>
          <w:iCs/>
          <w:lang w:val="en-US"/>
        </w:rPr>
        <w:t xml:space="preserve">I use the </w:t>
      </w:r>
      <m:oMath>
        <m:r>
          <w:rPr>
            <w:rFonts w:ascii="Cambria Math" w:hAnsi="Cambria Math"/>
            <w:lang w:val="en-US"/>
          </w:rPr>
          <m:t>round</m:t>
        </m:r>
      </m:oMath>
      <w:r w:rsidR="007A55C8">
        <w:rPr>
          <w:iCs/>
          <w:lang w:val="en-US"/>
        </w:rPr>
        <w:t xml:space="preserve"> function to </w:t>
      </w:r>
      <w:r w:rsidR="0030295C">
        <w:rPr>
          <w:iCs/>
          <w:lang w:val="en-US"/>
        </w:rPr>
        <w:t>convert the new rating to an integer.</w:t>
      </w:r>
    </w:p>
    <w:p w14:paraId="453114C6" w14:textId="77777777" w:rsidR="002D42AE" w:rsidRDefault="002D42AE" w:rsidP="00D52D46">
      <w:pPr>
        <w:rPr>
          <w:iCs/>
          <w:lang w:val="en-US"/>
        </w:rPr>
      </w:pPr>
    </w:p>
    <w:p w14:paraId="70EA34D1" w14:textId="03B97541" w:rsidR="00AC1392" w:rsidRPr="00AC1392" w:rsidRDefault="005B7735" w:rsidP="00D52D46">
      <w:pPr>
        <w:rPr>
          <w:iCs/>
          <w:lang w:val="en-US"/>
        </w:rPr>
      </w:pPr>
      <m:oMathPara>
        <m:oMath>
          <m:eqArr>
            <m:eqArrPr>
              <m:maxDist m:val="1"/>
              <m:ctrlPr>
                <w:rPr>
                  <w:rFonts w:ascii="Cambria Math" w:hAnsi="Cambria Math"/>
                  <w:i/>
                  <w:iCs/>
                  <w:lang w:val="en-US"/>
                </w:rPr>
              </m:ctrlPr>
            </m:eqArrPr>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i</m:t>
                  </m:r>
                </m:sub>
                <m:sup>
                  <m:r>
                    <w:rPr>
                      <w:rFonts w:ascii="Cambria Math" w:hAnsi="Cambria Math"/>
                      <w:lang w:val="en-US"/>
                    </w:rPr>
                    <m:t>*</m:t>
                  </m:r>
                </m:sup>
              </m:sSubSup>
              <m:r>
                <w:rPr>
                  <w:rFonts w:ascii="Cambria Math" w:hAnsi="Cambria Math"/>
                  <w:lang w:val="en-US"/>
                </w:rPr>
                <m:t>=round(</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d>
                <m:dPr>
                  <m:ctrlPr>
                    <w:rPr>
                      <w:rFonts w:ascii="Cambria Math" w:hAnsi="Cambria Math"/>
                      <w:i/>
                      <w:iCs/>
                      <w:lang w:val="en-US"/>
                    </w:rPr>
                  </m:ctrlPr>
                </m:dPr>
                <m:e>
                  <m:r>
                    <w:rPr>
                      <w:rFonts w:ascii="Cambria Math" w:hAnsi="Cambria Math"/>
                      <w:lang w:val="en-US"/>
                    </w:rPr>
                    <m:t>5</m:t>
                  </m:r>
                </m:e>
              </m:d>
            </m:e>
          </m:eqArr>
        </m:oMath>
      </m:oMathPara>
    </w:p>
    <w:p w14:paraId="4DB98AF2" w14:textId="308B9DB2" w:rsidR="00E90501" w:rsidRDefault="00E90501" w:rsidP="00D52D46">
      <w:pPr>
        <w:rPr>
          <w:lang w:val="en-US"/>
        </w:rPr>
      </w:pPr>
    </w:p>
    <w:p w14:paraId="772D939F" w14:textId="10CF8244" w:rsidR="00F27F92" w:rsidRDefault="00F27F92" w:rsidP="00D52D46">
      <w:pPr>
        <w:rPr>
          <w:lang w:val="en-US"/>
        </w:rPr>
      </w:pPr>
      <w:r>
        <w:rPr>
          <w:lang w:val="en-US"/>
        </w:rPr>
        <w:t xml:space="preserve">Additionally, </w:t>
      </w:r>
      <w:r w:rsidR="00644B34">
        <w:rPr>
          <w:lang w:val="en-US"/>
        </w:rPr>
        <w:t xml:space="preserve">in order to prevent certain </w:t>
      </w:r>
      <w:r w:rsidR="00EA7175">
        <w:rPr>
          <w:lang w:val="en-US"/>
        </w:rPr>
        <w:t>strong competitors from getting a</w:t>
      </w:r>
      <w:r w:rsidR="00FA218F">
        <w:rPr>
          <w:lang w:val="en-US"/>
        </w:rPr>
        <w:t>n</w:t>
      </w:r>
      <w:r w:rsidR="00EA7175">
        <w:rPr>
          <w:lang w:val="en-US"/>
        </w:rPr>
        <w:t xml:space="preserve"> extremely high rating from </w:t>
      </w:r>
      <w:r w:rsidR="004F7968">
        <w:rPr>
          <w:lang w:val="en-US"/>
        </w:rPr>
        <w:t xml:space="preserve">finishing </w:t>
      </w:r>
      <w:r w:rsidR="009161ED">
        <w:rPr>
          <w:lang w:val="en-US"/>
        </w:rPr>
        <w:t xml:space="preserve">#1 </w:t>
      </w:r>
      <w:r w:rsidR="00767125">
        <w:rPr>
          <w:lang w:val="en-US"/>
        </w:rPr>
        <w:t>in</w:t>
      </w:r>
      <w:r w:rsidR="009161ED">
        <w:rPr>
          <w:lang w:val="en-US"/>
        </w:rPr>
        <w:t xml:space="preserve"> several </w:t>
      </w:r>
      <w:r w:rsidR="00FA62F2">
        <w:rPr>
          <w:lang w:val="en-US"/>
        </w:rPr>
        <w:t xml:space="preserve">matches in a row, </w:t>
      </w:r>
      <w:r w:rsidR="0017615C">
        <w:rPr>
          <w:lang w:val="en-US"/>
        </w:rPr>
        <w:t xml:space="preserve">I decide to change the </w:t>
      </w:r>
      <m:oMath>
        <m:r>
          <w:rPr>
            <w:rFonts w:ascii="Cambria Math" w:hAnsi="Cambria Math"/>
            <w:lang w:val="en-US"/>
          </w:rPr>
          <m:t>K</m:t>
        </m:r>
      </m:oMath>
      <w:r w:rsidR="0017615C">
        <w:rPr>
          <w:lang w:val="en-US"/>
        </w:rPr>
        <w:t xml:space="preserve"> value for top competitors. </w:t>
      </w:r>
      <w:r w:rsidR="009C68C9">
        <w:rPr>
          <w:lang w:val="en-US"/>
        </w:rPr>
        <w:t xml:space="preserve">This </w:t>
      </w:r>
      <w:r w:rsidR="003D7CDB">
        <w:rPr>
          <w:lang w:val="en-US"/>
        </w:rPr>
        <w:t xml:space="preserve">idea </w:t>
      </w:r>
      <w:r w:rsidR="009C68C9">
        <w:rPr>
          <w:lang w:val="en-US"/>
        </w:rPr>
        <w:t xml:space="preserve">will be </w:t>
      </w:r>
      <w:r w:rsidR="003D7CDB">
        <w:rPr>
          <w:lang w:val="en-US"/>
        </w:rPr>
        <w:t>illustrated later.</w:t>
      </w:r>
    </w:p>
    <w:p w14:paraId="03C51258" w14:textId="3A5D70D1" w:rsidR="00546B6A" w:rsidRDefault="00546B6A" w:rsidP="00D52D46">
      <w:pPr>
        <w:rPr>
          <w:lang w:val="en-US"/>
        </w:rPr>
      </w:pPr>
    </w:p>
    <w:p w14:paraId="5AD39B47" w14:textId="2888387D" w:rsidR="00656331" w:rsidRDefault="009A42A4" w:rsidP="00D52D46">
      <w:pPr>
        <w:rPr>
          <w:lang w:val="en-US"/>
        </w:rPr>
      </w:pPr>
      <w:r>
        <w:rPr>
          <w:lang w:val="en-US"/>
        </w:rPr>
        <w:t xml:space="preserve">For analyzing the effectiveness of my prediction, I use a </w:t>
      </w:r>
      <w:r w:rsidR="00124C3C">
        <w:rPr>
          <w:lang w:val="en-US"/>
        </w:rPr>
        <w:t xml:space="preserve">“predictability index”, which is </w:t>
      </w:r>
      <w:r w:rsidR="007E6F08">
        <w:rPr>
          <w:lang w:val="en-US"/>
        </w:rPr>
        <w:t>the “Mean Square Error”</w:t>
      </w:r>
      <w:r w:rsidR="00660692">
        <w:rPr>
          <w:lang w:val="en-US"/>
        </w:rPr>
        <w:t xml:space="preserve"> or </w:t>
      </w:r>
      <m:oMath>
        <m:r>
          <w:rPr>
            <w:rFonts w:ascii="Cambria Math" w:hAnsi="Cambria Math"/>
            <w:lang w:val="en-US"/>
          </w:rPr>
          <m:t>MSE</m:t>
        </m:r>
      </m:oMath>
      <w:r w:rsidR="00660692">
        <w:rPr>
          <w:lang w:val="en-US"/>
        </w:rPr>
        <w:t>,</w:t>
      </w:r>
      <w:r w:rsidR="007E6F08">
        <w:rPr>
          <w:lang w:val="en-US"/>
        </w:rPr>
        <w:t xml:space="preserve"> of </w:t>
      </w:r>
      <w:r w:rsidR="00D70D27">
        <w:rPr>
          <w:lang w:val="en-US"/>
        </w:rPr>
        <w:t xml:space="preserve">the scorings of </w:t>
      </w:r>
      <w:r w:rsidR="007E6F08">
        <w:rPr>
          <w:lang w:val="en-US"/>
        </w:rPr>
        <w:t>all</w:t>
      </w:r>
      <w:r w:rsidR="00794CCC">
        <w:rPr>
          <w:lang w:val="en-US"/>
        </w:rPr>
        <w:t xml:space="preserve"> round-robin</w:t>
      </w:r>
      <w:r w:rsidR="007E6F08">
        <w:rPr>
          <w:lang w:val="en-US"/>
        </w:rPr>
        <w:t xml:space="preserve"> matches</w:t>
      </w:r>
      <w:r w:rsidR="00D70D27">
        <w:rPr>
          <w:lang w:val="en-US"/>
        </w:rPr>
        <w:t xml:space="preserve">. </w:t>
      </w:r>
      <w:r w:rsidR="00CB7DA5">
        <w:rPr>
          <w:lang w:val="en-US"/>
        </w:rPr>
        <w:t xml:space="preserve">In a competition I record the </w:t>
      </w:r>
      <w:r w:rsidR="007449FA">
        <w:rPr>
          <w:lang w:val="en-US"/>
        </w:rPr>
        <w:t>expected new rating</w:t>
      </w:r>
      <w:r w:rsidR="00B574C5">
        <w:rPr>
          <w:lang w:val="en-US"/>
        </w:rPr>
        <w:t>s</w:t>
      </w:r>
      <w:r w:rsidR="007449FA">
        <w:rPr>
          <w:lang w:val="en-US"/>
        </w:rPr>
        <w:t xml:space="preserve"> </w:t>
      </w:r>
      <w:r w:rsidR="007856FF">
        <w:rPr>
          <w:lang w:val="en-US"/>
        </w:rPr>
        <w:t xml:space="preserve">and </w:t>
      </w:r>
      <w:r w:rsidR="003D669D">
        <w:rPr>
          <w:lang w:val="en-US"/>
        </w:rPr>
        <w:t xml:space="preserve">the real </w:t>
      </w:r>
      <w:r w:rsidR="00A929C2">
        <w:rPr>
          <w:lang w:val="en-US"/>
        </w:rPr>
        <w:t>win-lose relationship</w:t>
      </w:r>
      <w:r w:rsidR="00B574C5">
        <w:rPr>
          <w:lang w:val="en-US"/>
        </w:rPr>
        <w:t xml:space="preserve">s between every pair of </w:t>
      </w:r>
      <w:r w:rsidR="009717A4">
        <w:rPr>
          <w:lang w:val="en-US"/>
        </w:rPr>
        <w:t xml:space="preserve">competitors. </w:t>
      </w:r>
      <w:r w:rsidR="00483A72">
        <w:rPr>
          <w:lang w:val="en-US"/>
        </w:rPr>
        <w:t xml:space="preserve">Then we have, </w:t>
      </w:r>
    </w:p>
    <w:p w14:paraId="15DF9AC5" w14:textId="5DD7ED6D" w:rsidR="00483A72" w:rsidRDefault="00483A72" w:rsidP="00D52D46">
      <w:pPr>
        <w:rPr>
          <w:lang w:val="en-US"/>
        </w:rPr>
      </w:pPr>
    </w:p>
    <w:p w14:paraId="509A2D70" w14:textId="2F48418D" w:rsidR="00CD726C" w:rsidRPr="00CD726C" w:rsidRDefault="005B7735" w:rsidP="00D52D46">
      <w:pPr>
        <w:rPr>
          <w:lang w:val="en-US"/>
        </w:rPr>
      </w:pPr>
      <m:oMathPara>
        <m:oMath>
          <m:eqArr>
            <m:eqArrPr>
              <m:maxDist m:val="1"/>
              <m:ctrlPr>
                <w:rPr>
                  <w:rFonts w:ascii="Cambria Math" w:hAnsi="Cambria Math"/>
                  <w:i/>
                  <w:lang w:val="en-US"/>
                </w:rPr>
              </m:ctrlPr>
            </m:eqArrPr>
            <m:e>
              <m:r>
                <w:rPr>
                  <w:rFonts w:ascii="Cambria Math" w:hAnsi="Cambria Math"/>
                  <w:lang w:val="en-US"/>
                </w:rPr>
                <m:t>MSE=</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j=i+1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Prob</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j</m:t>
                                      </m:r>
                                    </m:sub>
                                    <m:sup>
                                      <m:r>
                                        <w:rPr>
                                          <w:rFonts w:ascii="Cambria Math" w:hAnsi="Cambria Math"/>
                                          <w:lang w:val="en-US"/>
                                        </w:rPr>
                                        <m:t>*</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i</m:t>
                                      </m:r>
                                    </m:sub>
                                    <m:sup>
                                      <m:r>
                                        <w:rPr>
                                          <w:rFonts w:ascii="Cambria Math" w:hAnsi="Cambria Math"/>
                                          <w:lang w:val="en-US"/>
                                        </w:rPr>
                                        <m:t>*</m:t>
                                      </m:r>
                                    </m:sup>
                                  </m:sSub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obs</m:t>
                                  </m:r>
                                </m:e>
                                <m:sub>
                                  <m:r>
                                    <w:rPr>
                                      <w:rFonts w:ascii="Cambria Math" w:hAnsi="Cambria Math"/>
                                      <w:lang w:val="en-US"/>
                                    </w:rPr>
                                    <m:t>i,j</m:t>
                                  </m:r>
                                </m:sub>
                              </m:sSub>
                            </m:e>
                          </m:d>
                        </m:e>
                        <m:sup>
                          <m:r>
                            <w:rPr>
                              <w:rFonts w:ascii="Cambria Math" w:hAnsi="Cambria Math"/>
                              <w:lang w:val="en-US"/>
                            </w:rPr>
                            <m:t>2</m:t>
                          </m:r>
                        </m:sup>
                      </m:sSup>
                    </m:e>
                  </m:nary>
                </m:e>
              </m:nary>
              <m:r>
                <w:rPr>
                  <w:rFonts w:ascii="Cambria Math" w:hAnsi="Cambria Math"/>
                  <w:lang w:val="en-US"/>
                </w:rPr>
                <m:t>#</m:t>
              </m:r>
              <m:d>
                <m:dPr>
                  <m:ctrlPr>
                    <w:rPr>
                      <w:rFonts w:ascii="Cambria Math" w:hAnsi="Cambria Math"/>
                      <w:i/>
                      <w:lang w:val="en-US"/>
                    </w:rPr>
                  </m:ctrlPr>
                </m:dPr>
                <m:e>
                  <m:r>
                    <w:rPr>
                      <w:rFonts w:ascii="Cambria Math" w:hAnsi="Cambria Math"/>
                      <w:lang w:val="en-US"/>
                    </w:rPr>
                    <m:t>6</m:t>
                  </m:r>
                </m:e>
              </m:d>
            </m:e>
          </m:eqArr>
        </m:oMath>
      </m:oMathPara>
    </w:p>
    <w:p w14:paraId="45EC9BDE" w14:textId="7937B81C" w:rsidR="0059272E" w:rsidRDefault="0059272E" w:rsidP="00D52D46">
      <w:pPr>
        <w:rPr>
          <w:lang w:val="en-US"/>
        </w:rPr>
      </w:pPr>
    </w:p>
    <w:p w14:paraId="699F06C7" w14:textId="6CE464AD" w:rsidR="0059272E" w:rsidRDefault="0059272E" w:rsidP="00D52D46">
      <w:pPr>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obs</m:t>
            </m:r>
          </m:e>
          <m:sub>
            <m:r>
              <w:rPr>
                <w:rFonts w:ascii="Cambria Math" w:hAnsi="Cambria Math"/>
                <w:lang w:val="en-US"/>
              </w:rPr>
              <m:t>i,j</m:t>
            </m:r>
          </m:sub>
        </m:sSub>
      </m:oMath>
      <w:r w:rsidR="00A2086F">
        <w:rPr>
          <w:lang w:val="en-US"/>
        </w:rPr>
        <w:t xml:space="preserve"> calculates the win-lose relationship between participant </w:t>
      </w:r>
      <m:oMath>
        <m:r>
          <w:rPr>
            <w:rFonts w:ascii="Cambria Math" w:hAnsi="Cambria Math"/>
            <w:lang w:val="en-US"/>
          </w:rPr>
          <m:t>i</m:t>
        </m:r>
      </m:oMath>
      <w:r w:rsidR="00A2086F">
        <w:rPr>
          <w:lang w:val="en-US"/>
        </w:rPr>
        <w:t xml:space="preserve"> and </w:t>
      </w:r>
      <m:oMath>
        <m:r>
          <w:rPr>
            <w:rFonts w:ascii="Cambria Math" w:hAnsi="Cambria Math"/>
            <w:lang w:val="en-US"/>
          </w:rPr>
          <m:t>j</m:t>
        </m:r>
      </m:oMath>
      <w:r w:rsidR="00A2086F">
        <w:rPr>
          <w:lang w:val="en-US"/>
        </w:rPr>
        <w:t>.</w:t>
      </w:r>
    </w:p>
    <w:p w14:paraId="56C4FA14" w14:textId="2DD1C1CF" w:rsidR="00A2086F" w:rsidRDefault="00A2086F" w:rsidP="00D52D46">
      <w:pPr>
        <w:rPr>
          <w:lang w:val="en-US"/>
        </w:rPr>
      </w:pPr>
    </w:p>
    <w:p w14:paraId="2BFC81DC" w14:textId="35FDDD7A" w:rsidR="00CD726C" w:rsidRPr="00CD726C" w:rsidRDefault="005B7735" w:rsidP="00D52D46">
      <w:pP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obs</m:t>
                  </m:r>
                </m:e>
                <m:sub>
                  <m:r>
                    <w:rPr>
                      <w:rFonts w:ascii="Cambria Math" w:hAnsi="Cambria Math"/>
                      <w:lang w:val="en-US"/>
                    </w:rPr>
                    <m:t>i,j</m:t>
                  </m:r>
                </m:sub>
              </m:sSub>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1,&amp;</m:t>
                      </m:r>
                      <m:sSub>
                        <m:sSubPr>
                          <m:ctrlPr>
                            <w:rPr>
                              <w:rFonts w:ascii="Cambria Math" w:hAnsi="Cambria Math"/>
                              <w:i/>
                              <w:lang w:val="en-US"/>
                            </w:rPr>
                          </m:ctrlPr>
                        </m:sSubPr>
                        <m:e>
                          <m:r>
                            <w:rPr>
                              <w:rFonts w:ascii="Cambria Math" w:hAnsi="Cambria Math"/>
                              <w:lang w:val="en-US"/>
                            </w:rPr>
                            <m:t>rank</m:t>
                          </m:r>
                        </m:e>
                        <m:sub>
                          <m:r>
                            <w:rPr>
                              <w:rFonts w:ascii="Cambria Math" w:hAnsi="Cambria Math"/>
                              <w:lang w:val="en-US"/>
                            </w:rPr>
                            <m:t>i</m:t>
                          </m:r>
                        </m:sub>
                      </m:sSub>
                      <m:r>
                        <w:rPr>
                          <w:rFonts w:ascii="Cambria Math" w:hAnsi="Cambria Math"/>
                          <w:lang w:val="en-US"/>
                        </w:rPr>
                        <m:t>&lt;</m:t>
                      </m:r>
                      <m:sSub>
                        <m:sSubPr>
                          <m:ctrlPr>
                            <w:rPr>
                              <w:rFonts w:ascii="Cambria Math" w:hAnsi="Cambria Math"/>
                              <w:i/>
                              <w:lang w:val="en-US"/>
                            </w:rPr>
                          </m:ctrlPr>
                        </m:sSubPr>
                        <m:e>
                          <m:r>
                            <w:rPr>
                              <w:rFonts w:ascii="Cambria Math" w:hAnsi="Cambria Math"/>
                              <w:lang w:val="en-US"/>
                            </w:rPr>
                            <m:t>rank</m:t>
                          </m:r>
                        </m:e>
                        <m:sub>
                          <m:r>
                            <w:rPr>
                              <w:rFonts w:ascii="Cambria Math" w:hAnsi="Cambria Math"/>
                              <w:lang w:val="en-US"/>
                            </w:rPr>
                            <m:t>j</m:t>
                          </m:r>
                        </m:sub>
                      </m:sSub>
                      <m:r>
                        <w:rPr>
                          <w:rFonts w:ascii="Cambria Math" w:hAnsi="Cambria Math"/>
                          <w:lang w:val="en-US"/>
                        </w:rPr>
                        <m:t>&amp;</m:t>
                      </m:r>
                    </m:e>
                    <m:e>
                      <m:r>
                        <w:rPr>
                          <w:rFonts w:ascii="Cambria Math" w:hAnsi="Cambria Math"/>
                          <w:lang w:val="en-US"/>
                        </w:rPr>
                        <m:t>0.5,&amp;</m:t>
                      </m:r>
                      <m:sSub>
                        <m:sSubPr>
                          <m:ctrlPr>
                            <w:rPr>
                              <w:rFonts w:ascii="Cambria Math" w:hAnsi="Cambria Math"/>
                              <w:i/>
                              <w:lang w:val="en-US"/>
                            </w:rPr>
                          </m:ctrlPr>
                        </m:sSubPr>
                        <m:e>
                          <m:r>
                            <w:rPr>
                              <w:rFonts w:ascii="Cambria Math" w:hAnsi="Cambria Math"/>
                              <w:lang w:val="en-US"/>
                            </w:rPr>
                            <m:t>rank</m:t>
                          </m:r>
                        </m:e>
                        <m:sub>
                          <m:r>
                            <w:rPr>
                              <w:rFonts w:ascii="Cambria Math" w:hAnsi="Cambria Math"/>
                              <w:lang w:val="en-US"/>
                            </w:rPr>
                            <m:t>i</m:t>
                          </m:r>
                        </m:sub>
                      </m:sSub>
                      <m:r>
                        <w:rPr>
                          <w:rFonts w:ascii="Cambria Math" w:hAnsi="Cambria Math"/>
                          <w:lang w:val="en-US"/>
                        </w:rPr>
                        <m:t>&gt;</m:t>
                      </m:r>
                      <m:sSub>
                        <m:sSubPr>
                          <m:ctrlPr>
                            <w:rPr>
                              <w:rFonts w:ascii="Cambria Math" w:hAnsi="Cambria Math"/>
                              <w:i/>
                              <w:lang w:val="en-US"/>
                            </w:rPr>
                          </m:ctrlPr>
                        </m:sSubPr>
                        <m:e>
                          <m:r>
                            <w:rPr>
                              <w:rFonts w:ascii="Cambria Math" w:hAnsi="Cambria Math"/>
                              <w:lang w:val="en-US"/>
                            </w:rPr>
                            <m:t>rank</m:t>
                          </m:r>
                        </m:e>
                        <m:sub>
                          <m:r>
                            <w:rPr>
                              <w:rFonts w:ascii="Cambria Math" w:hAnsi="Cambria Math"/>
                              <w:lang w:val="en-US"/>
                            </w:rPr>
                            <m:t>j</m:t>
                          </m:r>
                        </m:sub>
                      </m:sSub>
                      <m:r>
                        <w:rPr>
                          <w:rFonts w:ascii="Cambria Math" w:hAnsi="Cambria Math"/>
                          <w:lang w:val="en-US"/>
                        </w:rPr>
                        <m:t xml:space="preserve">  </m:t>
                      </m:r>
                    </m:e>
                    <m:e>
                      <m:r>
                        <w:rPr>
                          <w:rFonts w:ascii="Cambria Math" w:hAnsi="Cambria Math"/>
                          <w:lang w:val="en-US"/>
                        </w:rPr>
                        <m:t>0, &amp;</m:t>
                      </m:r>
                      <m:sSub>
                        <m:sSubPr>
                          <m:ctrlPr>
                            <w:rPr>
                              <w:rFonts w:ascii="Cambria Math" w:hAnsi="Cambria Math"/>
                              <w:i/>
                              <w:lang w:val="en-US"/>
                            </w:rPr>
                          </m:ctrlPr>
                        </m:sSubPr>
                        <m:e>
                          <m:r>
                            <w:rPr>
                              <w:rFonts w:ascii="Cambria Math" w:hAnsi="Cambria Math"/>
                              <w:lang w:val="en-US"/>
                            </w:rPr>
                            <m:t>rank</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rank</m:t>
                          </m:r>
                        </m:e>
                        <m:sub>
                          <m:r>
                            <w:rPr>
                              <w:rFonts w:ascii="Cambria Math" w:hAnsi="Cambria Math"/>
                              <w:lang w:val="en-US"/>
                            </w:rPr>
                            <m:t>j</m:t>
                          </m:r>
                        </m:sub>
                      </m:sSub>
                    </m:e>
                  </m:eqArr>
                </m:e>
              </m:d>
              <m:r>
                <w:rPr>
                  <w:rFonts w:ascii="Cambria Math" w:hAnsi="Cambria Math"/>
                  <w:lang w:val="en-US"/>
                </w:rPr>
                <m:t>#</m:t>
              </m:r>
              <m:d>
                <m:dPr>
                  <m:ctrlPr>
                    <w:rPr>
                      <w:rFonts w:ascii="Cambria Math" w:hAnsi="Cambria Math"/>
                      <w:i/>
                      <w:lang w:val="en-US"/>
                    </w:rPr>
                  </m:ctrlPr>
                </m:dPr>
                <m:e>
                  <m:r>
                    <w:rPr>
                      <w:rFonts w:ascii="Cambria Math" w:hAnsi="Cambria Math"/>
                      <w:lang w:val="en-US"/>
                    </w:rPr>
                    <m:t>7</m:t>
                  </m:r>
                </m:e>
              </m:d>
            </m:e>
          </m:eqArr>
        </m:oMath>
      </m:oMathPara>
    </w:p>
    <w:p w14:paraId="09BF5C0C" w14:textId="77777777" w:rsidR="00DA49E2" w:rsidRPr="00971E2F" w:rsidRDefault="00DA49E2" w:rsidP="00D52D46">
      <w:pPr>
        <w:rPr>
          <w:lang w:val="en-US"/>
        </w:rPr>
      </w:pPr>
    </w:p>
    <w:p w14:paraId="77E6960B" w14:textId="32E93CCA" w:rsidR="00DF5130" w:rsidRDefault="00DF5130" w:rsidP="00D52D46">
      <w:pPr>
        <w:rPr>
          <w:lang w:val="en-US"/>
        </w:rPr>
      </w:pPr>
      <w:r>
        <w:rPr>
          <w:lang w:val="en-US"/>
        </w:rPr>
        <w:t xml:space="preserve">Because there are </w:t>
      </w:r>
      <m:oMath>
        <m:f>
          <m:fPr>
            <m:ctrlPr>
              <w:rPr>
                <w:rFonts w:ascii="Cambria Math" w:hAnsi="Cambria Math"/>
                <w:i/>
                <w:lang w:val="en-US"/>
              </w:rPr>
            </m:ctrlPr>
          </m:fPr>
          <m:num>
            <m:r>
              <w:rPr>
                <w:rFonts w:ascii="Cambria Math" w:hAnsi="Cambria Math"/>
                <w:lang w:val="en-US"/>
              </w:rPr>
              <m:t>n(n-1)</m:t>
            </m:r>
          </m:num>
          <m:den>
            <m:r>
              <w:rPr>
                <w:rFonts w:ascii="Cambria Math" w:hAnsi="Cambria Math"/>
                <w:lang w:val="en-US"/>
              </w:rPr>
              <m:t>2</m:t>
            </m:r>
          </m:den>
        </m:f>
      </m:oMath>
      <w:r w:rsidR="000F3B6C">
        <w:rPr>
          <w:lang w:val="en-US"/>
        </w:rPr>
        <w:t xml:space="preserve"> pairs of matches from </w:t>
      </w:r>
      <m:oMath>
        <m:r>
          <w:rPr>
            <w:rFonts w:ascii="Cambria Math" w:hAnsi="Cambria Math"/>
            <w:lang w:val="en-US"/>
          </w:rPr>
          <m:t>n</m:t>
        </m:r>
      </m:oMath>
      <w:r w:rsidR="000F3B6C">
        <w:rPr>
          <w:lang w:val="en-US"/>
        </w:rPr>
        <w:t xml:space="preserve"> competitors, we need to divide </w:t>
      </w:r>
      <w:del w:id="80" w:author="Microsoft Office 用户" w:date="2021-09-13T13:52:00Z">
        <w:r w:rsidR="000F3B6C" w:rsidDel="00A50732">
          <w:rPr>
            <w:lang w:val="en-US"/>
          </w:rPr>
          <w:delText>this formula f</w:delText>
        </w:r>
        <w:r w:rsidR="00390EC6" w:rsidDel="00A50732">
          <w:rPr>
            <w:lang w:val="en-US"/>
          </w:rPr>
          <w:delText xml:space="preserve">or </w:delText>
        </w:r>
      </w:del>
      <m:oMath>
        <m:r>
          <w:del w:id="81" w:author="Microsoft Office 用户" w:date="2021-09-13T13:52:00Z">
            <w:rPr>
              <w:rFonts w:ascii="Cambria Math" w:hAnsi="Cambria Math"/>
              <w:lang w:val="en-US"/>
            </w:rPr>
            <m:t>MSE</m:t>
          </w:del>
        </m:r>
      </m:oMath>
      <w:ins w:id="82" w:author="Microsoft Office 用户" w:date="2021-09-13T13:52:00Z">
        <w:r w:rsidR="00A50732">
          <w:rPr>
            <w:lang w:val="en-US"/>
          </w:rPr>
          <w:t xml:space="preserve">equation </w:t>
        </w:r>
      </w:ins>
      <m:oMath>
        <m:r>
          <w:ins w:id="83" w:author="Microsoft Office 用户" w:date="2021-09-13T13:52:00Z">
            <w:rPr>
              <w:rFonts w:ascii="Cambria Math" w:hAnsi="Cambria Math"/>
              <w:lang w:val="en-US"/>
            </w:rPr>
            <m:t>(6)</m:t>
          </w:ins>
        </m:r>
      </m:oMath>
      <w:r w:rsidR="00390EC6">
        <w:rPr>
          <w:lang w:val="en-US"/>
        </w:rPr>
        <w:t xml:space="preserve"> by </w:t>
      </w:r>
      <m:oMath>
        <m:f>
          <m:fPr>
            <m:ctrlPr>
              <w:rPr>
                <w:rFonts w:ascii="Cambria Math" w:hAnsi="Cambria Math"/>
                <w:i/>
                <w:lang w:val="en-US"/>
              </w:rPr>
            </m:ctrlPr>
          </m:fPr>
          <m:num>
            <m:r>
              <w:rPr>
                <w:rFonts w:ascii="Cambria Math" w:hAnsi="Cambria Math"/>
                <w:lang w:val="en-US"/>
              </w:rPr>
              <m:t>n(n-1)</m:t>
            </m:r>
          </m:num>
          <m:den>
            <m:r>
              <w:rPr>
                <w:rFonts w:ascii="Cambria Math" w:hAnsi="Cambria Math"/>
                <w:lang w:val="en-US"/>
              </w:rPr>
              <m:t>2</m:t>
            </m:r>
          </m:den>
        </m:f>
      </m:oMath>
      <w:r w:rsidR="00390EC6">
        <w:rPr>
          <w:lang w:val="en-US"/>
        </w:rPr>
        <w:t xml:space="preserve">. </w:t>
      </w:r>
    </w:p>
    <w:p w14:paraId="4F9716AF" w14:textId="724E086B" w:rsidR="00390EC6" w:rsidRDefault="00390EC6" w:rsidP="00D52D46">
      <w:pPr>
        <w:rPr>
          <w:lang w:val="en-US"/>
        </w:rPr>
      </w:pPr>
    </w:p>
    <w:p w14:paraId="08F3BF2B" w14:textId="43999F7C" w:rsidR="00543C45" w:rsidRPr="0050457F" w:rsidRDefault="005B7735" w:rsidP="00390EC6">
      <w:pPr>
        <w:rPr>
          <w:lang w:val="en-US"/>
        </w:rPr>
      </w:pPr>
      <m:oMathPara>
        <m:oMath>
          <m:eqArr>
            <m:eqArrPr>
              <m:maxDist m:val="1"/>
              <m:ctrlPr>
                <w:rPr>
                  <w:rFonts w:ascii="Cambria Math" w:hAnsi="Cambria Math"/>
                  <w:i/>
                  <w:lang w:val="en-US"/>
                </w:rPr>
              </m:ctrlPr>
            </m:eqArrPr>
            <m:e>
              <m:r>
                <w:rPr>
                  <w:rFonts w:ascii="Cambria Math" w:hAnsi="Cambria Math"/>
                  <w:lang w:val="en-US"/>
                </w:rPr>
                <m:t>MSE=</m:t>
              </m:r>
              <m:f>
                <m:fPr>
                  <m:type m:val="lin"/>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j=i+1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Prob</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j</m:t>
                                          </m:r>
                                        </m:sub>
                                        <m:sup>
                                          <m:r>
                                            <w:rPr>
                                              <w:rFonts w:ascii="Cambria Math" w:hAnsi="Cambria Math"/>
                                              <w:lang w:val="en-US"/>
                                            </w:rPr>
                                            <m:t>*</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i</m:t>
                                          </m:r>
                                        </m:sub>
                                        <m:sup>
                                          <m:r>
                                            <w:rPr>
                                              <w:rFonts w:ascii="Cambria Math" w:hAnsi="Cambria Math"/>
                                              <w:lang w:val="en-US"/>
                                            </w:rPr>
                                            <m:t>*</m:t>
                                          </m:r>
                                        </m:sup>
                                      </m:sSub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obs</m:t>
                                      </m:r>
                                    </m:e>
                                    <m:sub>
                                      <m:r>
                                        <w:rPr>
                                          <w:rFonts w:ascii="Cambria Math" w:hAnsi="Cambria Math"/>
                                          <w:lang w:val="en-US"/>
                                        </w:rPr>
                                        <m:t>i,j</m:t>
                                      </m:r>
                                    </m:sub>
                                  </m:sSub>
                                </m:e>
                              </m:d>
                            </m:e>
                            <m:sup>
                              <m:r>
                                <w:rPr>
                                  <w:rFonts w:ascii="Cambria Math" w:hAnsi="Cambria Math"/>
                                  <w:lang w:val="en-US"/>
                                </w:rPr>
                                <m:t>2</m:t>
                              </m:r>
                            </m:sup>
                          </m:sSup>
                        </m:e>
                      </m:nary>
                    </m:e>
                  </m:nary>
                </m:num>
                <m:den>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num>
                    <m:den>
                      <m:r>
                        <w:rPr>
                          <w:rFonts w:ascii="Cambria Math" w:hAnsi="Cambria Math"/>
                          <w:lang w:val="en-US"/>
                        </w:rPr>
                        <m:t>2</m:t>
                      </m:r>
                    </m:den>
                  </m:f>
                </m:den>
              </m:f>
              <m:r>
                <w:rPr>
                  <w:rFonts w:ascii="Cambria Math" w:hAnsi="Cambria Math"/>
                  <w:lang w:val="en-US"/>
                </w:rPr>
                <m:t>#</m:t>
              </m:r>
              <m:d>
                <m:dPr>
                  <m:ctrlPr>
                    <w:rPr>
                      <w:rFonts w:ascii="Cambria Math" w:hAnsi="Cambria Math"/>
                      <w:i/>
                      <w:lang w:val="en-US"/>
                    </w:rPr>
                  </m:ctrlPr>
                </m:dPr>
                <m:e>
                  <m:r>
                    <w:rPr>
                      <w:rFonts w:ascii="Cambria Math" w:hAnsi="Cambria Math"/>
                      <w:lang w:val="en-US"/>
                    </w:rPr>
                    <m:t>8</m:t>
                  </m:r>
                </m:e>
              </m:d>
            </m:e>
          </m:eqArr>
        </m:oMath>
      </m:oMathPara>
    </w:p>
    <w:p w14:paraId="62DAF80E" w14:textId="77777777" w:rsidR="00DF5130" w:rsidRPr="00E74026" w:rsidRDefault="00DF5130" w:rsidP="00D52D46">
      <w:pPr>
        <w:rPr>
          <w:lang w:val="en-US"/>
        </w:rPr>
      </w:pPr>
    </w:p>
    <w:p w14:paraId="54FF8767" w14:textId="5880758B" w:rsidR="0074784A" w:rsidDel="00375A92" w:rsidRDefault="0074784A" w:rsidP="00D52D46">
      <w:pPr>
        <w:rPr>
          <w:del w:id="84" w:author="Microsoft Office 用户" w:date="2021-09-13T13:52:00Z"/>
          <w:lang w:val="en-US"/>
        </w:rPr>
      </w:pPr>
      <w:r>
        <w:rPr>
          <w:lang w:val="en-US"/>
        </w:rPr>
        <w:t xml:space="preserve">The </w:t>
      </w:r>
      <w:r w:rsidR="000218F2">
        <w:rPr>
          <w:lang w:val="en-US"/>
        </w:rPr>
        <w:t xml:space="preserve">idea of this </w:t>
      </w:r>
      <w:r>
        <w:rPr>
          <w:lang w:val="en-US"/>
        </w:rPr>
        <w:t xml:space="preserve">formula is adapted from </w:t>
      </w:r>
      <w:r w:rsidR="007F235F">
        <w:rPr>
          <w:lang w:val="en-US"/>
        </w:rPr>
        <w:t>“</w:t>
      </w:r>
      <w:hyperlink r:id="rId11" w:history="1">
        <w:r w:rsidR="007F235F" w:rsidRPr="00C5555C">
          <w:rPr>
            <w:rStyle w:val="Hyperlink"/>
            <w:lang w:val="en-US"/>
          </w:rPr>
          <w:t>http://opisthokonta.net/?p=1387</w:t>
        </w:r>
      </w:hyperlink>
      <w:r w:rsidR="007F235F">
        <w:rPr>
          <w:lang w:val="en-US"/>
        </w:rPr>
        <w:t xml:space="preserve">” </w:t>
      </w:r>
      <w:r>
        <w:t>(Opisthokonta et al., 2016)</w:t>
      </w:r>
      <w:r w:rsidR="007F235F">
        <w:rPr>
          <w:lang w:val="en-US"/>
        </w:rPr>
        <w:t>.</w:t>
      </w:r>
    </w:p>
    <w:p w14:paraId="532A3075" w14:textId="77777777" w:rsidR="00375A92" w:rsidRPr="00865D51" w:rsidRDefault="00375A92" w:rsidP="0074784A">
      <w:pPr>
        <w:rPr>
          <w:ins w:id="85" w:author="Microsoft Office 用户" w:date="2021-09-13T13:52:00Z"/>
          <w:lang w:val="en-US"/>
        </w:rPr>
      </w:pPr>
    </w:p>
    <w:p w14:paraId="72B16B5A" w14:textId="713BA77D" w:rsidR="00E74026" w:rsidDel="00375A92" w:rsidRDefault="00E74026" w:rsidP="00D52D46">
      <w:pPr>
        <w:rPr>
          <w:del w:id="86" w:author="Microsoft Office 用户" w:date="2021-09-13T13:52:00Z"/>
          <w:lang w:val="en-US"/>
        </w:rPr>
      </w:pPr>
    </w:p>
    <w:p w14:paraId="20630CE1" w14:textId="2C191338" w:rsidR="00E74026" w:rsidRDefault="00E74026" w:rsidP="00D52D46">
      <w:pPr>
        <w:rPr>
          <w:lang w:val="en-US"/>
        </w:rPr>
      </w:pPr>
    </w:p>
    <w:p w14:paraId="2E212DDD" w14:textId="50E3D4EB" w:rsidR="007C0D65" w:rsidRDefault="008A4697" w:rsidP="00D52D46">
      <w:pPr>
        <w:rPr>
          <w:lang w:val="en-US"/>
        </w:rPr>
      </w:pPr>
      <w:r>
        <w:rPr>
          <w:lang w:val="en-US"/>
        </w:rPr>
        <w:lastRenderedPageBreak/>
        <w:t xml:space="preserve">A smaller </w:t>
      </w:r>
      <m:oMath>
        <m:r>
          <w:rPr>
            <w:rFonts w:ascii="Cambria Math" w:hAnsi="Cambria Math"/>
            <w:lang w:val="en-US"/>
          </w:rPr>
          <m:t>MSE</m:t>
        </m:r>
      </m:oMath>
      <w:r>
        <w:rPr>
          <w:lang w:val="en-US"/>
        </w:rPr>
        <w:t xml:space="preserve"> value indicates that my method works for</w:t>
      </w:r>
      <w:r w:rsidR="00983F50">
        <w:rPr>
          <w:lang w:val="en-US"/>
        </w:rPr>
        <w:t xml:space="preserve"> the win-lose relationship for</w:t>
      </w:r>
      <w:r>
        <w:rPr>
          <w:lang w:val="en-US"/>
        </w:rPr>
        <w:t xml:space="preserve"> more </w:t>
      </w:r>
      <w:r w:rsidR="00187459">
        <w:rPr>
          <w:lang w:val="en-US"/>
        </w:rPr>
        <w:t xml:space="preserve">pairs of competitors. </w:t>
      </w:r>
      <w:r w:rsidR="00983F50">
        <w:rPr>
          <w:lang w:val="en-US"/>
        </w:rPr>
        <w:t xml:space="preserve">For example, </w:t>
      </w:r>
      <w:r w:rsidR="00AA1E1C">
        <w:rPr>
          <w:lang w:val="en-US"/>
        </w:rPr>
        <w:t xml:space="preserve">if </w:t>
      </w:r>
      <w:r w:rsidR="00741690">
        <w:rPr>
          <w:lang w:val="en-US"/>
        </w:rPr>
        <w:t xml:space="preserve">competitor </w:t>
      </w:r>
      <m:oMath>
        <m:r>
          <w:rPr>
            <w:rFonts w:ascii="Cambria Math" w:hAnsi="Cambria Math"/>
            <w:lang w:val="en-US"/>
          </w:rPr>
          <m:t>A</m:t>
        </m:r>
      </m:oMath>
      <w:r w:rsidR="00741690">
        <w:rPr>
          <w:lang w:val="en-US"/>
        </w:rPr>
        <w:t xml:space="preserve"> loses to competitor </w:t>
      </w:r>
      <m:oMath>
        <m:r>
          <w:rPr>
            <w:rFonts w:ascii="Cambria Math" w:hAnsi="Cambria Math"/>
            <w:lang w:val="en-US"/>
          </w:rPr>
          <m:t>B</m:t>
        </m:r>
      </m:oMath>
      <w:r w:rsidR="00741690">
        <w:rPr>
          <w:lang w:val="en-US"/>
        </w:rPr>
        <w:t xml:space="preserve">, and the </w:t>
      </w:r>
      <w:r w:rsidR="003D4F82">
        <w:rPr>
          <w:lang w:val="en-US"/>
        </w:rPr>
        <w:t xml:space="preserve">expected rating of competitor </w:t>
      </w:r>
      <m:oMath>
        <m:r>
          <w:rPr>
            <w:rFonts w:ascii="Cambria Math" w:hAnsi="Cambria Math"/>
            <w:lang w:val="en-US"/>
          </w:rPr>
          <m:t>A</m:t>
        </m:r>
      </m:oMath>
      <w:r w:rsidR="003D4F82">
        <w:rPr>
          <w:lang w:val="en-US"/>
        </w:rPr>
        <w:t xml:space="preserve"> is indeed higher than competitor </w:t>
      </w:r>
      <m:oMath>
        <m:r>
          <w:rPr>
            <w:rFonts w:ascii="Cambria Math" w:hAnsi="Cambria Math"/>
            <w:lang w:val="en-US"/>
          </w:rPr>
          <m:t>B</m:t>
        </m:r>
      </m:oMath>
      <w:r w:rsidR="003D4F82">
        <w:rPr>
          <w:lang w:val="en-US"/>
        </w:rPr>
        <w:t xml:space="preserve">, </w:t>
      </w:r>
      <w:r w:rsidR="00AA1E1C">
        <w:rPr>
          <w:lang w:val="en-US"/>
        </w:rPr>
        <w:t xml:space="preserve">then </w:t>
      </w:r>
      <w:r w:rsidR="001C144F">
        <w:rPr>
          <w:lang w:val="en-US"/>
        </w:rPr>
        <w:t xml:space="preserve">it is a correct prediction for this pair of competitors. </w:t>
      </w:r>
    </w:p>
    <w:p w14:paraId="4F6C22B2" w14:textId="611E2070" w:rsidR="00C2112A" w:rsidRDefault="00C2112A" w:rsidP="00D52D46">
      <w:pPr>
        <w:rPr>
          <w:lang w:val="en-US"/>
        </w:rPr>
      </w:pPr>
    </w:p>
    <w:p w14:paraId="7AC9825D" w14:textId="77777777" w:rsidR="00C2112A" w:rsidRPr="00B86871" w:rsidRDefault="00C2112A" w:rsidP="00D52D46">
      <w:pPr>
        <w:rPr>
          <w:lang w:val="en-US"/>
        </w:rPr>
      </w:pPr>
    </w:p>
    <w:p w14:paraId="1B733264" w14:textId="58CD4462" w:rsidR="002D5B55" w:rsidRPr="00A27A21" w:rsidRDefault="00C3246F" w:rsidP="00D52D46">
      <w:pPr>
        <w:rPr>
          <w:b/>
          <w:bCs/>
          <w:sz w:val="28"/>
          <w:szCs w:val="28"/>
          <w:lang w:val="en-US"/>
        </w:rPr>
      </w:pPr>
      <w:r>
        <w:rPr>
          <w:b/>
          <w:bCs/>
          <w:sz w:val="28"/>
          <w:szCs w:val="28"/>
          <w:lang w:val="en-US"/>
        </w:rPr>
        <w:t>4</w:t>
      </w:r>
      <w:r w:rsidR="00C2112A">
        <w:rPr>
          <w:b/>
          <w:bCs/>
          <w:sz w:val="28"/>
          <w:szCs w:val="28"/>
          <w:lang w:val="en-US"/>
        </w:rPr>
        <w:t>.</w:t>
      </w:r>
      <w:r w:rsidR="00F90E10" w:rsidRPr="00B86871">
        <w:rPr>
          <w:b/>
          <w:bCs/>
          <w:sz w:val="28"/>
          <w:szCs w:val="28"/>
          <w:lang w:val="en-US"/>
        </w:rPr>
        <w:t xml:space="preserve"> </w:t>
      </w:r>
      <w:r w:rsidR="00D23A94" w:rsidRPr="00B86871">
        <w:rPr>
          <w:b/>
          <w:bCs/>
          <w:sz w:val="28"/>
          <w:szCs w:val="28"/>
          <w:lang w:val="en-US"/>
        </w:rPr>
        <w:t>Apply it on</w:t>
      </w:r>
      <w:r w:rsidR="00C432AE">
        <w:rPr>
          <w:b/>
          <w:bCs/>
          <w:sz w:val="28"/>
          <w:szCs w:val="28"/>
          <w:lang w:val="en-US"/>
        </w:rPr>
        <w:t xml:space="preserve"> D</w:t>
      </w:r>
      <w:r w:rsidR="00D23A94" w:rsidRPr="00B86871">
        <w:rPr>
          <w:b/>
          <w:bCs/>
          <w:sz w:val="28"/>
          <w:szCs w:val="28"/>
          <w:lang w:val="en-US"/>
        </w:rPr>
        <w:t xml:space="preserve">ata and </w:t>
      </w:r>
      <w:r w:rsidR="00C432AE">
        <w:rPr>
          <w:b/>
          <w:bCs/>
          <w:sz w:val="28"/>
          <w:szCs w:val="28"/>
          <w:lang w:val="en-US"/>
        </w:rPr>
        <w:t>C</w:t>
      </w:r>
      <w:r w:rsidR="004A17DE" w:rsidRPr="00B86871">
        <w:rPr>
          <w:b/>
          <w:bCs/>
          <w:sz w:val="28"/>
          <w:szCs w:val="28"/>
          <w:lang w:val="en-US"/>
        </w:rPr>
        <w:t xml:space="preserve">heck </w:t>
      </w:r>
      <w:r w:rsidR="00C432AE">
        <w:rPr>
          <w:b/>
          <w:bCs/>
          <w:sz w:val="28"/>
          <w:szCs w:val="28"/>
          <w:lang w:val="en-US"/>
        </w:rPr>
        <w:t>R</w:t>
      </w:r>
      <w:r w:rsidR="004A17DE" w:rsidRPr="00B86871">
        <w:rPr>
          <w:b/>
          <w:bCs/>
          <w:sz w:val="28"/>
          <w:szCs w:val="28"/>
          <w:lang w:val="en-US"/>
        </w:rPr>
        <w:t>esult</w:t>
      </w:r>
    </w:p>
    <w:p w14:paraId="7A46B8FD" w14:textId="02921298" w:rsidR="00A27A21" w:rsidRDefault="00A27A21" w:rsidP="00D52D46">
      <w:pPr>
        <w:rPr>
          <w:lang w:val="en-US"/>
        </w:rPr>
      </w:pPr>
    </w:p>
    <w:p w14:paraId="6C881BAA" w14:textId="7CB7DBFD" w:rsidR="002D5B55" w:rsidRDefault="002D5B55" w:rsidP="00D52D46">
      <w:pPr>
        <w:rPr>
          <w:lang w:val="en-US"/>
        </w:rPr>
      </w:pPr>
      <w:r>
        <w:rPr>
          <w:lang w:val="en-US"/>
        </w:rPr>
        <w:t>The data I use here mainly comes from the Codeforces website</w:t>
      </w:r>
      <w:r w:rsidR="00FF6941">
        <w:rPr>
          <w:lang w:val="en-US"/>
        </w:rPr>
        <w:t>.</w:t>
      </w:r>
      <w:r w:rsidR="00F232D4">
        <w:rPr>
          <w:lang w:val="en-US"/>
        </w:rPr>
        <w:t xml:space="preserve"> </w:t>
      </w:r>
      <w:r w:rsidR="00023570">
        <w:rPr>
          <w:lang w:val="en-US"/>
        </w:rPr>
        <w:t>The ranks and scores</w:t>
      </w:r>
      <w:r w:rsidR="00D635CA">
        <w:rPr>
          <w:lang w:val="en-US"/>
        </w:rPr>
        <w:t xml:space="preserve"> for </w:t>
      </w:r>
      <w:r w:rsidR="00470559">
        <w:rPr>
          <w:lang w:val="en-US"/>
        </w:rPr>
        <w:t xml:space="preserve">each competitor in every </w:t>
      </w:r>
      <w:r w:rsidR="00B25173">
        <w:rPr>
          <w:lang w:val="en-US"/>
        </w:rPr>
        <w:t xml:space="preserve">competition is accessible </w:t>
      </w:r>
      <w:r w:rsidR="00023570">
        <w:rPr>
          <w:lang w:val="en-US"/>
        </w:rPr>
        <w:t xml:space="preserve">on </w:t>
      </w:r>
      <w:r w:rsidR="00647484">
        <w:rPr>
          <w:lang w:val="en-US"/>
        </w:rPr>
        <w:t>the website</w:t>
      </w:r>
      <w:r w:rsidR="00543368">
        <w:rPr>
          <w:lang w:val="en-US"/>
        </w:rPr>
        <w:t>.</w:t>
      </w:r>
      <w:r w:rsidR="00647484">
        <w:rPr>
          <w:lang w:val="en-US"/>
        </w:rPr>
        <w:t xml:space="preserve"> </w:t>
      </w:r>
      <w:r w:rsidR="002838D7">
        <w:rPr>
          <w:lang w:val="en-US"/>
        </w:rPr>
        <w:t xml:space="preserve">According to the </w:t>
      </w:r>
      <w:r w:rsidR="00426DD2">
        <w:rPr>
          <w:lang w:val="en-US"/>
        </w:rPr>
        <w:t xml:space="preserve">Codeforces </w:t>
      </w:r>
      <w:r w:rsidR="00DA2856">
        <w:rPr>
          <w:lang w:val="en-US"/>
        </w:rPr>
        <w:t xml:space="preserve">competition </w:t>
      </w:r>
      <w:r w:rsidR="00487591">
        <w:rPr>
          <w:lang w:val="en-US"/>
        </w:rPr>
        <w:t xml:space="preserve">rules, </w:t>
      </w:r>
      <w:r w:rsidR="00C46853">
        <w:rPr>
          <w:lang w:val="en-US"/>
        </w:rPr>
        <w:t xml:space="preserve">only users with a rating greater than 1900 are eligible to participate the Div.1 </w:t>
      </w:r>
      <w:r w:rsidR="00135FC0">
        <w:rPr>
          <w:lang w:val="en-US"/>
        </w:rPr>
        <w:t xml:space="preserve">contests, </w:t>
      </w:r>
      <w:r w:rsidR="00186C69">
        <w:rPr>
          <w:lang w:val="en-US"/>
        </w:rPr>
        <w:t xml:space="preserve">which is the hardest among all divisions and the type with least </w:t>
      </w:r>
      <w:r w:rsidR="008C5E11">
        <w:rPr>
          <w:lang w:val="en-US"/>
        </w:rPr>
        <w:t xml:space="preserve">participants, </w:t>
      </w:r>
      <w:r w:rsidR="0037493D">
        <w:rPr>
          <w:lang w:val="en-US"/>
        </w:rPr>
        <w:t>approximately 1000</w:t>
      </w:r>
      <w:r w:rsidR="006E2E94">
        <w:rPr>
          <w:lang w:val="en-US"/>
        </w:rPr>
        <w:t xml:space="preserve">. </w:t>
      </w:r>
      <w:r w:rsidR="001F3CA2">
        <w:rPr>
          <w:lang w:val="en-US"/>
        </w:rPr>
        <w:t xml:space="preserve">This data size is </w:t>
      </w:r>
      <w:r w:rsidR="00D12DD1">
        <w:rPr>
          <w:lang w:val="en-US"/>
        </w:rPr>
        <w:t>large enough</w:t>
      </w:r>
      <w:r w:rsidR="00102944">
        <w:rPr>
          <w:lang w:val="en-US"/>
        </w:rPr>
        <w:t xml:space="preserve"> </w:t>
      </w:r>
      <w:r w:rsidR="00122A72">
        <w:rPr>
          <w:lang w:val="en-US"/>
        </w:rPr>
        <w:t xml:space="preserve">to analyze the rating system but not </w:t>
      </w:r>
      <w:r w:rsidR="00685368">
        <w:rPr>
          <w:lang w:val="en-US"/>
        </w:rPr>
        <w:t>excessively</w:t>
      </w:r>
      <w:r w:rsidR="0001656D">
        <w:rPr>
          <w:lang w:val="en-US"/>
        </w:rPr>
        <w:t xml:space="preserve"> large to </w:t>
      </w:r>
      <w:r w:rsidR="00D60DE6">
        <w:rPr>
          <w:lang w:val="en-US"/>
        </w:rPr>
        <w:t>waste</w:t>
      </w:r>
      <w:r w:rsidR="009F431D">
        <w:rPr>
          <w:lang w:val="en-US"/>
        </w:rPr>
        <w:t xml:space="preserve"> a long time in program</w:t>
      </w:r>
      <w:r w:rsidR="001F3CA2">
        <w:rPr>
          <w:lang w:val="en-US"/>
        </w:rPr>
        <w:t>; t</w:t>
      </w:r>
      <w:r w:rsidR="006E2E94">
        <w:rPr>
          <w:lang w:val="en-US"/>
        </w:rPr>
        <w:t>herefore,</w:t>
      </w:r>
      <w:r w:rsidR="009E500A">
        <w:rPr>
          <w:lang w:val="en-US"/>
        </w:rPr>
        <w:t xml:space="preserve"> I decide to </w:t>
      </w:r>
      <w:r w:rsidR="00686B2D">
        <w:rPr>
          <w:lang w:val="en-US"/>
        </w:rPr>
        <w:t>collect the data</w:t>
      </w:r>
      <w:r w:rsidR="005D1953">
        <w:rPr>
          <w:lang w:val="en-US"/>
        </w:rPr>
        <w:t xml:space="preserve"> </w:t>
      </w:r>
      <w:r w:rsidR="006E2E94">
        <w:rPr>
          <w:lang w:val="en-US"/>
        </w:rPr>
        <w:t xml:space="preserve">of </w:t>
      </w:r>
      <w:r w:rsidR="006E2E94" w:rsidRPr="00B86871">
        <w:rPr>
          <w:lang w:val="en-US"/>
        </w:rPr>
        <w:t xml:space="preserve">contestants’ rankings, </w:t>
      </w:r>
      <w:r w:rsidR="008B1BFD">
        <w:rPr>
          <w:lang w:val="en-US"/>
        </w:rPr>
        <w:t>handle</w:t>
      </w:r>
      <w:r w:rsidR="006E2E94" w:rsidRPr="00B86871">
        <w:rPr>
          <w:lang w:val="en-US"/>
        </w:rPr>
        <w:t>s</w:t>
      </w:r>
      <w:r w:rsidR="008B1BFD">
        <w:rPr>
          <w:lang w:val="en-US"/>
        </w:rPr>
        <w:t xml:space="preserve"> (means ID in </w:t>
      </w:r>
      <w:r w:rsidR="00542DA4">
        <w:rPr>
          <w:lang w:val="en-US"/>
        </w:rPr>
        <w:t>Codeforces)</w:t>
      </w:r>
      <w:r w:rsidR="006E2E94" w:rsidRPr="00B86871">
        <w:rPr>
          <w:lang w:val="en-US"/>
        </w:rPr>
        <w:t>, official old rating</w:t>
      </w:r>
      <w:r w:rsidR="00B36969">
        <w:rPr>
          <w:lang w:val="en-US"/>
        </w:rPr>
        <w:t>s</w:t>
      </w:r>
      <w:r w:rsidR="006E2E94" w:rsidRPr="00B86871">
        <w:rPr>
          <w:lang w:val="en-US"/>
        </w:rPr>
        <w:t xml:space="preserve"> and new rating</w:t>
      </w:r>
      <w:r w:rsidR="00B36969">
        <w:rPr>
          <w:lang w:val="en-US"/>
        </w:rPr>
        <w:t>s</w:t>
      </w:r>
      <w:r w:rsidR="00A81F60">
        <w:rPr>
          <w:lang w:val="en-US"/>
        </w:rPr>
        <w:t xml:space="preserve"> on the closest 20 Div.1 matches.</w:t>
      </w:r>
      <w:r w:rsidR="001E6EEE">
        <w:rPr>
          <w:lang w:val="en-US"/>
        </w:rPr>
        <w:t xml:space="preserve"> </w:t>
      </w:r>
      <w:r w:rsidR="00C96963">
        <w:rPr>
          <w:lang w:val="en-US"/>
        </w:rPr>
        <w:t xml:space="preserve">The effectiveness of prediction is reflected by </w:t>
      </w:r>
      <w:r w:rsidR="0065441D">
        <w:rPr>
          <w:lang w:val="en-US"/>
        </w:rPr>
        <w:t xml:space="preserve">the Average </w:t>
      </w:r>
      <m:oMath>
        <m:r>
          <w:rPr>
            <w:rFonts w:ascii="Cambria Math" w:hAnsi="Cambria Math"/>
            <w:lang w:val="en-US"/>
          </w:rPr>
          <m:t>MSE</m:t>
        </m:r>
      </m:oMath>
      <w:r w:rsidR="0065441D">
        <w:rPr>
          <w:lang w:val="en-US"/>
        </w:rPr>
        <w:t xml:space="preserve"> value for </w:t>
      </w:r>
      <w:r w:rsidR="00AF2D3C">
        <w:rPr>
          <w:lang w:val="en-US"/>
        </w:rPr>
        <w:t xml:space="preserve">the 20 matches, and I will call it </w:t>
      </w:r>
      <m:oMath>
        <m:r>
          <w:rPr>
            <w:rFonts w:ascii="Cambria Math" w:hAnsi="Cambria Math"/>
            <w:lang w:val="en-US"/>
          </w:rPr>
          <m:t>AMSE</m:t>
        </m:r>
      </m:oMath>
      <w:r w:rsidR="00AF2D3C">
        <w:rPr>
          <w:lang w:val="en-US"/>
        </w:rPr>
        <w:t>.</w:t>
      </w:r>
    </w:p>
    <w:p w14:paraId="4B826F82" w14:textId="77777777" w:rsidR="006C38F8" w:rsidRDefault="006C38F8" w:rsidP="006C38F8">
      <w:pPr>
        <w:rPr>
          <w:lang w:val="en-US"/>
        </w:rPr>
      </w:pPr>
    </w:p>
    <w:p w14:paraId="172EC1FD" w14:textId="358A4829" w:rsidR="006C38F8" w:rsidRDefault="006C38F8" w:rsidP="006C38F8">
      <w:pPr>
        <w:pStyle w:val="Caption"/>
        <w:keepNext/>
      </w:pPr>
      <w:r>
        <w:t xml:space="preserve">Table </w:t>
      </w:r>
      <w:r w:rsidR="005B7735">
        <w:fldChar w:fldCharType="begin"/>
      </w:r>
      <w:r w:rsidR="005B7735">
        <w:instrText xml:space="preserve"> SEQ Table \* ARABIC </w:instrText>
      </w:r>
      <w:r w:rsidR="005B7735">
        <w:fldChar w:fldCharType="separate"/>
      </w:r>
      <w:r w:rsidR="004437F6">
        <w:rPr>
          <w:noProof/>
        </w:rPr>
        <w:t>2</w:t>
      </w:r>
      <w:r w:rsidR="005B7735">
        <w:rPr>
          <w:noProof/>
        </w:rPr>
        <w:fldChar w:fldCharType="end"/>
      </w:r>
      <w:r>
        <w:rPr>
          <w:lang w:val="en-US"/>
        </w:rPr>
        <w:t>. The Closest 20 Div.1 matches</w:t>
      </w:r>
    </w:p>
    <w:tbl>
      <w:tblPr>
        <w:tblStyle w:val="GridTable1Light"/>
        <w:tblW w:w="9360" w:type="dxa"/>
        <w:tblLook w:val="04A0" w:firstRow="1" w:lastRow="0" w:firstColumn="1" w:lastColumn="0" w:noHBand="0" w:noVBand="1"/>
      </w:tblPr>
      <w:tblGrid>
        <w:gridCol w:w="1154"/>
        <w:gridCol w:w="6779"/>
        <w:gridCol w:w="1427"/>
      </w:tblGrid>
      <w:tr w:rsidR="006C38F8" w:rsidRPr="0051413D" w14:paraId="2E293D69" w14:textId="77777777" w:rsidTr="00E602BF">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65FCBA59" w14:textId="77777777" w:rsidR="006C38F8" w:rsidRPr="0051413D" w:rsidRDefault="006C38F8" w:rsidP="00C27F28">
            <w:pPr>
              <w:rPr>
                <w:rFonts w:ascii="Calibri" w:hAnsi="Calibri" w:cs="Calibri"/>
                <w:color w:val="000000"/>
              </w:rPr>
            </w:pPr>
            <w:r w:rsidRPr="0051413D">
              <w:rPr>
                <w:rFonts w:ascii="Calibri" w:hAnsi="Calibri" w:cs="Calibri"/>
                <w:color w:val="000000"/>
              </w:rPr>
              <w:t>Index</w:t>
            </w:r>
          </w:p>
        </w:tc>
        <w:tc>
          <w:tcPr>
            <w:tcW w:w="6779" w:type="dxa"/>
            <w:noWrap/>
            <w:hideMark/>
          </w:tcPr>
          <w:p w14:paraId="2B85C64B" w14:textId="77777777" w:rsidR="006C38F8" w:rsidRPr="0051413D" w:rsidRDefault="006C38F8" w:rsidP="00C27F2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Contest Name</w:t>
            </w:r>
          </w:p>
        </w:tc>
        <w:tc>
          <w:tcPr>
            <w:tcW w:w="1427" w:type="dxa"/>
            <w:noWrap/>
            <w:hideMark/>
          </w:tcPr>
          <w:p w14:paraId="4614FC8B" w14:textId="77777777" w:rsidR="006C38F8" w:rsidRPr="0051413D" w:rsidRDefault="006C38F8" w:rsidP="00C27F28">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Contest ID</w:t>
            </w:r>
          </w:p>
        </w:tc>
      </w:tr>
      <w:tr w:rsidR="006C38F8" w:rsidRPr="0051413D" w14:paraId="7BFDC6C7"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7F25A19C"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1</w:t>
            </w:r>
          </w:p>
        </w:tc>
        <w:tc>
          <w:tcPr>
            <w:tcW w:w="6779" w:type="dxa"/>
            <w:noWrap/>
            <w:hideMark/>
          </w:tcPr>
          <w:p w14:paraId="61B5CDEA" w14:textId="77777777" w:rsidR="006C38F8" w:rsidRPr="0051413D" w:rsidRDefault="005B7735"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12" w:history="1">
              <w:r w:rsidR="006C38F8" w:rsidRPr="0051413D">
                <w:rPr>
                  <w:rFonts w:ascii="Calibri" w:hAnsi="Calibri" w:cs="Calibri"/>
                  <w:color w:val="0563C1"/>
                  <w:u w:val="single"/>
                </w:rPr>
                <w:t>Codeforces Round #673 (Div. 1)</w:t>
              </w:r>
            </w:hyperlink>
          </w:p>
        </w:tc>
        <w:tc>
          <w:tcPr>
            <w:tcW w:w="1427" w:type="dxa"/>
            <w:noWrap/>
            <w:hideMark/>
          </w:tcPr>
          <w:p w14:paraId="16A967BF"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1416</w:t>
            </w:r>
          </w:p>
        </w:tc>
      </w:tr>
      <w:tr w:rsidR="006C38F8" w:rsidRPr="0051413D" w14:paraId="570AC1EC"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51BFA991"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2</w:t>
            </w:r>
          </w:p>
        </w:tc>
        <w:tc>
          <w:tcPr>
            <w:tcW w:w="6779" w:type="dxa"/>
            <w:noWrap/>
            <w:hideMark/>
          </w:tcPr>
          <w:p w14:paraId="40D90175" w14:textId="77777777" w:rsidR="006C38F8" w:rsidRPr="0051413D" w:rsidRDefault="005B7735"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13" w:history="1">
              <w:r w:rsidR="006C38F8" w:rsidRPr="0051413D">
                <w:rPr>
                  <w:rFonts w:ascii="Calibri" w:hAnsi="Calibri" w:cs="Calibri"/>
                  <w:color w:val="0563C1"/>
                  <w:u w:val="single"/>
                </w:rPr>
                <w:t>Codeforces Round #680 (Div. 1, based on Moscow Team Olympiad)</w:t>
              </w:r>
            </w:hyperlink>
          </w:p>
        </w:tc>
        <w:tc>
          <w:tcPr>
            <w:tcW w:w="1427" w:type="dxa"/>
            <w:noWrap/>
            <w:hideMark/>
          </w:tcPr>
          <w:p w14:paraId="6019C0EA"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1444</w:t>
            </w:r>
          </w:p>
        </w:tc>
      </w:tr>
      <w:tr w:rsidR="006C38F8" w:rsidRPr="0051413D" w14:paraId="13EA3683"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52BE70AC"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3</w:t>
            </w:r>
          </w:p>
        </w:tc>
        <w:tc>
          <w:tcPr>
            <w:tcW w:w="6779" w:type="dxa"/>
            <w:noWrap/>
            <w:hideMark/>
          </w:tcPr>
          <w:p w14:paraId="6EF54C93" w14:textId="347F8327" w:rsidR="006C38F8" w:rsidRPr="0051413D" w:rsidRDefault="005B7735"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14" w:history="1">
              <w:r w:rsidR="006C38F8" w:rsidRPr="0051413D">
                <w:rPr>
                  <w:rFonts w:ascii="Calibri" w:hAnsi="Calibri" w:cs="Calibri"/>
                  <w:color w:val="0563C1"/>
                  <w:u w:val="single"/>
                </w:rPr>
                <w:t xml:space="preserve">Codeforces Round #681 (Div. 1, based on VK Cup 2019-2020 </w:t>
              </w:r>
              <w:r w:rsidR="000C28A8">
                <w:rPr>
                  <w:rFonts w:ascii="Calibri" w:hAnsi="Calibri" w:cs="Calibri"/>
                  <w:color w:val="0563C1"/>
                  <w:u w:val="single"/>
                </w:rPr>
                <w:t>–</w:t>
              </w:r>
              <w:r w:rsidR="006C38F8" w:rsidRPr="0051413D">
                <w:rPr>
                  <w:rFonts w:ascii="Calibri" w:hAnsi="Calibri" w:cs="Calibri"/>
                  <w:color w:val="0563C1"/>
                  <w:u w:val="single"/>
                </w:rPr>
                <w:t xml:space="preserve"> Final)</w:t>
              </w:r>
            </w:hyperlink>
          </w:p>
        </w:tc>
        <w:tc>
          <w:tcPr>
            <w:tcW w:w="1427" w:type="dxa"/>
            <w:noWrap/>
            <w:hideMark/>
          </w:tcPr>
          <w:p w14:paraId="5387984A"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1442</w:t>
            </w:r>
          </w:p>
        </w:tc>
      </w:tr>
      <w:tr w:rsidR="006C38F8" w:rsidRPr="0051413D" w14:paraId="281CC8A1"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1B39FB16"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4</w:t>
            </w:r>
          </w:p>
        </w:tc>
        <w:tc>
          <w:tcPr>
            <w:tcW w:w="6779" w:type="dxa"/>
            <w:noWrap/>
            <w:hideMark/>
          </w:tcPr>
          <w:p w14:paraId="1A623703" w14:textId="77777777" w:rsidR="006C38F8" w:rsidRPr="0051413D" w:rsidRDefault="005B7735"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15" w:history="1">
              <w:r w:rsidR="006C38F8" w:rsidRPr="0051413D">
                <w:rPr>
                  <w:rFonts w:ascii="Calibri" w:hAnsi="Calibri" w:cs="Calibri"/>
                  <w:color w:val="0563C1"/>
                  <w:u w:val="single"/>
                </w:rPr>
                <w:t>Codeforces Round #683 (Div. 1, by Meet IT)</w:t>
              </w:r>
            </w:hyperlink>
          </w:p>
        </w:tc>
        <w:tc>
          <w:tcPr>
            <w:tcW w:w="1427" w:type="dxa"/>
            <w:noWrap/>
            <w:hideMark/>
          </w:tcPr>
          <w:p w14:paraId="44E53486"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1446</w:t>
            </w:r>
          </w:p>
        </w:tc>
      </w:tr>
      <w:tr w:rsidR="006C38F8" w:rsidRPr="0051413D" w14:paraId="18C38372"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73499B0E"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5</w:t>
            </w:r>
          </w:p>
        </w:tc>
        <w:tc>
          <w:tcPr>
            <w:tcW w:w="6779" w:type="dxa"/>
            <w:noWrap/>
            <w:hideMark/>
          </w:tcPr>
          <w:p w14:paraId="69CE6EBB" w14:textId="77777777" w:rsidR="006C38F8" w:rsidRPr="0051413D" w:rsidRDefault="005B7735"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16" w:history="1">
              <w:r w:rsidR="006C38F8" w:rsidRPr="0051413D">
                <w:rPr>
                  <w:rFonts w:ascii="Calibri" w:hAnsi="Calibri" w:cs="Calibri"/>
                  <w:color w:val="0563C1"/>
                  <w:u w:val="single"/>
                </w:rPr>
                <w:t>Codeforces Round #684 (Div. 1)</w:t>
              </w:r>
            </w:hyperlink>
          </w:p>
        </w:tc>
        <w:tc>
          <w:tcPr>
            <w:tcW w:w="1427" w:type="dxa"/>
            <w:noWrap/>
            <w:hideMark/>
          </w:tcPr>
          <w:p w14:paraId="2F7AE582"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1439</w:t>
            </w:r>
          </w:p>
        </w:tc>
      </w:tr>
      <w:tr w:rsidR="006C38F8" w:rsidRPr="0051413D" w14:paraId="7D8827A9"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1F967060"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6</w:t>
            </w:r>
          </w:p>
        </w:tc>
        <w:tc>
          <w:tcPr>
            <w:tcW w:w="6779" w:type="dxa"/>
            <w:noWrap/>
            <w:hideMark/>
          </w:tcPr>
          <w:p w14:paraId="6961E30C" w14:textId="77777777" w:rsidR="006C38F8" w:rsidRPr="0051413D" w:rsidRDefault="005B7735"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17" w:history="1">
              <w:r w:rsidR="006C38F8" w:rsidRPr="0051413D">
                <w:rPr>
                  <w:rFonts w:ascii="Calibri" w:hAnsi="Calibri" w:cs="Calibri"/>
                  <w:color w:val="0563C1"/>
                  <w:u w:val="single"/>
                </w:rPr>
                <w:t>Codeforces Round #687 (Div. 1, based on Technocup 2021 Elimination Round 2)</w:t>
              </w:r>
            </w:hyperlink>
          </w:p>
        </w:tc>
        <w:tc>
          <w:tcPr>
            <w:tcW w:w="1427" w:type="dxa"/>
            <w:noWrap/>
            <w:hideMark/>
          </w:tcPr>
          <w:p w14:paraId="6B502AD5"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1456</w:t>
            </w:r>
          </w:p>
        </w:tc>
      </w:tr>
      <w:tr w:rsidR="006C38F8" w:rsidRPr="0051413D" w14:paraId="3E9F4BF4"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6B666904"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7</w:t>
            </w:r>
          </w:p>
        </w:tc>
        <w:tc>
          <w:tcPr>
            <w:tcW w:w="6779" w:type="dxa"/>
            <w:noWrap/>
            <w:hideMark/>
          </w:tcPr>
          <w:p w14:paraId="52D7AA93" w14:textId="77777777" w:rsidR="006C38F8" w:rsidRPr="0051413D" w:rsidRDefault="005B7735"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18" w:history="1">
              <w:r w:rsidR="006C38F8" w:rsidRPr="0051413D">
                <w:rPr>
                  <w:rFonts w:ascii="Calibri" w:hAnsi="Calibri" w:cs="Calibri"/>
                  <w:color w:val="0563C1"/>
                  <w:u w:val="single"/>
                </w:rPr>
                <w:t>Codeforces Round #691 (Div. 1)</w:t>
              </w:r>
            </w:hyperlink>
          </w:p>
        </w:tc>
        <w:tc>
          <w:tcPr>
            <w:tcW w:w="1427" w:type="dxa"/>
            <w:noWrap/>
            <w:hideMark/>
          </w:tcPr>
          <w:p w14:paraId="36B7A770"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1458</w:t>
            </w:r>
          </w:p>
        </w:tc>
      </w:tr>
      <w:tr w:rsidR="006C38F8" w:rsidRPr="0051413D" w14:paraId="69C24E8A"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0031A86F"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8</w:t>
            </w:r>
          </w:p>
        </w:tc>
        <w:tc>
          <w:tcPr>
            <w:tcW w:w="6779" w:type="dxa"/>
            <w:noWrap/>
            <w:hideMark/>
          </w:tcPr>
          <w:p w14:paraId="0C17672B" w14:textId="77777777" w:rsidR="006C38F8" w:rsidRPr="0051413D" w:rsidRDefault="005B7735"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19" w:history="1">
              <w:r w:rsidR="006C38F8" w:rsidRPr="0051413D">
                <w:rPr>
                  <w:rFonts w:ascii="Calibri" w:hAnsi="Calibri" w:cs="Calibri"/>
                  <w:color w:val="0563C1"/>
                  <w:u w:val="single"/>
                </w:rPr>
                <w:t>Codeforces Round #692 (Div. 1, based on Technocup 2021 Elimination Round 3)</w:t>
              </w:r>
            </w:hyperlink>
          </w:p>
        </w:tc>
        <w:tc>
          <w:tcPr>
            <w:tcW w:w="1427" w:type="dxa"/>
            <w:noWrap/>
            <w:hideMark/>
          </w:tcPr>
          <w:p w14:paraId="78DDA2FA"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1464</w:t>
            </w:r>
          </w:p>
        </w:tc>
      </w:tr>
      <w:tr w:rsidR="006C38F8" w:rsidRPr="0051413D" w14:paraId="341E02D4"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5E4BED41"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9</w:t>
            </w:r>
          </w:p>
        </w:tc>
        <w:tc>
          <w:tcPr>
            <w:tcW w:w="6779" w:type="dxa"/>
            <w:noWrap/>
            <w:hideMark/>
          </w:tcPr>
          <w:p w14:paraId="21D9D0C0" w14:textId="77777777" w:rsidR="006C38F8" w:rsidRPr="0051413D" w:rsidRDefault="005B7735"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20" w:history="1">
              <w:r w:rsidR="006C38F8" w:rsidRPr="0051413D">
                <w:rPr>
                  <w:rFonts w:ascii="Calibri" w:hAnsi="Calibri" w:cs="Calibri"/>
                  <w:color w:val="0563C1"/>
                  <w:u w:val="single"/>
                </w:rPr>
                <w:t>Codeforces Round #694 (Div. 1)</w:t>
              </w:r>
            </w:hyperlink>
          </w:p>
        </w:tc>
        <w:tc>
          <w:tcPr>
            <w:tcW w:w="1427" w:type="dxa"/>
            <w:noWrap/>
            <w:hideMark/>
          </w:tcPr>
          <w:p w14:paraId="3C2A0C13"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1470</w:t>
            </w:r>
          </w:p>
        </w:tc>
      </w:tr>
      <w:tr w:rsidR="006C38F8" w:rsidRPr="0051413D" w14:paraId="2DACC5E3"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7E5F5541"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10</w:t>
            </w:r>
          </w:p>
        </w:tc>
        <w:tc>
          <w:tcPr>
            <w:tcW w:w="6779" w:type="dxa"/>
            <w:noWrap/>
            <w:hideMark/>
          </w:tcPr>
          <w:p w14:paraId="2A56A171" w14:textId="77777777" w:rsidR="006C38F8" w:rsidRPr="0051413D" w:rsidRDefault="005B7735"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21" w:history="1">
              <w:r w:rsidR="006C38F8" w:rsidRPr="0051413D">
                <w:rPr>
                  <w:rFonts w:ascii="Calibri" w:hAnsi="Calibri" w:cs="Calibri"/>
                  <w:color w:val="0563C1"/>
                  <w:u w:val="single"/>
                </w:rPr>
                <w:t>Codeforces Round #698 (Div. 1)</w:t>
              </w:r>
            </w:hyperlink>
          </w:p>
        </w:tc>
        <w:tc>
          <w:tcPr>
            <w:tcW w:w="1427" w:type="dxa"/>
            <w:noWrap/>
            <w:hideMark/>
          </w:tcPr>
          <w:p w14:paraId="587C2538"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1477</w:t>
            </w:r>
          </w:p>
        </w:tc>
      </w:tr>
      <w:tr w:rsidR="006C38F8" w:rsidRPr="0051413D" w14:paraId="228A25E0"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5830688F"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11</w:t>
            </w:r>
          </w:p>
        </w:tc>
        <w:tc>
          <w:tcPr>
            <w:tcW w:w="6779" w:type="dxa"/>
            <w:noWrap/>
            <w:hideMark/>
          </w:tcPr>
          <w:p w14:paraId="542820A5" w14:textId="77777777" w:rsidR="006C38F8" w:rsidRPr="0051413D" w:rsidRDefault="005B7735"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22" w:history="1">
              <w:r w:rsidR="006C38F8" w:rsidRPr="0051413D">
                <w:rPr>
                  <w:rFonts w:ascii="Calibri" w:hAnsi="Calibri" w:cs="Calibri"/>
                  <w:color w:val="0563C1"/>
                  <w:u w:val="single"/>
                </w:rPr>
                <w:t>Codeforces Round #700 (Div. 1)</w:t>
              </w:r>
            </w:hyperlink>
          </w:p>
        </w:tc>
        <w:tc>
          <w:tcPr>
            <w:tcW w:w="1427" w:type="dxa"/>
            <w:noWrap/>
            <w:hideMark/>
          </w:tcPr>
          <w:p w14:paraId="22794CF5"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1479</w:t>
            </w:r>
          </w:p>
        </w:tc>
      </w:tr>
      <w:tr w:rsidR="006C38F8" w:rsidRPr="0051413D" w14:paraId="49BF95BA"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28DBD82B"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12</w:t>
            </w:r>
          </w:p>
        </w:tc>
        <w:tc>
          <w:tcPr>
            <w:tcW w:w="6779" w:type="dxa"/>
            <w:noWrap/>
            <w:hideMark/>
          </w:tcPr>
          <w:p w14:paraId="1500C2A4" w14:textId="77777777" w:rsidR="006C38F8" w:rsidRPr="0051413D" w:rsidRDefault="005B7735"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23" w:history="1">
              <w:r w:rsidR="006C38F8" w:rsidRPr="0051413D">
                <w:rPr>
                  <w:rFonts w:ascii="Calibri" w:hAnsi="Calibri" w:cs="Calibri"/>
                  <w:color w:val="0563C1"/>
                  <w:u w:val="single"/>
                </w:rPr>
                <w:t>Codeforces Round #706 (Div. 1)</w:t>
              </w:r>
            </w:hyperlink>
          </w:p>
        </w:tc>
        <w:tc>
          <w:tcPr>
            <w:tcW w:w="1427" w:type="dxa"/>
            <w:noWrap/>
            <w:hideMark/>
          </w:tcPr>
          <w:p w14:paraId="5937B8F6"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1495</w:t>
            </w:r>
          </w:p>
        </w:tc>
      </w:tr>
      <w:tr w:rsidR="006C38F8" w:rsidRPr="0051413D" w14:paraId="221FBD12"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55DFCAAC"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13</w:t>
            </w:r>
          </w:p>
        </w:tc>
        <w:tc>
          <w:tcPr>
            <w:tcW w:w="6779" w:type="dxa"/>
            <w:noWrap/>
            <w:hideMark/>
          </w:tcPr>
          <w:p w14:paraId="056F1AFB" w14:textId="77777777" w:rsidR="006C38F8" w:rsidRPr="0051413D" w:rsidRDefault="005B7735"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24" w:history="1">
              <w:r w:rsidR="006C38F8" w:rsidRPr="0051413D">
                <w:rPr>
                  <w:rFonts w:ascii="Calibri" w:hAnsi="Calibri" w:cs="Calibri"/>
                  <w:color w:val="0563C1"/>
                  <w:u w:val="single"/>
                </w:rPr>
                <w:t>Codeforces Round #707 (Div. 1, based on Moscow Open Olympiad in Informatics)</w:t>
              </w:r>
            </w:hyperlink>
          </w:p>
        </w:tc>
        <w:tc>
          <w:tcPr>
            <w:tcW w:w="1427" w:type="dxa"/>
            <w:noWrap/>
            <w:hideMark/>
          </w:tcPr>
          <w:p w14:paraId="126AB147"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1500</w:t>
            </w:r>
          </w:p>
        </w:tc>
      </w:tr>
      <w:tr w:rsidR="006C38F8" w:rsidRPr="0051413D" w14:paraId="6C57A53D"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36A531EF"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14</w:t>
            </w:r>
          </w:p>
        </w:tc>
        <w:tc>
          <w:tcPr>
            <w:tcW w:w="6779" w:type="dxa"/>
            <w:noWrap/>
            <w:hideMark/>
          </w:tcPr>
          <w:p w14:paraId="7A7961DB" w14:textId="77777777" w:rsidR="006C38F8" w:rsidRPr="0051413D" w:rsidRDefault="005B7735"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25" w:history="1">
              <w:r w:rsidR="006C38F8" w:rsidRPr="0051413D">
                <w:rPr>
                  <w:rFonts w:ascii="Calibri" w:hAnsi="Calibri" w:cs="Calibri"/>
                  <w:color w:val="0563C1"/>
                  <w:u w:val="single"/>
                </w:rPr>
                <w:t>Codeforces Round #709 (Div. 1, based on Technocup 2021 Final Round)</w:t>
              </w:r>
            </w:hyperlink>
          </w:p>
        </w:tc>
        <w:tc>
          <w:tcPr>
            <w:tcW w:w="1427" w:type="dxa"/>
            <w:noWrap/>
            <w:hideMark/>
          </w:tcPr>
          <w:p w14:paraId="1DAC0C11"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1483</w:t>
            </w:r>
          </w:p>
        </w:tc>
      </w:tr>
      <w:tr w:rsidR="006C38F8" w:rsidRPr="0051413D" w14:paraId="70D5F5EB"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796B16C8"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15</w:t>
            </w:r>
          </w:p>
        </w:tc>
        <w:tc>
          <w:tcPr>
            <w:tcW w:w="6779" w:type="dxa"/>
            <w:noWrap/>
            <w:hideMark/>
          </w:tcPr>
          <w:p w14:paraId="1C560027" w14:textId="77777777" w:rsidR="006C38F8" w:rsidRPr="0051413D" w:rsidRDefault="005B7735"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26" w:history="1">
              <w:r w:rsidR="006C38F8" w:rsidRPr="0051413D">
                <w:rPr>
                  <w:rFonts w:ascii="Calibri" w:hAnsi="Calibri" w:cs="Calibri"/>
                  <w:color w:val="0563C1"/>
                  <w:u w:val="single"/>
                </w:rPr>
                <w:t>Codeforces Round #712 (Div. 1)</w:t>
              </w:r>
            </w:hyperlink>
          </w:p>
        </w:tc>
        <w:tc>
          <w:tcPr>
            <w:tcW w:w="1427" w:type="dxa"/>
            <w:noWrap/>
            <w:hideMark/>
          </w:tcPr>
          <w:p w14:paraId="2A5097A2"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1503</w:t>
            </w:r>
          </w:p>
        </w:tc>
      </w:tr>
      <w:tr w:rsidR="006C38F8" w:rsidRPr="0051413D" w14:paraId="2DD0A3AE"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5B4830EE"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16</w:t>
            </w:r>
          </w:p>
        </w:tc>
        <w:tc>
          <w:tcPr>
            <w:tcW w:w="6779" w:type="dxa"/>
            <w:noWrap/>
            <w:hideMark/>
          </w:tcPr>
          <w:p w14:paraId="7B89FE56" w14:textId="77777777" w:rsidR="006C38F8" w:rsidRPr="0051413D" w:rsidRDefault="005B7735"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27" w:history="1">
              <w:r w:rsidR="006C38F8" w:rsidRPr="0051413D">
                <w:rPr>
                  <w:rFonts w:ascii="Calibri" w:hAnsi="Calibri" w:cs="Calibri"/>
                  <w:color w:val="0563C1"/>
                  <w:u w:val="single"/>
                </w:rPr>
                <w:t xml:space="preserve">Codeforces Round #715 (Div. 1) </w:t>
              </w:r>
            </w:hyperlink>
          </w:p>
        </w:tc>
        <w:tc>
          <w:tcPr>
            <w:tcW w:w="1427" w:type="dxa"/>
            <w:noWrap/>
            <w:hideMark/>
          </w:tcPr>
          <w:p w14:paraId="77EF2E50"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1508</w:t>
            </w:r>
          </w:p>
        </w:tc>
      </w:tr>
      <w:tr w:rsidR="006C38F8" w:rsidRPr="0051413D" w14:paraId="0AF458AB"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3824245A"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17</w:t>
            </w:r>
          </w:p>
        </w:tc>
        <w:tc>
          <w:tcPr>
            <w:tcW w:w="6779" w:type="dxa"/>
            <w:noWrap/>
            <w:hideMark/>
          </w:tcPr>
          <w:p w14:paraId="5D9357E0" w14:textId="77777777" w:rsidR="006C38F8" w:rsidRPr="0051413D" w:rsidRDefault="005B7735"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28" w:history="1">
              <w:r w:rsidR="006C38F8" w:rsidRPr="0051413D">
                <w:rPr>
                  <w:rFonts w:ascii="Calibri" w:hAnsi="Calibri" w:cs="Calibri"/>
                  <w:color w:val="0563C1"/>
                  <w:u w:val="single"/>
                </w:rPr>
                <w:t>Codeforces Round #722 (Div. 1)</w:t>
              </w:r>
            </w:hyperlink>
          </w:p>
        </w:tc>
        <w:tc>
          <w:tcPr>
            <w:tcW w:w="1427" w:type="dxa"/>
            <w:noWrap/>
            <w:hideMark/>
          </w:tcPr>
          <w:p w14:paraId="789F1BA4"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1528</w:t>
            </w:r>
          </w:p>
        </w:tc>
      </w:tr>
      <w:tr w:rsidR="006C38F8" w:rsidRPr="0051413D" w14:paraId="63C5D92A"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5AFA55C9"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lastRenderedPageBreak/>
              <w:t>18</w:t>
            </w:r>
          </w:p>
        </w:tc>
        <w:tc>
          <w:tcPr>
            <w:tcW w:w="6779" w:type="dxa"/>
            <w:noWrap/>
            <w:hideMark/>
          </w:tcPr>
          <w:p w14:paraId="50B9ECAA" w14:textId="77777777" w:rsidR="006C38F8" w:rsidRPr="0051413D" w:rsidRDefault="005B7735"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29" w:history="1">
              <w:r w:rsidR="006C38F8" w:rsidRPr="0051413D">
                <w:rPr>
                  <w:rFonts w:ascii="Calibri" w:hAnsi="Calibri" w:cs="Calibri"/>
                  <w:color w:val="0563C1"/>
                  <w:u w:val="single"/>
                </w:rPr>
                <w:t>Codeforces Round #728 (Div. 1)</w:t>
              </w:r>
            </w:hyperlink>
          </w:p>
        </w:tc>
        <w:tc>
          <w:tcPr>
            <w:tcW w:w="1427" w:type="dxa"/>
            <w:noWrap/>
            <w:hideMark/>
          </w:tcPr>
          <w:p w14:paraId="07B91E23"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1540</w:t>
            </w:r>
          </w:p>
        </w:tc>
      </w:tr>
      <w:tr w:rsidR="006C38F8" w:rsidRPr="0051413D" w14:paraId="3BA07580"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3828FFCB"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19</w:t>
            </w:r>
          </w:p>
        </w:tc>
        <w:tc>
          <w:tcPr>
            <w:tcW w:w="6779" w:type="dxa"/>
            <w:noWrap/>
            <w:hideMark/>
          </w:tcPr>
          <w:p w14:paraId="17E9D8EE" w14:textId="77777777" w:rsidR="006C38F8" w:rsidRPr="0051413D" w:rsidRDefault="005B7735"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30" w:history="1">
              <w:r w:rsidR="006C38F8" w:rsidRPr="0051413D">
                <w:rPr>
                  <w:rFonts w:ascii="Calibri" w:hAnsi="Calibri" w:cs="Calibri"/>
                  <w:color w:val="0563C1"/>
                  <w:u w:val="single"/>
                </w:rPr>
                <w:t>Codeforces Round #732 (Div. 1)</w:t>
              </w:r>
            </w:hyperlink>
          </w:p>
        </w:tc>
        <w:tc>
          <w:tcPr>
            <w:tcW w:w="1427" w:type="dxa"/>
            <w:noWrap/>
            <w:hideMark/>
          </w:tcPr>
          <w:p w14:paraId="0133CF33"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1545</w:t>
            </w:r>
          </w:p>
        </w:tc>
      </w:tr>
      <w:tr w:rsidR="006C38F8" w:rsidRPr="0051413D" w14:paraId="58B707E2" w14:textId="77777777" w:rsidTr="00E602BF">
        <w:trPr>
          <w:trHeight w:val="320"/>
        </w:trPr>
        <w:tc>
          <w:tcPr>
            <w:cnfStyle w:val="001000000000" w:firstRow="0" w:lastRow="0" w:firstColumn="1" w:lastColumn="0" w:oddVBand="0" w:evenVBand="0" w:oddHBand="0" w:evenHBand="0" w:firstRowFirstColumn="0" w:firstRowLastColumn="0" w:lastRowFirstColumn="0" w:lastRowLastColumn="0"/>
            <w:tcW w:w="1154" w:type="dxa"/>
            <w:noWrap/>
            <w:hideMark/>
          </w:tcPr>
          <w:p w14:paraId="15C87C28" w14:textId="77777777" w:rsidR="006C38F8" w:rsidRPr="0051413D" w:rsidRDefault="006C38F8" w:rsidP="00C27F28">
            <w:pPr>
              <w:jc w:val="right"/>
              <w:rPr>
                <w:rFonts w:ascii="Calibri" w:hAnsi="Calibri" w:cs="Calibri"/>
                <w:color w:val="000000"/>
              </w:rPr>
            </w:pPr>
            <w:r w:rsidRPr="0051413D">
              <w:rPr>
                <w:rFonts w:ascii="Calibri" w:hAnsi="Calibri" w:cs="Calibri"/>
                <w:color w:val="000000"/>
              </w:rPr>
              <w:t>20</w:t>
            </w:r>
          </w:p>
        </w:tc>
        <w:tc>
          <w:tcPr>
            <w:tcW w:w="6779" w:type="dxa"/>
            <w:noWrap/>
            <w:hideMark/>
          </w:tcPr>
          <w:p w14:paraId="474FC281" w14:textId="77777777" w:rsidR="006C38F8" w:rsidRPr="0051413D" w:rsidRDefault="005B7735" w:rsidP="00C27F28">
            <w:pPr>
              <w:cnfStyle w:val="000000000000" w:firstRow="0" w:lastRow="0" w:firstColumn="0" w:lastColumn="0" w:oddVBand="0" w:evenVBand="0" w:oddHBand="0" w:evenHBand="0" w:firstRowFirstColumn="0" w:firstRowLastColumn="0" w:lastRowFirstColumn="0" w:lastRowLastColumn="0"/>
              <w:rPr>
                <w:rFonts w:ascii="Calibri" w:hAnsi="Calibri" w:cs="Calibri"/>
                <w:color w:val="0563C1"/>
                <w:u w:val="single"/>
              </w:rPr>
            </w:pPr>
            <w:hyperlink r:id="rId31" w:history="1">
              <w:r w:rsidR="006C38F8" w:rsidRPr="0051413D">
                <w:rPr>
                  <w:rFonts w:ascii="Calibri" w:hAnsi="Calibri" w:cs="Calibri"/>
                  <w:color w:val="0563C1"/>
                  <w:u w:val="single"/>
                </w:rPr>
                <w:t>Codeforces Round #736 (Div. 1)</w:t>
              </w:r>
            </w:hyperlink>
          </w:p>
        </w:tc>
        <w:tc>
          <w:tcPr>
            <w:tcW w:w="1427" w:type="dxa"/>
            <w:noWrap/>
            <w:hideMark/>
          </w:tcPr>
          <w:p w14:paraId="59E59CA3" w14:textId="77777777" w:rsidR="006C38F8" w:rsidRPr="0051413D" w:rsidRDefault="006C38F8" w:rsidP="00C27F2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1413D">
              <w:rPr>
                <w:rFonts w:ascii="Calibri" w:hAnsi="Calibri" w:cs="Calibri"/>
                <w:color w:val="000000"/>
              </w:rPr>
              <w:t>1548</w:t>
            </w:r>
          </w:p>
        </w:tc>
      </w:tr>
    </w:tbl>
    <w:p w14:paraId="5FC6D6F2" w14:textId="15AAE30D" w:rsidR="009E7C8A" w:rsidDel="0050085F" w:rsidRDefault="009E7C8A" w:rsidP="00D52D46">
      <w:pPr>
        <w:rPr>
          <w:del w:id="87" w:author="Microsoft Office 用户" w:date="2021-09-13T14:06:00Z"/>
          <w:lang w:val="en-US"/>
        </w:rPr>
      </w:pPr>
    </w:p>
    <w:p w14:paraId="5BDD152E" w14:textId="77777777" w:rsidR="006C38F8" w:rsidRDefault="006C38F8" w:rsidP="00D52D46">
      <w:pPr>
        <w:rPr>
          <w:lang w:val="en-US"/>
        </w:rPr>
      </w:pPr>
    </w:p>
    <w:p w14:paraId="704B1EDE" w14:textId="31DCA1C6" w:rsidR="00411ECE" w:rsidRPr="00865D51" w:rsidRDefault="00E365BA" w:rsidP="001D2C27">
      <w:r>
        <w:rPr>
          <w:lang w:val="en-US"/>
        </w:rPr>
        <w:t xml:space="preserve">With </w:t>
      </w:r>
      <w:r w:rsidR="00C6165C">
        <w:rPr>
          <w:lang w:val="en-US"/>
        </w:rPr>
        <w:t xml:space="preserve">the Python code from </w:t>
      </w:r>
      <w:r w:rsidR="00C24117">
        <w:rPr>
          <w:lang w:val="en-US"/>
        </w:rPr>
        <w:t>“</w:t>
      </w:r>
      <w:hyperlink r:id="rId32" w:history="1">
        <w:r w:rsidR="00C24117" w:rsidRPr="00B84172">
          <w:rPr>
            <w:rStyle w:val="Hyperlink"/>
            <w:lang w:val="en-US"/>
          </w:rPr>
          <w:t>https://github.com/QAQrz/Codeforces-Rating-System/blob/master/spider_txt.py</w:t>
        </w:r>
      </w:hyperlink>
      <w:r w:rsidR="00C24117">
        <w:rPr>
          <w:lang w:val="en-US"/>
        </w:rPr>
        <w:t xml:space="preserve">” </w:t>
      </w:r>
      <w:r w:rsidR="00C24117">
        <w:t>(</w:t>
      </w:r>
      <w:r w:rsidR="00C24117">
        <w:rPr>
          <w:i/>
          <w:iCs/>
        </w:rPr>
        <w:t>QAQrz/Codeforces-Rating-System: Codeforces rating System (third Party implementation)</w:t>
      </w:r>
      <w:r w:rsidR="00F5563E">
        <w:rPr>
          <w:i/>
          <w:iCs/>
          <w:lang w:val="en-US"/>
        </w:rPr>
        <w:t>,</w:t>
      </w:r>
      <w:r w:rsidR="00C24117">
        <w:t xml:space="preserve"> 2017)</w:t>
      </w:r>
      <w:r w:rsidR="00F5563E">
        <w:rPr>
          <w:lang w:val="en-US"/>
        </w:rPr>
        <w:t xml:space="preserve">, </w:t>
      </w:r>
      <w:r w:rsidR="0018568F">
        <w:rPr>
          <w:lang w:val="en-US"/>
        </w:rPr>
        <w:t xml:space="preserve">I </w:t>
      </w:r>
      <w:r w:rsidR="001B7C3E">
        <w:rPr>
          <w:rFonts w:hint="eastAsia"/>
          <w:lang w:val="en-US"/>
        </w:rPr>
        <w:t>scrap</w:t>
      </w:r>
      <w:r w:rsidR="005C2FEF">
        <w:rPr>
          <w:lang w:val="en-US"/>
        </w:rPr>
        <w:t>e</w:t>
      </w:r>
      <w:r w:rsidR="001B7C3E">
        <w:rPr>
          <w:lang w:val="en-US"/>
        </w:rPr>
        <w:t xml:space="preserve"> the </w:t>
      </w:r>
      <w:r w:rsidR="007D4A74">
        <w:rPr>
          <w:lang w:val="en-US"/>
        </w:rPr>
        <w:t xml:space="preserve">data from </w:t>
      </w:r>
      <w:r w:rsidR="00DF51BF">
        <w:rPr>
          <w:lang w:val="en-US"/>
        </w:rPr>
        <w:t xml:space="preserve">all the 20 contests in </w:t>
      </w:r>
      <w:r w:rsidR="006C38F8">
        <w:rPr>
          <w:lang w:val="en-US"/>
        </w:rPr>
        <w:t>T</w:t>
      </w:r>
      <w:r w:rsidR="00DF51BF">
        <w:rPr>
          <w:lang w:val="en-US"/>
        </w:rPr>
        <w:t xml:space="preserve">able </w:t>
      </w:r>
      <w:r w:rsidR="006C38F8">
        <w:rPr>
          <w:lang w:val="en-US"/>
        </w:rPr>
        <w:t>1</w:t>
      </w:r>
      <w:r w:rsidR="00652013" w:rsidRPr="00B86871">
        <w:rPr>
          <w:lang w:val="en-US"/>
        </w:rPr>
        <w:t xml:space="preserve"> to get</w:t>
      </w:r>
      <w:r w:rsidR="00C52891" w:rsidRPr="00B86871">
        <w:rPr>
          <w:lang w:val="en-US"/>
        </w:rPr>
        <w:t xml:space="preserve"> the result of</w:t>
      </w:r>
      <w:r w:rsidR="00166502">
        <w:rPr>
          <w:lang w:val="en-US"/>
        </w:rPr>
        <w:t xml:space="preserve"> the</w:t>
      </w:r>
      <w:r w:rsidR="00DF7652" w:rsidRPr="00B86871">
        <w:rPr>
          <w:lang w:val="en-US"/>
        </w:rPr>
        <w:t xml:space="preserve"> </w:t>
      </w:r>
      <w:r w:rsidR="008E6B83">
        <w:rPr>
          <w:lang w:val="en-US"/>
        </w:rPr>
        <w:t xml:space="preserve">closest </w:t>
      </w:r>
      <w:r w:rsidR="00DF7652" w:rsidRPr="00B86871">
        <w:rPr>
          <w:lang w:val="en-US"/>
        </w:rPr>
        <w:t xml:space="preserve">20 </w:t>
      </w:r>
      <w:r w:rsidR="00166502">
        <w:rPr>
          <w:lang w:val="en-US"/>
        </w:rPr>
        <w:t>Div.</w:t>
      </w:r>
      <w:r w:rsidR="00813061">
        <w:rPr>
          <w:lang w:val="en-US"/>
        </w:rPr>
        <w:t>1</w:t>
      </w:r>
      <w:r w:rsidR="00166502">
        <w:rPr>
          <w:lang w:val="en-US"/>
        </w:rPr>
        <w:t xml:space="preserve"> </w:t>
      </w:r>
      <w:r w:rsidR="00C52891" w:rsidRPr="00B86871">
        <w:rPr>
          <w:lang w:val="en-US"/>
        </w:rPr>
        <w:t>matches</w:t>
      </w:r>
      <w:r w:rsidR="001E75B3">
        <w:rPr>
          <w:lang w:val="en-US"/>
        </w:rPr>
        <w:t>.</w:t>
      </w:r>
    </w:p>
    <w:p w14:paraId="3C996E17" w14:textId="29C68993" w:rsidR="00C3574A" w:rsidRDefault="00C3574A" w:rsidP="00D52D46">
      <w:pPr>
        <w:rPr>
          <w:lang w:val="en-US"/>
        </w:rPr>
      </w:pPr>
    </w:p>
    <w:p w14:paraId="036BE487" w14:textId="00BC6CE1" w:rsidR="00704A69" w:rsidRDefault="006504DD" w:rsidP="00D52D46">
      <w:pPr>
        <w:rPr>
          <w:lang w:val="en-US"/>
        </w:rPr>
      </w:pPr>
      <w:r>
        <w:rPr>
          <w:lang w:val="en-US"/>
        </w:rPr>
        <w:t xml:space="preserve">My target is to minimize the </w:t>
      </w:r>
      <m:oMath>
        <m:r>
          <w:rPr>
            <w:rFonts w:ascii="Cambria Math" w:hAnsi="Cambria Math"/>
            <w:lang w:val="en-US"/>
          </w:rPr>
          <m:t>AMSE</m:t>
        </m:r>
      </m:oMath>
      <w:r w:rsidR="003C3886">
        <w:rPr>
          <w:lang w:val="en-US"/>
        </w:rPr>
        <w:t xml:space="preserve"> value for </w:t>
      </w:r>
      <w:r w:rsidR="007A52E5">
        <w:rPr>
          <w:lang w:val="en-US"/>
        </w:rPr>
        <w:t xml:space="preserve">each choice of </w:t>
      </w:r>
      <m:oMath>
        <m:r>
          <w:rPr>
            <w:rFonts w:ascii="Cambria Math" w:hAnsi="Cambria Math"/>
            <w:lang w:val="en-US"/>
          </w:rPr>
          <m:t>K</m:t>
        </m:r>
      </m:oMath>
      <w:r w:rsidR="007A52E5">
        <w:rPr>
          <w:lang w:val="en-US"/>
        </w:rPr>
        <w:t xml:space="preserve">. </w:t>
      </w:r>
      <w:r w:rsidR="001E75B3">
        <w:rPr>
          <w:lang w:val="en-US"/>
        </w:rPr>
        <w:t xml:space="preserve">For example, when </w:t>
      </w:r>
      <m:oMath>
        <m:r>
          <w:rPr>
            <w:rFonts w:ascii="Cambria Math" w:hAnsi="Cambria Math"/>
            <w:lang w:val="en-US"/>
          </w:rPr>
          <m:t>K=16</m:t>
        </m:r>
      </m:oMath>
      <w:r w:rsidR="001E75B3">
        <w:rPr>
          <w:lang w:val="en-US"/>
        </w:rPr>
        <w:t xml:space="preserve">, </w:t>
      </w:r>
      <w:r w:rsidR="009C62AB">
        <w:rPr>
          <w:lang w:val="en-US"/>
        </w:rPr>
        <w:t xml:space="preserve">the </w:t>
      </w:r>
      <m:oMath>
        <m:r>
          <w:rPr>
            <w:rFonts w:ascii="Cambria Math" w:hAnsi="Cambria Math"/>
            <w:lang w:val="en-US"/>
          </w:rPr>
          <m:t>MSE</m:t>
        </m:r>
      </m:oMath>
      <w:r w:rsidR="005801BD">
        <w:rPr>
          <w:lang w:val="en-US"/>
        </w:rPr>
        <w:t xml:space="preserve"> value for each </w:t>
      </w:r>
      <w:r w:rsidR="00704A69">
        <w:rPr>
          <w:lang w:val="en-US"/>
        </w:rPr>
        <w:t xml:space="preserve">match is shown in </w:t>
      </w:r>
      <w:r w:rsidR="00F41E7D">
        <w:rPr>
          <w:lang w:val="en-US"/>
        </w:rPr>
        <w:t>T</w:t>
      </w:r>
      <w:r w:rsidR="00704A69">
        <w:rPr>
          <w:lang w:val="en-US"/>
        </w:rPr>
        <w:t>able</w:t>
      </w:r>
      <w:r w:rsidR="00F41E7D">
        <w:rPr>
          <w:lang w:val="en-US"/>
        </w:rPr>
        <w:t xml:space="preserve"> 2</w:t>
      </w:r>
      <w:r w:rsidR="00704A69">
        <w:rPr>
          <w:lang w:val="en-US"/>
        </w:rPr>
        <w:t xml:space="preserve"> below.</w:t>
      </w:r>
    </w:p>
    <w:p w14:paraId="3D48C206" w14:textId="4853FD08" w:rsidR="00704A69" w:rsidRDefault="00704A69" w:rsidP="00D52D46">
      <w:pPr>
        <w:rPr>
          <w:lang w:val="en-US"/>
        </w:rPr>
      </w:pPr>
    </w:p>
    <w:p w14:paraId="193B63EB" w14:textId="57A9ACC2" w:rsidR="00C334CD" w:rsidRPr="00865D51" w:rsidRDefault="00E53145" w:rsidP="00C334CD">
      <w:pPr>
        <w:pStyle w:val="Caption"/>
        <w:keepNext/>
        <w:rPr>
          <w:lang w:val="en-US"/>
        </w:rPr>
      </w:pPr>
      <w:r>
        <w:t xml:space="preserve">Table </w:t>
      </w:r>
      <w:r w:rsidR="005B7735">
        <w:fldChar w:fldCharType="begin"/>
      </w:r>
      <w:r w:rsidR="005B7735">
        <w:instrText xml:space="preserve"> SEQ Table \* ARABIC </w:instrText>
      </w:r>
      <w:r w:rsidR="005B7735">
        <w:fldChar w:fldCharType="separate"/>
      </w:r>
      <w:r w:rsidR="004437F6">
        <w:rPr>
          <w:noProof/>
        </w:rPr>
        <w:t>3</w:t>
      </w:r>
      <w:r w:rsidR="005B7735">
        <w:rPr>
          <w:noProof/>
        </w:rPr>
        <w:fldChar w:fldCharType="end"/>
      </w:r>
      <w:r>
        <w:rPr>
          <w:lang w:val="en-US"/>
        </w:rPr>
        <w:t xml:space="preserve">. </w:t>
      </w:r>
      <w:r w:rsidR="00D64A03">
        <w:rPr>
          <w:lang w:val="en-US"/>
        </w:rPr>
        <w:t>M</w:t>
      </w:r>
      <w:r w:rsidR="0061640A">
        <w:rPr>
          <w:lang w:val="en-US"/>
        </w:rPr>
        <w:t>SE</w:t>
      </w:r>
      <w:r w:rsidR="00D64A03">
        <w:rPr>
          <w:lang w:val="en-US"/>
        </w:rPr>
        <w:t xml:space="preserve"> </w:t>
      </w:r>
      <w:r>
        <w:rPr>
          <w:lang w:val="en-US"/>
        </w:rPr>
        <w:t>for each contest given K=16</w:t>
      </w:r>
    </w:p>
    <w:tbl>
      <w:tblPr>
        <w:tblStyle w:val="GridTable1Light"/>
        <w:tblW w:w="2600" w:type="dxa"/>
        <w:jc w:val="center"/>
        <w:tblLook w:val="04A0" w:firstRow="1" w:lastRow="0" w:firstColumn="1" w:lastColumn="0" w:noHBand="0" w:noVBand="1"/>
      </w:tblPr>
      <w:tblGrid>
        <w:gridCol w:w="1053"/>
        <w:gridCol w:w="1547"/>
      </w:tblGrid>
      <w:tr w:rsidR="00C334CD" w14:paraId="69E4F04B" w14:textId="77777777" w:rsidTr="00865D51">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43FA9318" w14:textId="77777777" w:rsidR="00C334CD" w:rsidRDefault="00C334CD">
            <w:pPr>
              <w:rPr>
                <w:rFonts w:ascii="Calibri" w:hAnsi="Calibri" w:cs="Calibri"/>
                <w:color w:val="000000"/>
              </w:rPr>
            </w:pPr>
            <w:r>
              <w:rPr>
                <w:rFonts w:ascii="Calibri" w:hAnsi="Calibri" w:cs="Calibri"/>
                <w:color w:val="000000"/>
              </w:rPr>
              <w:t>Index</w:t>
            </w:r>
          </w:p>
        </w:tc>
        <w:tc>
          <w:tcPr>
            <w:tcW w:w="0" w:type="dxa"/>
            <w:noWrap/>
            <w:hideMark/>
          </w:tcPr>
          <w:p w14:paraId="7EE9C985" w14:textId="77777777" w:rsidR="00C334CD" w:rsidRDefault="00C334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MSE</w:t>
            </w:r>
          </w:p>
        </w:tc>
      </w:tr>
      <w:tr w:rsidR="00C334CD" w14:paraId="2AB36C7B"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0EE36C8D" w14:textId="77777777" w:rsidR="00C334CD" w:rsidRDefault="00C334CD">
            <w:pPr>
              <w:jc w:val="right"/>
              <w:rPr>
                <w:rFonts w:ascii="Calibri" w:hAnsi="Calibri" w:cs="Calibri"/>
                <w:color w:val="000000"/>
              </w:rPr>
            </w:pPr>
            <w:r>
              <w:rPr>
                <w:rFonts w:ascii="Calibri" w:hAnsi="Calibri" w:cs="Calibri"/>
                <w:color w:val="000000"/>
              </w:rPr>
              <w:t>1</w:t>
            </w:r>
          </w:p>
        </w:tc>
        <w:tc>
          <w:tcPr>
            <w:tcW w:w="0" w:type="dxa"/>
            <w:noWrap/>
            <w:hideMark/>
          </w:tcPr>
          <w:p w14:paraId="45C82800"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0.39443</w:t>
            </w:r>
          </w:p>
        </w:tc>
      </w:tr>
      <w:tr w:rsidR="00C334CD" w14:paraId="5CA79997"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4055746A" w14:textId="77777777" w:rsidR="00C334CD" w:rsidRDefault="00C334CD">
            <w:pPr>
              <w:jc w:val="right"/>
              <w:rPr>
                <w:rFonts w:ascii="Calibri" w:hAnsi="Calibri" w:cs="Calibri"/>
                <w:color w:val="000000"/>
              </w:rPr>
            </w:pPr>
            <w:r>
              <w:rPr>
                <w:rFonts w:ascii="Calibri" w:hAnsi="Calibri" w:cs="Calibri"/>
                <w:color w:val="000000"/>
              </w:rPr>
              <w:t>2</w:t>
            </w:r>
          </w:p>
        </w:tc>
        <w:tc>
          <w:tcPr>
            <w:tcW w:w="0" w:type="dxa"/>
            <w:noWrap/>
            <w:hideMark/>
          </w:tcPr>
          <w:p w14:paraId="295FD629"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0.402534</w:t>
            </w:r>
          </w:p>
        </w:tc>
      </w:tr>
      <w:tr w:rsidR="00C334CD" w14:paraId="050BDC2E"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24BC26A0" w14:textId="77777777" w:rsidR="00C334CD" w:rsidRDefault="00C334CD">
            <w:pPr>
              <w:jc w:val="right"/>
              <w:rPr>
                <w:rFonts w:ascii="Calibri" w:hAnsi="Calibri" w:cs="Calibri"/>
                <w:color w:val="000000"/>
              </w:rPr>
            </w:pPr>
            <w:r>
              <w:rPr>
                <w:rFonts w:ascii="Calibri" w:hAnsi="Calibri" w:cs="Calibri"/>
                <w:color w:val="000000"/>
              </w:rPr>
              <w:t>3</w:t>
            </w:r>
          </w:p>
        </w:tc>
        <w:tc>
          <w:tcPr>
            <w:tcW w:w="0" w:type="dxa"/>
            <w:noWrap/>
            <w:hideMark/>
          </w:tcPr>
          <w:p w14:paraId="612289C3"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0.396674</w:t>
            </w:r>
          </w:p>
        </w:tc>
      </w:tr>
      <w:tr w:rsidR="00C334CD" w14:paraId="62352E2A"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330A7820" w14:textId="77777777" w:rsidR="00C334CD" w:rsidRDefault="00C334CD">
            <w:pPr>
              <w:jc w:val="right"/>
              <w:rPr>
                <w:rFonts w:ascii="Calibri" w:hAnsi="Calibri" w:cs="Calibri"/>
                <w:color w:val="000000"/>
              </w:rPr>
            </w:pPr>
            <w:r>
              <w:rPr>
                <w:rFonts w:ascii="Calibri" w:hAnsi="Calibri" w:cs="Calibri"/>
                <w:color w:val="000000"/>
              </w:rPr>
              <w:t>4</w:t>
            </w:r>
          </w:p>
        </w:tc>
        <w:tc>
          <w:tcPr>
            <w:tcW w:w="0" w:type="dxa"/>
            <w:noWrap/>
            <w:hideMark/>
          </w:tcPr>
          <w:p w14:paraId="33AF2BEF"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0.412647</w:t>
            </w:r>
          </w:p>
        </w:tc>
      </w:tr>
      <w:tr w:rsidR="00C334CD" w14:paraId="577B8181"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2D38DFE5" w14:textId="77777777" w:rsidR="00C334CD" w:rsidRDefault="00C334CD">
            <w:pPr>
              <w:jc w:val="right"/>
              <w:rPr>
                <w:rFonts w:ascii="Calibri" w:hAnsi="Calibri" w:cs="Calibri"/>
                <w:color w:val="000000"/>
              </w:rPr>
            </w:pPr>
            <w:r>
              <w:rPr>
                <w:rFonts w:ascii="Calibri" w:hAnsi="Calibri" w:cs="Calibri"/>
                <w:color w:val="000000"/>
              </w:rPr>
              <w:t>5</w:t>
            </w:r>
          </w:p>
        </w:tc>
        <w:tc>
          <w:tcPr>
            <w:tcW w:w="0" w:type="dxa"/>
            <w:noWrap/>
            <w:hideMark/>
          </w:tcPr>
          <w:p w14:paraId="79F21779"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0.413538</w:t>
            </w:r>
          </w:p>
        </w:tc>
      </w:tr>
      <w:tr w:rsidR="00C334CD" w14:paraId="47BA4B0D"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38241824" w14:textId="77777777" w:rsidR="00C334CD" w:rsidRDefault="00C334CD">
            <w:pPr>
              <w:jc w:val="right"/>
              <w:rPr>
                <w:rFonts w:ascii="Calibri" w:hAnsi="Calibri" w:cs="Calibri"/>
                <w:color w:val="000000"/>
              </w:rPr>
            </w:pPr>
            <w:r>
              <w:rPr>
                <w:rFonts w:ascii="Calibri" w:hAnsi="Calibri" w:cs="Calibri"/>
                <w:color w:val="000000"/>
              </w:rPr>
              <w:t>6</w:t>
            </w:r>
          </w:p>
        </w:tc>
        <w:tc>
          <w:tcPr>
            <w:tcW w:w="0" w:type="dxa"/>
            <w:noWrap/>
            <w:hideMark/>
          </w:tcPr>
          <w:p w14:paraId="5BBEF498"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0.395988</w:t>
            </w:r>
          </w:p>
        </w:tc>
      </w:tr>
      <w:tr w:rsidR="00C334CD" w14:paraId="69FA5D1D"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50DE17C6" w14:textId="77777777" w:rsidR="00C334CD" w:rsidRDefault="00C334CD">
            <w:pPr>
              <w:jc w:val="right"/>
              <w:rPr>
                <w:rFonts w:ascii="Calibri" w:hAnsi="Calibri" w:cs="Calibri"/>
                <w:color w:val="000000"/>
              </w:rPr>
            </w:pPr>
            <w:r>
              <w:rPr>
                <w:rFonts w:ascii="Calibri" w:hAnsi="Calibri" w:cs="Calibri"/>
                <w:color w:val="000000"/>
              </w:rPr>
              <w:t>7</w:t>
            </w:r>
          </w:p>
        </w:tc>
        <w:tc>
          <w:tcPr>
            <w:tcW w:w="0" w:type="dxa"/>
            <w:noWrap/>
            <w:hideMark/>
          </w:tcPr>
          <w:p w14:paraId="7342EFE7"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0.396692</w:t>
            </w:r>
          </w:p>
        </w:tc>
      </w:tr>
      <w:tr w:rsidR="00C334CD" w14:paraId="50670311"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44D30677" w14:textId="77777777" w:rsidR="00C334CD" w:rsidRDefault="00C334CD">
            <w:pPr>
              <w:jc w:val="right"/>
              <w:rPr>
                <w:rFonts w:ascii="Calibri" w:hAnsi="Calibri" w:cs="Calibri"/>
                <w:color w:val="000000"/>
              </w:rPr>
            </w:pPr>
            <w:r>
              <w:rPr>
                <w:rFonts w:ascii="Calibri" w:hAnsi="Calibri" w:cs="Calibri"/>
                <w:color w:val="000000"/>
              </w:rPr>
              <w:t>8</w:t>
            </w:r>
          </w:p>
        </w:tc>
        <w:tc>
          <w:tcPr>
            <w:tcW w:w="0" w:type="dxa"/>
            <w:noWrap/>
            <w:hideMark/>
          </w:tcPr>
          <w:p w14:paraId="6EABD067"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0.400353</w:t>
            </w:r>
          </w:p>
        </w:tc>
      </w:tr>
      <w:tr w:rsidR="00C334CD" w14:paraId="09EE44ED"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1AED8290" w14:textId="77777777" w:rsidR="00C334CD" w:rsidRDefault="00C334CD">
            <w:pPr>
              <w:jc w:val="right"/>
              <w:rPr>
                <w:rFonts w:ascii="Calibri" w:hAnsi="Calibri" w:cs="Calibri"/>
                <w:color w:val="000000"/>
              </w:rPr>
            </w:pPr>
            <w:r>
              <w:rPr>
                <w:rFonts w:ascii="Calibri" w:hAnsi="Calibri" w:cs="Calibri"/>
                <w:color w:val="000000"/>
              </w:rPr>
              <w:t>9</w:t>
            </w:r>
          </w:p>
        </w:tc>
        <w:tc>
          <w:tcPr>
            <w:tcW w:w="0" w:type="dxa"/>
            <w:noWrap/>
            <w:hideMark/>
          </w:tcPr>
          <w:p w14:paraId="24B68A8F"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0.411328</w:t>
            </w:r>
          </w:p>
        </w:tc>
      </w:tr>
      <w:tr w:rsidR="00C334CD" w14:paraId="1D4EF8C9"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14D6FBB0" w14:textId="77777777" w:rsidR="00C334CD" w:rsidRDefault="00C334CD">
            <w:pPr>
              <w:jc w:val="right"/>
              <w:rPr>
                <w:rFonts w:ascii="Calibri" w:hAnsi="Calibri" w:cs="Calibri"/>
                <w:color w:val="000000"/>
              </w:rPr>
            </w:pPr>
            <w:r>
              <w:rPr>
                <w:rFonts w:ascii="Calibri" w:hAnsi="Calibri" w:cs="Calibri"/>
                <w:color w:val="000000"/>
              </w:rPr>
              <w:t>10</w:t>
            </w:r>
          </w:p>
        </w:tc>
        <w:tc>
          <w:tcPr>
            <w:tcW w:w="0" w:type="dxa"/>
            <w:noWrap/>
            <w:hideMark/>
          </w:tcPr>
          <w:p w14:paraId="16823C46"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0.400943</w:t>
            </w:r>
          </w:p>
        </w:tc>
      </w:tr>
      <w:tr w:rsidR="00C334CD" w14:paraId="3C203121"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79AB0910" w14:textId="77777777" w:rsidR="00C334CD" w:rsidRDefault="00C334CD">
            <w:pPr>
              <w:jc w:val="right"/>
              <w:rPr>
                <w:rFonts w:ascii="Calibri" w:hAnsi="Calibri" w:cs="Calibri"/>
                <w:color w:val="000000"/>
              </w:rPr>
            </w:pPr>
            <w:r>
              <w:rPr>
                <w:rFonts w:ascii="Calibri" w:hAnsi="Calibri" w:cs="Calibri"/>
                <w:color w:val="000000"/>
              </w:rPr>
              <w:t>11</w:t>
            </w:r>
          </w:p>
        </w:tc>
        <w:tc>
          <w:tcPr>
            <w:tcW w:w="0" w:type="dxa"/>
            <w:noWrap/>
            <w:hideMark/>
          </w:tcPr>
          <w:p w14:paraId="3187A70B"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0.414437</w:t>
            </w:r>
          </w:p>
        </w:tc>
      </w:tr>
      <w:tr w:rsidR="00C334CD" w14:paraId="0FB192D1"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3A099A8D" w14:textId="77777777" w:rsidR="00C334CD" w:rsidRDefault="00C334CD">
            <w:pPr>
              <w:jc w:val="right"/>
              <w:rPr>
                <w:rFonts w:ascii="Calibri" w:hAnsi="Calibri" w:cs="Calibri"/>
                <w:color w:val="000000"/>
              </w:rPr>
            </w:pPr>
            <w:r>
              <w:rPr>
                <w:rFonts w:ascii="Calibri" w:hAnsi="Calibri" w:cs="Calibri"/>
                <w:color w:val="000000"/>
              </w:rPr>
              <w:t>12</w:t>
            </w:r>
          </w:p>
        </w:tc>
        <w:tc>
          <w:tcPr>
            <w:tcW w:w="0" w:type="dxa"/>
            <w:noWrap/>
            <w:hideMark/>
          </w:tcPr>
          <w:p w14:paraId="1D7AEBB7"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0.407261</w:t>
            </w:r>
          </w:p>
        </w:tc>
      </w:tr>
      <w:tr w:rsidR="00C334CD" w14:paraId="59C2241E"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2A5A0C68" w14:textId="77777777" w:rsidR="00C334CD" w:rsidRDefault="00C334CD">
            <w:pPr>
              <w:jc w:val="right"/>
              <w:rPr>
                <w:rFonts w:ascii="Calibri" w:hAnsi="Calibri" w:cs="Calibri"/>
                <w:color w:val="000000"/>
              </w:rPr>
            </w:pPr>
            <w:r>
              <w:rPr>
                <w:rFonts w:ascii="Calibri" w:hAnsi="Calibri" w:cs="Calibri"/>
                <w:color w:val="000000"/>
              </w:rPr>
              <w:t>13</w:t>
            </w:r>
          </w:p>
        </w:tc>
        <w:tc>
          <w:tcPr>
            <w:tcW w:w="0" w:type="dxa"/>
            <w:noWrap/>
            <w:hideMark/>
          </w:tcPr>
          <w:p w14:paraId="5B9AB943"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0.390727</w:t>
            </w:r>
          </w:p>
        </w:tc>
      </w:tr>
      <w:tr w:rsidR="00C334CD" w14:paraId="0513671B"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07F07881" w14:textId="77777777" w:rsidR="00C334CD" w:rsidRDefault="00C334CD">
            <w:pPr>
              <w:jc w:val="right"/>
              <w:rPr>
                <w:rFonts w:ascii="Calibri" w:hAnsi="Calibri" w:cs="Calibri"/>
                <w:color w:val="000000"/>
              </w:rPr>
            </w:pPr>
            <w:r>
              <w:rPr>
                <w:rFonts w:ascii="Calibri" w:hAnsi="Calibri" w:cs="Calibri"/>
                <w:color w:val="000000"/>
              </w:rPr>
              <w:t>14</w:t>
            </w:r>
          </w:p>
        </w:tc>
        <w:tc>
          <w:tcPr>
            <w:tcW w:w="0" w:type="dxa"/>
            <w:noWrap/>
            <w:hideMark/>
          </w:tcPr>
          <w:p w14:paraId="2F4BAC07"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0.403505</w:t>
            </w:r>
          </w:p>
        </w:tc>
      </w:tr>
      <w:tr w:rsidR="00C334CD" w14:paraId="12F8744B"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54673320" w14:textId="77777777" w:rsidR="00C334CD" w:rsidRDefault="00C334CD">
            <w:pPr>
              <w:jc w:val="right"/>
              <w:rPr>
                <w:rFonts w:ascii="Calibri" w:hAnsi="Calibri" w:cs="Calibri"/>
                <w:color w:val="000000"/>
              </w:rPr>
            </w:pPr>
            <w:r>
              <w:rPr>
                <w:rFonts w:ascii="Calibri" w:hAnsi="Calibri" w:cs="Calibri"/>
                <w:color w:val="000000"/>
              </w:rPr>
              <w:t>15</w:t>
            </w:r>
          </w:p>
        </w:tc>
        <w:tc>
          <w:tcPr>
            <w:tcW w:w="0" w:type="dxa"/>
            <w:noWrap/>
            <w:hideMark/>
          </w:tcPr>
          <w:p w14:paraId="162134EF"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0.422167</w:t>
            </w:r>
          </w:p>
        </w:tc>
      </w:tr>
      <w:tr w:rsidR="00C334CD" w14:paraId="69AC8D8B"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60920EF3" w14:textId="77777777" w:rsidR="00C334CD" w:rsidRDefault="00C334CD">
            <w:pPr>
              <w:jc w:val="right"/>
              <w:rPr>
                <w:rFonts w:ascii="Calibri" w:hAnsi="Calibri" w:cs="Calibri"/>
                <w:color w:val="000000"/>
              </w:rPr>
            </w:pPr>
            <w:r>
              <w:rPr>
                <w:rFonts w:ascii="Calibri" w:hAnsi="Calibri" w:cs="Calibri"/>
                <w:color w:val="000000"/>
              </w:rPr>
              <w:t>16</w:t>
            </w:r>
          </w:p>
        </w:tc>
        <w:tc>
          <w:tcPr>
            <w:tcW w:w="0" w:type="dxa"/>
            <w:noWrap/>
            <w:hideMark/>
          </w:tcPr>
          <w:p w14:paraId="5E5478D6"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0.406531</w:t>
            </w:r>
          </w:p>
        </w:tc>
      </w:tr>
      <w:tr w:rsidR="00C334CD" w14:paraId="53CCE07A"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1BBF0B9A" w14:textId="77777777" w:rsidR="00C334CD" w:rsidRDefault="00C334CD">
            <w:pPr>
              <w:jc w:val="right"/>
              <w:rPr>
                <w:rFonts w:ascii="Calibri" w:hAnsi="Calibri" w:cs="Calibri"/>
                <w:color w:val="000000"/>
              </w:rPr>
            </w:pPr>
            <w:r>
              <w:rPr>
                <w:rFonts w:ascii="Calibri" w:hAnsi="Calibri" w:cs="Calibri"/>
                <w:color w:val="000000"/>
              </w:rPr>
              <w:t>17</w:t>
            </w:r>
          </w:p>
        </w:tc>
        <w:tc>
          <w:tcPr>
            <w:tcW w:w="0" w:type="dxa"/>
            <w:noWrap/>
            <w:hideMark/>
          </w:tcPr>
          <w:p w14:paraId="0B2CE153"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0.419262</w:t>
            </w:r>
          </w:p>
        </w:tc>
      </w:tr>
      <w:tr w:rsidR="00C334CD" w14:paraId="32C5C66A"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75CC926A" w14:textId="77777777" w:rsidR="00C334CD" w:rsidRDefault="00C334CD">
            <w:pPr>
              <w:jc w:val="right"/>
              <w:rPr>
                <w:rFonts w:ascii="Calibri" w:hAnsi="Calibri" w:cs="Calibri"/>
                <w:color w:val="000000"/>
              </w:rPr>
            </w:pPr>
            <w:r>
              <w:rPr>
                <w:rFonts w:ascii="Calibri" w:hAnsi="Calibri" w:cs="Calibri"/>
                <w:color w:val="000000"/>
              </w:rPr>
              <w:t>18</w:t>
            </w:r>
          </w:p>
        </w:tc>
        <w:tc>
          <w:tcPr>
            <w:tcW w:w="0" w:type="dxa"/>
            <w:noWrap/>
            <w:hideMark/>
          </w:tcPr>
          <w:p w14:paraId="4419F481"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0.387294</w:t>
            </w:r>
          </w:p>
        </w:tc>
      </w:tr>
      <w:tr w:rsidR="00C334CD" w14:paraId="5E1F97DC"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6859AA45" w14:textId="77777777" w:rsidR="00C334CD" w:rsidRDefault="00C334CD">
            <w:pPr>
              <w:jc w:val="right"/>
              <w:rPr>
                <w:rFonts w:ascii="Calibri" w:hAnsi="Calibri" w:cs="Calibri"/>
                <w:color w:val="000000"/>
              </w:rPr>
            </w:pPr>
            <w:r>
              <w:rPr>
                <w:rFonts w:ascii="Calibri" w:hAnsi="Calibri" w:cs="Calibri"/>
                <w:color w:val="000000"/>
              </w:rPr>
              <w:t>19</w:t>
            </w:r>
          </w:p>
        </w:tc>
        <w:tc>
          <w:tcPr>
            <w:tcW w:w="0" w:type="dxa"/>
            <w:noWrap/>
            <w:hideMark/>
          </w:tcPr>
          <w:p w14:paraId="52E60A22"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0.421552</w:t>
            </w:r>
          </w:p>
        </w:tc>
      </w:tr>
      <w:tr w:rsidR="00C334CD" w14:paraId="6A8FC2A4"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7D11C722" w14:textId="77777777" w:rsidR="00C334CD" w:rsidRDefault="00C334CD">
            <w:pPr>
              <w:jc w:val="right"/>
              <w:rPr>
                <w:rFonts w:ascii="Calibri" w:hAnsi="Calibri" w:cs="Calibri"/>
                <w:color w:val="000000"/>
              </w:rPr>
            </w:pPr>
            <w:r>
              <w:rPr>
                <w:rFonts w:ascii="Calibri" w:hAnsi="Calibri" w:cs="Calibri"/>
                <w:color w:val="000000"/>
              </w:rPr>
              <w:t>20</w:t>
            </w:r>
          </w:p>
        </w:tc>
        <w:tc>
          <w:tcPr>
            <w:tcW w:w="0" w:type="dxa"/>
            <w:noWrap/>
            <w:hideMark/>
          </w:tcPr>
          <w:p w14:paraId="2E1158FE" w14:textId="77777777" w:rsidR="00C334CD" w:rsidRDefault="00C334C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0.430927</w:t>
            </w:r>
          </w:p>
        </w:tc>
      </w:tr>
    </w:tbl>
    <w:p w14:paraId="0BCA104C" w14:textId="1A7B8059" w:rsidR="00704A69" w:rsidRDefault="00704A69" w:rsidP="00D52D46">
      <w:pPr>
        <w:rPr>
          <w:lang w:val="en-US"/>
        </w:rPr>
      </w:pPr>
    </w:p>
    <w:p w14:paraId="3D0C30E7" w14:textId="733C72E4" w:rsidR="003A71F8" w:rsidRDefault="007370C4" w:rsidP="00D52D46">
      <w:pPr>
        <w:rPr>
          <w:lang w:val="en-US"/>
        </w:rPr>
      </w:pPr>
      <w:r>
        <w:rPr>
          <w:lang w:val="en-US"/>
        </w:rPr>
        <w:t xml:space="preserve">In this example, the average </w:t>
      </w:r>
      <m:oMath>
        <m:r>
          <w:rPr>
            <w:rFonts w:ascii="Cambria Math" w:hAnsi="Cambria Math"/>
            <w:lang w:val="en-US"/>
          </w:rPr>
          <m:t>MSE</m:t>
        </m:r>
      </m:oMath>
      <w:r w:rsidR="0027204E">
        <w:rPr>
          <w:lang w:val="en-US"/>
        </w:rPr>
        <w:t xml:space="preserve"> </w:t>
      </w:r>
      <w:r w:rsidR="00CC28A0">
        <w:rPr>
          <w:lang w:val="en-US"/>
        </w:rPr>
        <w:t xml:space="preserve">for the 20 matches </w:t>
      </w:r>
      <w:r w:rsidR="00094735">
        <w:rPr>
          <w:lang w:val="en-US"/>
        </w:rPr>
        <w:t xml:space="preserve">is </w:t>
      </w:r>
      <w:r w:rsidR="00F72A01" w:rsidRPr="00865D51">
        <w:rPr>
          <w:lang w:val="en-US"/>
        </w:rPr>
        <w:t>0.4064395</w:t>
      </w:r>
      <w:r w:rsidR="00F72A01">
        <w:rPr>
          <w:lang w:val="en-US"/>
        </w:rPr>
        <w:t>.</w:t>
      </w:r>
    </w:p>
    <w:p w14:paraId="4682F3DD" w14:textId="2EC7563C" w:rsidR="00F2623C" w:rsidRDefault="00F2623C" w:rsidP="00D52D46">
      <w:pPr>
        <w:rPr>
          <w:lang w:val="en-US"/>
        </w:rPr>
      </w:pPr>
    </w:p>
    <w:p w14:paraId="4FCFE6A4" w14:textId="2D75E821" w:rsidR="00A00DE1" w:rsidRDefault="00A00DE1" w:rsidP="00D52D46">
      <w:pPr>
        <w:rPr>
          <w:lang w:val="en-US"/>
        </w:rPr>
      </w:pPr>
      <w:r>
        <w:rPr>
          <w:lang w:val="en-US"/>
        </w:rPr>
        <w:t xml:space="preserve">Then I change the value of </w:t>
      </w:r>
      <m:oMath>
        <m:r>
          <w:rPr>
            <w:rFonts w:ascii="Cambria Math" w:hAnsi="Cambria Math"/>
            <w:lang w:val="en-US"/>
          </w:rPr>
          <m:t>K</m:t>
        </m:r>
      </m:oMath>
      <w:r>
        <w:rPr>
          <w:lang w:val="en-US"/>
        </w:rPr>
        <w:t xml:space="preserve"> to see the </w:t>
      </w:r>
      <w:r w:rsidR="004023BF">
        <w:rPr>
          <w:lang w:val="en-US"/>
        </w:rPr>
        <w:t xml:space="preserve">pattern of </w:t>
      </w:r>
      <m:oMath>
        <m:r>
          <w:rPr>
            <w:rFonts w:ascii="Cambria Math" w:hAnsi="Cambria Math"/>
            <w:lang w:val="en-US"/>
          </w:rPr>
          <m:t>AMSE</m:t>
        </m:r>
      </m:oMath>
      <w:r w:rsidR="004023BF">
        <w:rPr>
          <w:lang w:val="en-US"/>
        </w:rPr>
        <w:t xml:space="preserve"> value</w:t>
      </w:r>
      <w:r w:rsidR="001B5304">
        <w:rPr>
          <w:lang w:val="en-US"/>
        </w:rPr>
        <w:t>s.</w:t>
      </w:r>
    </w:p>
    <w:p w14:paraId="568393AA" w14:textId="54676006" w:rsidR="00C949F3" w:rsidRDefault="00C949F3" w:rsidP="004C14EA">
      <w:pPr>
        <w:rPr>
          <w:lang w:val="en-US"/>
        </w:rPr>
      </w:pPr>
    </w:p>
    <w:p w14:paraId="08CACE26" w14:textId="260F74AD" w:rsidR="00BC52CA" w:rsidRDefault="00C50902" w:rsidP="004C14EA">
      <w:pPr>
        <w:rPr>
          <w:lang w:val="en-US"/>
        </w:rPr>
      </w:pPr>
      <w:r>
        <w:rPr>
          <w:lang w:val="en-US"/>
        </w:rPr>
        <w:t xml:space="preserve">First, with an increment of 1, </w:t>
      </w:r>
      <w:r w:rsidR="009652BB">
        <w:rPr>
          <w:lang w:val="en-US"/>
        </w:rPr>
        <w:t xml:space="preserve">the data is </w:t>
      </w:r>
      <w:r w:rsidR="002E0316">
        <w:rPr>
          <w:lang w:val="en-US"/>
        </w:rPr>
        <w:t>shown below at Table</w:t>
      </w:r>
      <w:r w:rsidR="003C3768">
        <w:rPr>
          <w:lang w:val="en-US"/>
        </w:rPr>
        <w:t xml:space="preserve"> </w:t>
      </w:r>
      <w:r w:rsidR="002E0316">
        <w:rPr>
          <w:lang w:val="en-US"/>
        </w:rPr>
        <w:t>3.</w:t>
      </w:r>
    </w:p>
    <w:p w14:paraId="45A36490" w14:textId="2520A6FC" w:rsidR="002E0316" w:rsidRDefault="002E0316" w:rsidP="004C14EA">
      <w:pPr>
        <w:rPr>
          <w:lang w:val="en-US"/>
        </w:rPr>
      </w:pPr>
    </w:p>
    <w:p w14:paraId="300DC9A1" w14:textId="1F56FD5A" w:rsidR="00AA574E" w:rsidRDefault="00AA574E" w:rsidP="00AA574E">
      <w:pPr>
        <w:pStyle w:val="Caption"/>
        <w:keepNext/>
      </w:pPr>
      <w:r>
        <w:lastRenderedPageBreak/>
        <w:t xml:space="preserve">Table </w:t>
      </w:r>
      <w:r w:rsidR="005B7735">
        <w:fldChar w:fldCharType="begin"/>
      </w:r>
      <w:r w:rsidR="005B7735">
        <w:instrText xml:space="preserve"> SEQ Table \* ARABIC </w:instrText>
      </w:r>
      <w:r w:rsidR="005B7735">
        <w:fldChar w:fldCharType="separate"/>
      </w:r>
      <w:r w:rsidR="004437F6">
        <w:rPr>
          <w:noProof/>
        </w:rPr>
        <w:t>4</w:t>
      </w:r>
      <w:r w:rsidR="005B7735">
        <w:rPr>
          <w:noProof/>
        </w:rPr>
        <w:fldChar w:fldCharType="end"/>
      </w:r>
      <w:r>
        <w:rPr>
          <w:lang w:val="en-US"/>
        </w:rPr>
        <w:t xml:space="preserve">. </w:t>
      </w:r>
      <w:bookmarkStart w:id="88" w:name="OLE_LINK1"/>
      <w:r w:rsidR="00A404B1">
        <w:rPr>
          <w:lang w:val="en-US"/>
        </w:rPr>
        <w:t>AMSE</w:t>
      </w:r>
      <w:r>
        <w:rPr>
          <w:lang w:val="en-US"/>
        </w:rPr>
        <w:t xml:space="preserve"> from different K value</w:t>
      </w:r>
      <w:r w:rsidR="00047616">
        <w:rPr>
          <w:lang w:val="en-US"/>
        </w:rPr>
        <w:t>s</w:t>
      </w:r>
      <w:r>
        <w:rPr>
          <w:lang w:val="en-US"/>
        </w:rPr>
        <w:t xml:space="preserve"> with increment 1</w:t>
      </w:r>
    </w:p>
    <w:tbl>
      <w:tblPr>
        <w:tblStyle w:val="GridTable1Light"/>
        <w:tblW w:w="2600" w:type="dxa"/>
        <w:jc w:val="center"/>
        <w:tblLook w:val="04A0" w:firstRow="1" w:lastRow="0" w:firstColumn="1" w:lastColumn="0" w:noHBand="0" w:noVBand="1"/>
      </w:tblPr>
      <w:tblGrid>
        <w:gridCol w:w="753"/>
        <w:gridCol w:w="1847"/>
      </w:tblGrid>
      <w:tr w:rsidR="00A404B1" w14:paraId="364C6236" w14:textId="77777777" w:rsidTr="00865D51">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5343E75A" w14:textId="77777777" w:rsidR="00A404B1" w:rsidRDefault="00A404B1">
            <w:pPr>
              <w:rPr>
                <w:rFonts w:ascii="Calibri" w:hAnsi="Calibri" w:cs="Calibri"/>
                <w:color w:val="000000"/>
              </w:rPr>
            </w:pPr>
            <w:r>
              <w:rPr>
                <w:rFonts w:ascii="Calibri" w:hAnsi="Calibri" w:cs="Calibri"/>
                <w:color w:val="000000"/>
              </w:rPr>
              <w:t>K</w:t>
            </w:r>
          </w:p>
        </w:tc>
        <w:tc>
          <w:tcPr>
            <w:tcW w:w="0" w:type="dxa"/>
            <w:noWrap/>
            <w:hideMark/>
          </w:tcPr>
          <w:p w14:paraId="6F0F3AB7" w14:textId="77777777" w:rsidR="00A404B1" w:rsidRDefault="00A404B1">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AMSE</w:t>
            </w:r>
          </w:p>
        </w:tc>
      </w:tr>
      <w:tr w:rsidR="00A404B1" w14:paraId="4FE0C9DB"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2B608277" w14:textId="77777777" w:rsidR="00A404B1" w:rsidRDefault="00A404B1">
            <w:pPr>
              <w:jc w:val="right"/>
              <w:rPr>
                <w:rFonts w:ascii="Calibri" w:hAnsi="Calibri" w:cs="Calibri"/>
                <w:color w:val="000000"/>
              </w:rPr>
            </w:pPr>
            <w:r>
              <w:rPr>
                <w:rFonts w:ascii="Calibri" w:hAnsi="Calibri" w:cs="Calibri"/>
                <w:color w:val="000000"/>
              </w:rPr>
              <w:t>-1</w:t>
            </w:r>
          </w:p>
        </w:tc>
        <w:tc>
          <w:tcPr>
            <w:tcW w:w="0" w:type="dxa"/>
            <w:noWrap/>
            <w:hideMark/>
          </w:tcPr>
          <w:p w14:paraId="3079E8B2"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0.757543</w:t>
            </w:r>
          </w:p>
        </w:tc>
      </w:tr>
      <w:tr w:rsidR="00A404B1" w14:paraId="7ABD9F9F"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7DACC48D" w14:textId="77777777" w:rsidR="00A404B1" w:rsidRDefault="00A404B1">
            <w:pPr>
              <w:jc w:val="right"/>
              <w:rPr>
                <w:rFonts w:ascii="Calibri" w:hAnsi="Calibri" w:cs="Calibri"/>
                <w:color w:val="000000"/>
              </w:rPr>
            </w:pPr>
            <w:r>
              <w:rPr>
                <w:rFonts w:ascii="Calibri" w:hAnsi="Calibri" w:cs="Calibri"/>
                <w:color w:val="000000"/>
              </w:rPr>
              <w:t>0</w:t>
            </w:r>
          </w:p>
        </w:tc>
        <w:tc>
          <w:tcPr>
            <w:tcW w:w="0" w:type="dxa"/>
            <w:noWrap/>
            <w:hideMark/>
          </w:tcPr>
          <w:p w14:paraId="67FD47F0"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0.368619</w:t>
            </w:r>
          </w:p>
        </w:tc>
      </w:tr>
      <w:tr w:rsidR="00A404B1" w14:paraId="69E08935"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57A18402" w14:textId="77777777" w:rsidR="00A404B1" w:rsidRDefault="00A404B1">
            <w:pPr>
              <w:jc w:val="right"/>
              <w:rPr>
                <w:rFonts w:ascii="Calibri" w:hAnsi="Calibri" w:cs="Calibri"/>
                <w:color w:val="000000"/>
              </w:rPr>
            </w:pPr>
            <w:r>
              <w:rPr>
                <w:rFonts w:ascii="Calibri" w:hAnsi="Calibri" w:cs="Calibri"/>
                <w:color w:val="000000"/>
              </w:rPr>
              <w:t>1</w:t>
            </w:r>
          </w:p>
        </w:tc>
        <w:tc>
          <w:tcPr>
            <w:tcW w:w="0" w:type="dxa"/>
            <w:noWrap/>
            <w:hideMark/>
          </w:tcPr>
          <w:p w14:paraId="6A521445"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0.122816</w:t>
            </w:r>
          </w:p>
        </w:tc>
      </w:tr>
      <w:tr w:rsidR="00A404B1" w14:paraId="7BE5AB14"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65FCB6E7" w14:textId="77777777" w:rsidR="00A404B1" w:rsidRDefault="00A404B1">
            <w:pPr>
              <w:jc w:val="right"/>
              <w:rPr>
                <w:rFonts w:ascii="Calibri" w:hAnsi="Calibri" w:cs="Calibri"/>
                <w:color w:val="000000"/>
              </w:rPr>
            </w:pPr>
            <w:r>
              <w:rPr>
                <w:rFonts w:ascii="Calibri" w:hAnsi="Calibri" w:cs="Calibri"/>
                <w:color w:val="000000"/>
              </w:rPr>
              <w:t>2</w:t>
            </w:r>
          </w:p>
        </w:tc>
        <w:tc>
          <w:tcPr>
            <w:tcW w:w="0" w:type="dxa"/>
            <w:noWrap/>
            <w:hideMark/>
          </w:tcPr>
          <w:p w14:paraId="2B01B767"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0.1218</w:t>
            </w:r>
          </w:p>
        </w:tc>
      </w:tr>
      <w:tr w:rsidR="00A404B1" w14:paraId="49401C80"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34E1151A" w14:textId="77777777" w:rsidR="00A404B1" w:rsidRDefault="00A404B1">
            <w:pPr>
              <w:jc w:val="right"/>
              <w:rPr>
                <w:rFonts w:ascii="Calibri" w:hAnsi="Calibri" w:cs="Calibri"/>
                <w:color w:val="000000"/>
              </w:rPr>
            </w:pPr>
            <w:r>
              <w:rPr>
                <w:rFonts w:ascii="Calibri" w:hAnsi="Calibri" w:cs="Calibri"/>
                <w:color w:val="000000"/>
              </w:rPr>
              <w:t>3</w:t>
            </w:r>
          </w:p>
        </w:tc>
        <w:tc>
          <w:tcPr>
            <w:tcW w:w="0" w:type="dxa"/>
            <w:noWrap/>
            <w:hideMark/>
          </w:tcPr>
          <w:p w14:paraId="39F36395"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0.177011</w:t>
            </w:r>
          </w:p>
        </w:tc>
      </w:tr>
      <w:tr w:rsidR="00A404B1" w14:paraId="05084D89"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3B923E61" w14:textId="77777777" w:rsidR="00A404B1" w:rsidRDefault="00A404B1">
            <w:pPr>
              <w:jc w:val="right"/>
              <w:rPr>
                <w:rFonts w:ascii="Calibri" w:hAnsi="Calibri" w:cs="Calibri"/>
                <w:color w:val="000000"/>
              </w:rPr>
            </w:pPr>
            <w:r>
              <w:rPr>
                <w:rFonts w:ascii="Calibri" w:hAnsi="Calibri" w:cs="Calibri"/>
                <w:color w:val="000000"/>
              </w:rPr>
              <w:t>4</w:t>
            </w:r>
          </w:p>
        </w:tc>
        <w:tc>
          <w:tcPr>
            <w:tcW w:w="0" w:type="dxa"/>
            <w:noWrap/>
            <w:hideMark/>
          </w:tcPr>
          <w:p w14:paraId="746FEDF2"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0.227971</w:t>
            </w:r>
          </w:p>
        </w:tc>
      </w:tr>
      <w:tr w:rsidR="00A404B1" w14:paraId="6015BCE6"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2A93348C" w14:textId="77777777" w:rsidR="00A404B1" w:rsidRDefault="00A404B1">
            <w:pPr>
              <w:jc w:val="right"/>
              <w:rPr>
                <w:rFonts w:ascii="Calibri" w:hAnsi="Calibri" w:cs="Calibri"/>
                <w:color w:val="000000"/>
              </w:rPr>
            </w:pPr>
            <w:r>
              <w:rPr>
                <w:rFonts w:ascii="Calibri" w:hAnsi="Calibri" w:cs="Calibri"/>
                <w:color w:val="000000"/>
              </w:rPr>
              <w:t>5</w:t>
            </w:r>
          </w:p>
        </w:tc>
        <w:tc>
          <w:tcPr>
            <w:tcW w:w="0" w:type="dxa"/>
            <w:noWrap/>
            <w:hideMark/>
          </w:tcPr>
          <w:p w14:paraId="6C53A60A"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0.267187</w:t>
            </w:r>
          </w:p>
        </w:tc>
      </w:tr>
      <w:tr w:rsidR="00A404B1" w14:paraId="73B30CD8"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3CFCB9B8" w14:textId="77777777" w:rsidR="00A404B1" w:rsidRDefault="00A404B1">
            <w:pPr>
              <w:jc w:val="right"/>
              <w:rPr>
                <w:rFonts w:ascii="Calibri" w:hAnsi="Calibri" w:cs="Calibri"/>
                <w:color w:val="000000"/>
              </w:rPr>
            </w:pPr>
            <w:r>
              <w:rPr>
                <w:rFonts w:ascii="Calibri" w:hAnsi="Calibri" w:cs="Calibri"/>
                <w:color w:val="000000"/>
              </w:rPr>
              <w:t>6</w:t>
            </w:r>
          </w:p>
        </w:tc>
        <w:tc>
          <w:tcPr>
            <w:tcW w:w="0" w:type="dxa"/>
            <w:noWrap/>
            <w:hideMark/>
          </w:tcPr>
          <w:p w14:paraId="466D8C7A"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0.296857</w:t>
            </w:r>
          </w:p>
        </w:tc>
      </w:tr>
      <w:tr w:rsidR="00A404B1" w14:paraId="5D7A61E2"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3700A338" w14:textId="77777777" w:rsidR="00A404B1" w:rsidRDefault="00A404B1">
            <w:pPr>
              <w:jc w:val="right"/>
              <w:rPr>
                <w:rFonts w:ascii="Calibri" w:hAnsi="Calibri" w:cs="Calibri"/>
                <w:color w:val="000000"/>
              </w:rPr>
            </w:pPr>
            <w:r>
              <w:rPr>
                <w:rFonts w:ascii="Calibri" w:hAnsi="Calibri" w:cs="Calibri"/>
                <w:color w:val="000000"/>
              </w:rPr>
              <w:t>7</w:t>
            </w:r>
          </w:p>
        </w:tc>
        <w:tc>
          <w:tcPr>
            <w:tcW w:w="0" w:type="dxa"/>
            <w:noWrap/>
            <w:hideMark/>
          </w:tcPr>
          <w:p w14:paraId="2E8272C9"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0.319711</w:t>
            </w:r>
          </w:p>
        </w:tc>
      </w:tr>
      <w:tr w:rsidR="00A404B1" w14:paraId="6740F742"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3B0A0547" w14:textId="77777777" w:rsidR="00A404B1" w:rsidRDefault="00A404B1">
            <w:pPr>
              <w:jc w:val="right"/>
              <w:rPr>
                <w:rFonts w:ascii="Calibri" w:hAnsi="Calibri" w:cs="Calibri"/>
                <w:color w:val="000000"/>
              </w:rPr>
            </w:pPr>
            <w:r>
              <w:rPr>
                <w:rFonts w:ascii="Calibri" w:hAnsi="Calibri" w:cs="Calibri"/>
                <w:color w:val="000000"/>
              </w:rPr>
              <w:t>8</w:t>
            </w:r>
          </w:p>
        </w:tc>
        <w:tc>
          <w:tcPr>
            <w:tcW w:w="0" w:type="dxa"/>
            <w:noWrap/>
            <w:hideMark/>
          </w:tcPr>
          <w:p w14:paraId="0A793708"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0.337735</w:t>
            </w:r>
          </w:p>
        </w:tc>
      </w:tr>
      <w:tr w:rsidR="00A404B1" w14:paraId="2957ADB9"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425A9883" w14:textId="77777777" w:rsidR="00A404B1" w:rsidRDefault="00A404B1">
            <w:pPr>
              <w:jc w:val="right"/>
              <w:rPr>
                <w:rFonts w:ascii="Calibri" w:hAnsi="Calibri" w:cs="Calibri"/>
                <w:color w:val="000000"/>
              </w:rPr>
            </w:pPr>
            <w:r>
              <w:rPr>
                <w:rFonts w:ascii="Calibri" w:hAnsi="Calibri" w:cs="Calibri"/>
                <w:color w:val="000000"/>
              </w:rPr>
              <w:t>9</w:t>
            </w:r>
          </w:p>
        </w:tc>
        <w:tc>
          <w:tcPr>
            <w:tcW w:w="0" w:type="dxa"/>
            <w:noWrap/>
            <w:hideMark/>
          </w:tcPr>
          <w:p w14:paraId="2899A4E5"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0.352267</w:t>
            </w:r>
          </w:p>
        </w:tc>
      </w:tr>
      <w:tr w:rsidR="00A404B1" w14:paraId="0BDDD7EC"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23B06574" w14:textId="77777777" w:rsidR="00A404B1" w:rsidRDefault="00A404B1">
            <w:pPr>
              <w:jc w:val="right"/>
              <w:rPr>
                <w:rFonts w:ascii="Calibri" w:hAnsi="Calibri" w:cs="Calibri"/>
                <w:color w:val="000000"/>
              </w:rPr>
            </w:pPr>
            <w:r>
              <w:rPr>
                <w:rFonts w:ascii="Calibri" w:hAnsi="Calibri" w:cs="Calibri"/>
                <w:color w:val="000000"/>
              </w:rPr>
              <w:t>10</w:t>
            </w:r>
          </w:p>
        </w:tc>
        <w:tc>
          <w:tcPr>
            <w:tcW w:w="0" w:type="dxa"/>
            <w:noWrap/>
            <w:hideMark/>
          </w:tcPr>
          <w:p w14:paraId="4130E56A"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0.364209</w:t>
            </w:r>
          </w:p>
        </w:tc>
      </w:tr>
      <w:tr w:rsidR="00A404B1" w14:paraId="1009CC5A"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58B125FD" w14:textId="77777777" w:rsidR="00A404B1" w:rsidRDefault="00A404B1">
            <w:pPr>
              <w:jc w:val="right"/>
              <w:rPr>
                <w:rFonts w:ascii="Calibri" w:hAnsi="Calibri" w:cs="Calibri"/>
                <w:color w:val="000000"/>
              </w:rPr>
            </w:pPr>
            <w:r>
              <w:rPr>
                <w:rFonts w:ascii="Calibri" w:hAnsi="Calibri" w:cs="Calibri"/>
                <w:color w:val="000000"/>
              </w:rPr>
              <w:t>11</w:t>
            </w:r>
          </w:p>
        </w:tc>
        <w:tc>
          <w:tcPr>
            <w:tcW w:w="0" w:type="dxa"/>
            <w:noWrap/>
            <w:hideMark/>
          </w:tcPr>
          <w:p w14:paraId="1F0B5007"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0.374183</w:t>
            </w:r>
          </w:p>
        </w:tc>
      </w:tr>
      <w:tr w:rsidR="00A404B1" w14:paraId="5F65D9C3"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62F147D3" w14:textId="77777777" w:rsidR="00A404B1" w:rsidRDefault="00A404B1">
            <w:pPr>
              <w:jc w:val="right"/>
              <w:rPr>
                <w:rFonts w:ascii="Calibri" w:hAnsi="Calibri" w:cs="Calibri"/>
                <w:color w:val="000000"/>
              </w:rPr>
            </w:pPr>
            <w:r>
              <w:rPr>
                <w:rFonts w:ascii="Calibri" w:hAnsi="Calibri" w:cs="Calibri"/>
                <w:color w:val="000000"/>
              </w:rPr>
              <w:t>12</w:t>
            </w:r>
          </w:p>
        </w:tc>
        <w:tc>
          <w:tcPr>
            <w:tcW w:w="0" w:type="dxa"/>
            <w:noWrap/>
            <w:hideMark/>
          </w:tcPr>
          <w:p w14:paraId="5D5D4D28"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0.382629</w:t>
            </w:r>
          </w:p>
        </w:tc>
      </w:tr>
      <w:tr w:rsidR="00A404B1" w14:paraId="356CA12B"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615FECB3" w14:textId="77777777" w:rsidR="00A404B1" w:rsidRDefault="00A404B1">
            <w:pPr>
              <w:jc w:val="right"/>
              <w:rPr>
                <w:rFonts w:ascii="Calibri" w:hAnsi="Calibri" w:cs="Calibri"/>
                <w:color w:val="000000"/>
              </w:rPr>
            </w:pPr>
            <w:r>
              <w:rPr>
                <w:rFonts w:ascii="Calibri" w:hAnsi="Calibri" w:cs="Calibri"/>
                <w:color w:val="000000"/>
              </w:rPr>
              <w:t>13</w:t>
            </w:r>
          </w:p>
        </w:tc>
        <w:tc>
          <w:tcPr>
            <w:tcW w:w="0" w:type="dxa"/>
            <w:noWrap/>
            <w:hideMark/>
          </w:tcPr>
          <w:p w14:paraId="38086738"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0.389866</w:t>
            </w:r>
          </w:p>
        </w:tc>
      </w:tr>
      <w:tr w:rsidR="00A404B1" w14:paraId="0A50BBD3"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236FAF96" w14:textId="77777777" w:rsidR="00A404B1" w:rsidRDefault="00A404B1">
            <w:pPr>
              <w:jc w:val="right"/>
              <w:rPr>
                <w:rFonts w:ascii="Calibri" w:hAnsi="Calibri" w:cs="Calibri"/>
                <w:color w:val="000000"/>
              </w:rPr>
            </w:pPr>
            <w:r>
              <w:rPr>
                <w:rFonts w:ascii="Calibri" w:hAnsi="Calibri" w:cs="Calibri"/>
                <w:color w:val="000000"/>
              </w:rPr>
              <w:t>14</w:t>
            </w:r>
          </w:p>
        </w:tc>
        <w:tc>
          <w:tcPr>
            <w:tcW w:w="0" w:type="dxa"/>
            <w:noWrap/>
            <w:hideMark/>
          </w:tcPr>
          <w:p w14:paraId="0EAFD37B"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0.396133</w:t>
            </w:r>
          </w:p>
        </w:tc>
      </w:tr>
      <w:tr w:rsidR="00A404B1" w14:paraId="14A46D50"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56425296" w14:textId="77777777" w:rsidR="00A404B1" w:rsidRDefault="00A404B1">
            <w:pPr>
              <w:jc w:val="right"/>
              <w:rPr>
                <w:rFonts w:ascii="Calibri" w:hAnsi="Calibri" w:cs="Calibri"/>
                <w:color w:val="000000"/>
              </w:rPr>
            </w:pPr>
            <w:r>
              <w:rPr>
                <w:rFonts w:ascii="Calibri" w:hAnsi="Calibri" w:cs="Calibri"/>
                <w:color w:val="000000"/>
              </w:rPr>
              <w:t>15</w:t>
            </w:r>
          </w:p>
        </w:tc>
        <w:tc>
          <w:tcPr>
            <w:tcW w:w="0" w:type="dxa"/>
            <w:noWrap/>
            <w:hideMark/>
          </w:tcPr>
          <w:p w14:paraId="49672287"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0.401611</w:t>
            </w:r>
          </w:p>
        </w:tc>
      </w:tr>
      <w:tr w:rsidR="00A404B1" w14:paraId="6B0761C2"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0302487E" w14:textId="77777777" w:rsidR="00A404B1" w:rsidRDefault="00A404B1">
            <w:pPr>
              <w:jc w:val="right"/>
              <w:rPr>
                <w:rFonts w:ascii="Calibri" w:hAnsi="Calibri" w:cs="Calibri"/>
                <w:color w:val="000000"/>
              </w:rPr>
            </w:pPr>
            <w:r>
              <w:rPr>
                <w:rFonts w:ascii="Calibri" w:hAnsi="Calibri" w:cs="Calibri"/>
                <w:color w:val="000000"/>
              </w:rPr>
              <w:t>16</w:t>
            </w:r>
          </w:p>
        </w:tc>
        <w:tc>
          <w:tcPr>
            <w:tcW w:w="0" w:type="dxa"/>
            <w:noWrap/>
            <w:hideMark/>
          </w:tcPr>
          <w:p w14:paraId="09A3C69E"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0.406439</w:t>
            </w:r>
          </w:p>
        </w:tc>
      </w:tr>
      <w:tr w:rsidR="00A404B1" w14:paraId="1559B431"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153E2F74" w14:textId="77777777" w:rsidR="00A404B1" w:rsidRDefault="00A404B1">
            <w:pPr>
              <w:jc w:val="right"/>
              <w:rPr>
                <w:rFonts w:ascii="Calibri" w:hAnsi="Calibri" w:cs="Calibri"/>
                <w:color w:val="000000"/>
              </w:rPr>
            </w:pPr>
            <w:r>
              <w:rPr>
                <w:rFonts w:ascii="Calibri" w:hAnsi="Calibri" w:cs="Calibri"/>
                <w:color w:val="000000"/>
              </w:rPr>
              <w:t>17</w:t>
            </w:r>
          </w:p>
        </w:tc>
        <w:tc>
          <w:tcPr>
            <w:tcW w:w="0" w:type="dxa"/>
            <w:noWrap/>
            <w:hideMark/>
          </w:tcPr>
          <w:p w14:paraId="0DAF338F"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0.410727</w:t>
            </w:r>
          </w:p>
        </w:tc>
      </w:tr>
      <w:tr w:rsidR="00A404B1" w14:paraId="4026DD90"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2D627AF7" w14:textId="77777777" w:rsidR="00A404B1" w:rsidRDefault="00A404B1">
            <w:pPr>
              <w:jc w:val="right"/>
              <w:rPr>
                <w:rFonts w:ascii="Calibri" w:hAnsi="Calibri" w:cs="Calibri"/>
                <w:color w:val="000000"/>
              </w:rPr>
            </w:pPr>
            <w:r>
              <w:rPr>
                <w:rFonts w:ascii="Calibri" w:hAnsi="Calibri" w:cs="Calibri"/>
                <w:color w:val="000000"/>
              </w:rPr>
              <w:t>18</w:t>
            </w:r>
          </w:p>
        </w:tc>
        <w:tc>
          <w:tcPr>
            <w:tcW w:w="0" w:type="dxa"/>
            <w:noWrap/>
            <w:hideMark/>
          </w:tcPr>
          <w:p w14:paraId="3614344A"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0.41456</w:t>
            </w:r>
          </w:p>
        </w:tc>
      </w:tr>
      <w:tr w:rsidR="00A404B1" w14:paraId="72C7E323"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2E0EBF9F" w14:textId="5CEBF9A1" w:rsidR="00A404B1" w:rsidRPr="00865D51" w:rsidRDefault="003C60EF">
            <w:pPr>
              <w:jc w:val="right"/>
              <w:rPr>
                <w:rFonts w:ascii="Calibri" w:hAnsi="Calibri" w:cs="Calibri"/>
                <w:color w:val="000000"/>
                <w:lang w:val="en-US"/>
              </w:rPr>
            </w:pPr>
            <w:r>
              <w:rPr>
                <w:rFonts w:ascii="Calibri" w:hAnsi="Calibri" w:cs="Calibri"/>
                <w:color w:val="000000"/>
              </w:rPr>
              <w:softHyphen/>
            </w:r>
            <w:r>
              <w:rPr>
                <w:rFonts w:ascii="Calibri" w:hAnsi="Calibri" w:cs="Calibri"/>
                <w:color w:val="000000"/>
              </w:rPr>
              <w:softHyphen/>
            </w:r>
            <w:r>
              <w:rPr>
                <w:rFonts w:ascii="Calibri" w:hAnsi="Calibri" w:cs="Calibri"/>
                <w:color w:val="000000"/>
              </w:rPr>
              <w:softHyphen/>
            </w:r>
            <w:r>
              <w:rPr>
                <w:rFonts w:ascii="Calibri" w:hAnsi="Calibri" w:cs="Calibri"/>
                <w:color w:val="000000"/>
              </w:rPr>
              <w:softHyphen/>
            </w:r>
            <w:r>
              <w:rPr>
                <w:rFonts w:ascii="Calibri" w:hAnsi="Calibri" w:cs="Calibri"/>
                <w:color w:val="000000"/>
              </w:rPr>
              <w:softHyphen/>
            </w:r>
            <w:r>
              <w:rPr>
                <w:rFonts w:ascii="Calibri" w:hAnsi="Calibri" w:cs="Calibri"/>
                <w:color w:val="000000"/>
              </w:rPr>
              <w:softHyphen/>
            </w:r>
            <w:r>
              <w:rPr>
                <w:rFonts w:ascii="Calibri" w:hAnsi="Calibri" w:cs="Calibri"/>
                <w:color w:val="000000"/>
              </w:rPr>
              <w:softHyphen/>
            </w:r>
            <w:r>
              <w:rPr>
                <w:rFonts w:ascii="Calibri" w:hAnsi="Calibri" w:cs="Calibri"/>
                <w:color w:val="000000"/>
              </w:rPr>
              <w:softHyphen/>
            </w:r>
            <w:r>
              <w:rPr>
                <w:rFonts w:ascii="Calibri" w:hAnsi="Calibri" w:cs="Calibri"/>
                <w:color w:val="000000"/>
              </w:rPr>
              <w:softHyphen/>
            </w:r>
            <w:r>
              <w:rPr>
                <w:rFonts w:ascii="Calibri" w:hAnsi="Calibri" w:cs="Calibri"/>
                <w:color w:val="000000"/>
              </w:rPr>
              <w:softHyphen/>
            </w:r>
            <w:r>
              <w:rPr>
                <w:rFonts w:ascii="Calibri" w:hAnsi="Calibri" w:cs="Calibri"/>
                <w:color w:val="000000"/>
              </w:rPr>
              <w:softHyphen/>
            </w:r>
            <w:r>
              <w:rPr>
                <w:rFonts w:ascii="Calibri" w:hAnsi="Calibri" w:cs="Calibri"/>
                <w:color w:val="000000"/>
              </w:rPr>
              <w:softHyphen/>
            </w:r>
            <w:r>
              <w:rPr>
                <w:rFonts w:ascii="Calibri" w:hAnsi="Calibri" w:cs="Calibri"/>
                <w:color w:val="000000"/>
              </w:rPr>
              <w:softHyphen/>
            </w:r>
            <w:r>
              <w:rPr>
                <w:rFonts w:ascii="Calibri" w:hAnsi="Calibri" w:cs="Calibri"/>
                <w:color w:val="000000"/>
              </w:rPr>
              <w:softHyphen/>
            </w:r>
            <w:r>
              <w:rPr>
                <w:rFonts w:ascii="Calibri" w:hAnsi="Calibri" w:cs="Calibri"/>
                <w:color w:val="000000"/>
              </w:rPr>
              <w:softHyphen/>
            </w:r>
            <w:r>
              <w:rPr>
                <w:rFonts w:ascii="Calibri" w:hAnsi="Calibri" w:cs="Calibri"/>
                <w:color w:val="000000"/>
              </w:rPr>
              <w:softHyphen/>
            </w:r>
            <w:r w:rsidR="00C2112A">
              <w:rPr>
                <w:rFonts w:ascii="Calibri" w:hAnsi="Calibri" w:cs="Calibri"/>
                <w:color w:val="000000"/>
                <w:lang w:val="en-US"/>
              </w:rPr>
              <w:t>19</w:t>
            </w:r>
          </w:p>
        </w:tc>
        <w:tc>
          <w:tcPr>
            <w:tcW w:w="0" w:type="dxa"/>
            <w:noWrap/>
            <w:hideMark/>
          </w:tcPr>
          <w:p w14:paraId="06D9F63B"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0.418006</w:t>
            </w:r>
          </w:p>
        </w:tc>
      </w:tr>
      <w:tr w:rsidR="00A404B1" w14:paraId="2824907C"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7961AE45" w14:textId="77777777" w:rsidR="00A404B1" w:rsidRDefault="00A404B1">
            <w:pPr>
              <w:jc w:val="right"/>
              <w:rPr>
                <w:rFonts w:ascii="Calibri" w:hAnsi="Calibri" w:cs="Calibri"/>
                <w:color w:val="000000"/>
              </w:rPr>
            </w:pPr>
            <w:r>
              <w:rPr>
                <w:rFonts w:ascii="Calibri" w:hAnsi="Calibri" w:cs="Calibri"/>
                <w:color w:val="000000"/>
              </w:rPr>
              <w:t>20</w:t>
            </w:r>
          </w:p>
        </w:tc>
        <w:tc>
          <w:tcPr>
            <w:tcW w:w="0" w:type="dxa"/>
            <w:noWrap/>
            <w:hideMark/>
          </w:tcPr>
          <w:p w14:paraId="3367974F" w14:textId="77777777" w:rsidR="00A404B1" w:rsidRDefault="00A404B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0.421122</w:t>
            </w:r>
          </w:p>
        </w:tc>
      </w:tr>
      <w:bookmarkEnd w:id="88"/>
    </w:tbl>
    <w:p w14:paraId="70B2C6BE" w14:textId="0CB5890D" w:rsidR="00AA574E" w:rsidRDefault="00AA574E" w:rsidP="004C14EA">
      <w:pPr>
        <w:rPr>
          <w:lang w:val="en-US"/>
        </w:rPr>
      </w:pPr>
    </w:p>
    <w:p w14:paraId="74A6C554" w14:textId="32D494DE" w:rsidR="004E576A" w:rsidRDefault="00942246" w:rsidP="00197BCB">
      <w:pPr>
        <w:keepNext/>
        <w:jc w:val="center"/>
      </w:pPr>
      <w:r>
        <w:rPr>
          <w:noProof/>
        </w:rPr>
        <w:lastRenderedPageBreak/>
        <w:drawing>
          <wp:inline distT="0" distB="0" distL="0" distR="0" wp14:anchorId="23016ABE" wp14:editId="0868C462">
            <wp:extent cx="4572000" cy="3054350"/>
            <wp:effectExtent l="0" t="0" r="12700" b="6350"/>
            <wp:docPr id="3" name="Chart 3">
              <a:extLst xmlns:a="http://schemas.openxmlformats.org/drawingml/2006/main">
                <a:ext uri="{FF2B5EF4-FFF2-40B4-BE49-F238E27FC236}">
                  <a16:creationId xmlns:a16="http://schemas.microsoft.com/office/drawing/2014/main" id="{91D6F7A5-DEEE-6049-9805-7E516A595F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01F37A76" w14:textId="7356D822" w:rsidR="004E576A" w:rsidRDefault="004E576A" w:rsidP="004E576A">
      <w:pPr>
        <w:pStyle w:val="Caption"/>
        <w:keepNext/>
      </w:pPr>
      <w:r>
        <w:t xml:space="preserve">Figure </w:t>
      </w:r>
      <w:r w:rsidR="005B7735">
        <w:fldChar w:fldCharType="begin"/>
      </w:r>
      <w:r w:rsidR="005B7735">
        <w:instrText xml:space="preserve"> SEQ Figure \* ARABIC </w:instrText>
      </w:r>
      <w:r w:rsidR="005B7735">
        <w:fldChar w:fldCharType="separate"/>
      </w:r>
      <w:r w:rsidR="004203E7">
        <w:rPr>
          <w:noProof/>
        </w:rPr>
        <w:t>1</w:t>
      </w:r>
      <w:r w:rsidR="005B7735">
        <w:rPr>
          <w:noProof/>
        </w:rPr>
        <w:fldChar w:fldCharType="end"/>
      </w:r>
      <w:r>
        <w:rPr>
          <w:lang w:val="en-US"/>
        </w:rPr>
        <w:t>.</w:t>
      </w:r>
      <w:r w:rsidR="00942246">
        <w:rPr>
          <w:lang w:val="en-US"/>
        </w:rPr>
        <w:t xml:space="preserve"> AMSE</w:t>
      </w:r>
      <w:r>
        <w:rPr>
          <w:lang w:val="en-US"/>
        </w:rPr>
        <w:t xml:space="preserve"> from different K values with increment 1</w:t>
      </w:r>
    </w:p>
    <w:p w14:paraId="4122B775" w14:textId="718AAACC" w:rsidR="00D8287D" w:rsidRDefault="008614C7" w:rsidP="004C14EA">
      <w:pPr>
        <w:rPr>
          <w:lang w:val="en-US"/>
        </w:rPr>
      </w:pPr>
      <w:r>
        <w:rPr>
          <w:lang w:val="en-US"/>
        </w:rPr>
        <w:t xml:space="preserve">The minimum point </w:t>
      </w:r>
      <w:r w:rsidR="00073C8B">
        <w:rPr>
          <w:lang w:val="en-US"/>
        </w:rPr>
        <w:t xml:space="preserve">of </w:t>
      </w:r>
      <m:oMath>
        <m:r>
          <w:rPr>
            <w:rFonts w:ascii="Cambria Math" w:hAnsi="Cambria Math"/>
            <w:lang w:val="en-US"/>
          </w:rPr>
          <m:t>K</m:t>
        </m:r>
      </m:oMath>
      <w:r w:rsidR="00073C8B">
        <w:rPr>
          <w:lang w:val="en-US"/>
        </w:rPr>
        <w:t xml:space="preserve"> </w:t>
      </w:r>
      <w:r>
        <w:rPr>
          <w:lang w:val="en-US"/>
        </w:rPr>
        <w:t xml:space="preserve">lies between </w:t>
      </w:r>
      <w:r w:rsidR="00073C8B">
        <w:rPr>
          <w:lang w:val="en-US"/>
        </w:rPr>
        <w:t xml:space="preserve">1 and </w:t>
      </w:r>
      <w:r w:rsidR="00074ED2">
        <w:rPr>
          <w:lang w:val="en-US"/>
        </w:rPr>
        <w:t>3</w:t>
      </w:r>
      <w:r w:rsidR="00073C8B">
        <w:rPr>
          <w:lang w:val="en-US"/>
        </w:rPr>
        <w:t xml:space="preserve">. </w:t>
      </w:r>
      <w:r w:rsidR="00A10F23">
        <w:rPr>
          <w:lang w:val="en-US"/>
        </w:rPr>
        <w:t xml:space="preserve">Then I repeat the process again </w:t>
      </w:r>
      <w:r w:rsidR="00A753F8">
        <w:rPr>
          <w:lang w:val="en-US"/>
        </w:rPr>
        <w:t xml:space="preserve">but with </w:t>
      </w:r>
      <w:r w:rsidR="00EA4410">
        <w:rPr>
          <w:lang w:val="en-US"/>
        </w:rPr>
        <w:t>increment</w:t>
      </w:r>
      <w:r w:rsidR="00DE3775">
        <w:rPr>
          <w:lang w:val="en-US"/>
        </w:rPr>
        <w:t>s</w:t>
      </w:r>
      <w:r w:rsidR="00EA4410">
        <w:rPr>
          <w:lang w:val="en-US"/>
        </w:rPr>
        <w:t xml:space="preserve"> of 0.1 in region </w:t>
      </w:r>
      <m:oMath>
        <m:d>
          <m:dPr>
            <m:begChr m:val="["/>
            <m:endChr m:val="]"/>
            <m:ctrlPr>
              <w:rPr>
                <w:rFonts w:ascii="Cambria Math" w:hAnsi="Cambria Math"/>
                <w:i/>
                <w:lang w:val="en-US"/>
              </w:rPr>
            </m:ctrlPr>
          </m:dPr>
          <m:e>
            <m:r>
              <w:rPr>
                <w:rFonts w:ascii="Cambria Math" w:hAnsi="Cambria Math"/>
                <w:lang w:val="en-US"/>
              </w:rPr>
              <m:t>1,3</m:t>
            </m:r>
          </m:e>
        </m:d>
      </m:oMath>
      <w:r w:rsidR="00EA4410">
        <w:rPr>
          <w:lang w:val="en-US"/>
        </w:rPr>
        <w:t xml:space="preserve"> </w:t>
      </w:r>
      <w:r w:rsidR="00A10F23">
        <w:rPr>
          <w:lang w:val="en-US"/>
        </w:rPr>
        <w:t xml:space="preserve">to </w:t>
      </w:r>
      <w:r w:rsidR="00D60A25">
        <w:rPr>
          <w:lang w:val="en-US"/>
        </w:rPr>
        <w:t xml:space="preserve">find </w:t>
      </w:r>
      <w:r w:rsidR="00EA4410">
        <w:rPr>
          <w:lang w:val="en-US"/>
        </w:rPr>
        <w:t xml:space="preserve">the </w:t>
      </w:r>
      <w:r w:rsidR="00DE1C63">
        <w:rPr>
          <w:lang w:val="en-US"/>
        </w:rPr>
        <w:t>desirable</w:t>
      </w:r>
      <w:r w:rsidR="00D8287D">
        <w:rPr>
          <w:lang w:val="en-US"/>
        </w:rPr>
        <w:t xml:space="preserve"> </w:t>
      </w:r>
      <m:oMath>
        <m:r>
          <w:rPr>
            <w:rFonts w:ascii="Cambria Math" w:hAnsi="Cambria Math"/>
            <w:lang w:val="en-US"/>
          </w:rPr>
          <m:t>K</m:t>
        </m:r>
      </m:oMath>
      <w:r w:rsidR="00D8287D">
        <w:rPr>
          <w:lang w:val="en-US"/>
        </w:rPr>
        <w:t xml:space="preserve">. </w:t>
      </w:r>
    </w:p>
    <w:p w14:paraId="605918AD" w14:textId="77777777" w:rsidR="00070DB3" w:rsidRDefault="00070DB3" w:rsidP="004C14EA">
      <w:pPr>
        <w:rPr>
          <w:lang w:val="en-US"/>
        </w:rPr>
      </w:pPr>
    </w:p>
    <w:p w14:paraId="436515C9" w14:textId="4A681080" w:rsidR="00532133" w:rsidRDefault="00532133" w:rsidP="00532133">
      <w:pPr>
        <w:pStyle w:val="Caption"/>
        <w:keepNext/>
      </w:pPr>
      <w:r>
        <w:t xml:space="preserve">Table </w:t>
      </w:r>
      <w:r w:rsidR="005B7735">
        <w:fldChar w:fldCharType="begin"/>
      </w:r>
      <w:r w:rsidR="005B7735">
        <w:instrText xml:space="preserve"> SEQ Table \* ARABIC </w:instrText>
      </w:r>
      <w:r w:rsidR="005B7735">
        <w:fldChar w:fldCharType="separate"/>
      </w:r>
      <w:r w:rsidR="004437F6">
        <w:rPr>
          <w:noProof/>
        </w:rPr>
        <w:t>5</w:t>
      </w:r>
      <w:r w:rsidR="005B7735">
        <w:rPr>
          <w:noProof/>
        </w:rPr>
        <w:fldChar w:fldCharType="end"/>
      </w:r>
      <w:r w:rsidRPr="004606BB">
        <w:t xml:space="preserve">. </w:t>
      </w:r>
      <w:bookmarkStart w:id="89" w:name="OLE_LINK2"/>
      <w:r w:rsidRPr="004606BB">
        <w:t>A</w:t>
      </w:r>
      <w:r w:rsidR="007935F3">
        <w:rPr>
          <w:lang w:val="en-US"/>
        </w:rPr>
        <w:t>MSE</w:t>
      </w:r>
      <w:r w:rsidRPr="004606BB">
        <w:t xml:space="preserve"> from different K values with increment </w:t>
      </w:r>
      <w:r>
        <w:rPr>
          <w:lang w:val="en-US"/>
        </w:rPr>
        <w:t>0.</w:t>
      </w:r>
      <w:r w:rsidRPr="004606BB">
        <w:t>1</w:t>
      </w:r>
      <w:bookmarkEnd w:id="89"/>
    </w:p>
    <w:tbl>
      <w:tblPr>
        <w:tblStyle w:val="GridTable1Light"/>
        <w:tblW w:w="2600" w:type="dxa"/>
        <w:jc w:val="center"/>
        <w:tblLook w:val="04A0" w:firstRow="1" w:lastRow="0" w:firstColumn="1" w:lastColumn="0" w:noHBand="0" w:noVBand="1"/>
      </w:tblPr>
      <w:tblGrid>
        <w:gridCol w:w="824"/>
        <w:gridCol w:w="1776"/>
      </w:tblGrid>
      <w:tr w:rsidR="00E342DD" w14:paraId="2CBD0ABB" w14:textId="77777777" w:rsidTr="00865D51">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0D189AF5" w14:textId="77777777" w:rsidR="00E342DD" w:rsidRDefault="00E342DD">
            <w:pPr>
              <w:rPr>
                <w:rFonts w:ascii="Calibri" w:hAnsi="Calibri" w:cs="Calibri"/>
                <w:color w:val="000000"/>
              </w:rPr>
            </w:pPr>
            <w:r>
              <w:rPr>
                <w:rFonts w:ascii="Calibri" w:hAnsi="Calibri" w:cs="Calibri"/>
                <w:color w:val="000000"/>
              </w:rPr>
              <w:t>K</w:t>
            </w:r>
          </w:p>
        </w:tc>
        <w:tc>
          <w:tcPr>
            <w:tcW w:w="0" w:type="dxa"/>
            <w:noWrap/>
            <w:hideMark/>
          </w:tcPr>
          <w:p w14:paraId="03FD6FF7" w14:textId="77777777" w:rsidR="00E342DD" w:rsidRDefault="00E342D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AMSE</w:t>
            </w:r>
          </w:p>
        </w:tc>
      </w:tr>
      <w:tr w:rsidR="00E342DD" w14:paraId="629D080E"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6B518405" w14:textId="77777777" w:rsidR="00E342DD" w:rsidRDefault="00E342DD">
            <w:pPr>
              <w:jc w:val="right"/>
              <w:rPr>
                <w:rFonts w:ascii="Calibri" w:hAnsi="Calibri" w:cs="Calibri"/>
                <w:color w:val="000000"/>
              </w:rPr>
            </w:pPr>
            <w:r>
              <w:rPr>
                <w:rFonts w:ascii="Calibri" w:hAnsi="Calibri" w:cs="Calibri"/>
                <w:color w:val="000000"/>
              </w:rPr>
              <w:t>1</w:t>
            </w:r>
          </w:p>
        </w:tc>
        <w:tc>
          <w:tcPr>
            <w:tcW w:w="0" w:type="dxa"/>
            <w:noWrap/>
            <w:hideMark/>
          </w:tcPr>
          <w:p w14:paraId="314296B9"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0.122816</w:t>
            </w:r>
          </w:p>
        </w:tc>
      </w:tr>
      <w:tr w:rsidR="00E342DD" w14:paraId="09AE5882"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3D4ADA8D" w14:textId="77777777" w:rsidR="00E342DD" w:rsidRDefault="00E342DD">
            <w:pPr>
              <w:jc w:val="right"/>
              <w:rPr>
                <w:rFonts w:ascii="Calibri" w:hAnsi="Calibri" w:cs="Calibri"/>
                <w:color w:val="000000"/>
              </w:rPr>
            </w:pPr>
            <w:r>
              <w:rPr>
                <w:rFonts w:ascii="Calibri" w:hAnsi="Calibri" w:cs="Calibri"/>
                <w:color w:val="000000"/>
              </w:rPr>
              <w:t>1.1</w:t>
            </w:r>
          </w:p>
        </w:tc>
        <w:tc>
          <w:tcPr>
            <w:tcW w:w="0" w:type="dxa"/>
            <w:noWrap/>
            <w:hideMark/>
          </w:tcPr>
          <w:p w14:paraId="7BAF286A"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0.115815</w:t>
            </w:r>
          </w:p>
        </w:tc>
      </w:tr>
      <w:tr w:rsidR="00E342DD" w14:paraId="24855FE3"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00861938" w14:textId="77777777" w:rsidR="00E342DD" w:rsidRDefault="00E342DD">
            <w:pPr>
              <w:jc w:val="right"/>
              <w:rPr>
                <w:rFonts w:ascii="Calibri" w:hAnsi="Calibri" w:cs="Calibri"/>
                <w:color w:val="000000"/>
              </w:rPr>
            </w:pPr>
            <w:r>
              <w:rPr>
                <w:rFonts w:ascii="Calibri" w:hAnsi="Calibri" w:cs="Calibri"/>
                <w:color w:val="000000"/>
              </w:rPr>
              <w:t>1.2</w:t>
            </w:r>
          </w:p>
        </w:tc>
        <w:tc>
          <w:tcPr>
            <w:tcW w:w="0" w:type="dxa"/>
            <w:noWrap/>
            <w:hideMark/>
          </w:tcPr>
          <w:p w14:paraId="33823058"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0.110977</w:t>
            </w:r>
          </w:p>
        </w:tc>
      </w:tr>
      <w:tr w:rsidR="00E342DD" w14:paraId="17A36CB5"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2BBC441F" w14:textId="77777777" w:rsidR="00E342DD" w:rsidRDefault="00E342DD">
            <w:pPr>
              <w:jc w:val="right"/>
              <w:rPr>
                <w:rFonts w:ascii="Calibri" w:hAnsi="Calibri" w:cs="Calibri"/>
                <w:color w:val="000000"/>
              </w:rPr>
            </w:pPr>
            <w:r>
              <w:rPr>
                <w:rFonts w:ascii="Calibri" w:hAnsi="Calibri" w:cs="Calibri"/>
                <w:color w:val="000000"/>
              </w:rPr>
              <w:t>1.3</w:t>
            </w:r>
          </w:p>
        </w:tc>
        <w:tc>
          <w:tcPr>
            <w:tcW w:w="0" w:type="dxa"/>
            <w:noWrap/>
            <w:hideMark/>
          </w:tcPr>
          <w:p w14:paraId="708E2161"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0.108031</w:t>
            </w:r>
          </w:p>
        </w:tc>
      </w:tr>
      <w:tr w:rsidR="00E342DD" w14:paraId="32C7BB1A"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738E0B2E" w14:textId="77777777" w:rsidR="00E342DD" w:rsidRDefault="00E342DD">
            <w:pPr>
              <w:jc w:val="right"/>
              <w:rPr>
                <w:rFonts w:ascii="Calibri" w:hAnsi="Calibri" w:cs="Calibri"/>
                <w:color w:val="000000"/>
              </w:rPr>
            </w:pPr>
            <w:r>
              <w:rPr>
                <w:rFonts w:ascii="Calibri" w:hAnsi="Calibri" w:cs="Calibri"/>
                <w:color w:val="000000"/>
              </w:rPr>
              <w:t>1.4</w:t>
            </w:r>
          </w:p>
        </w:tc>
        <w:tc>
          <w:tcPr>
            <w:tcW w:w="0" w:type="dxa"/>
            <w:noWrap/>
            <w:hideMark/>
          </w:tcPr>
          <w:p w14:paraId="2B4FE317"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0.106728</w:t>
            </w:r>
          </w:p>
        </w:tc>
      </w:tr>
      <w:tr w:rsidR="00E342DD" w14:paraId="3A9745AE"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3361B4CE" w14:textId="77777777" w:rsidR="00E342DD" w:rsidRDefault="00E342DD">
            <w:pPr>
              <w:jc w:val="right"/>
              <w:rPr>
                <w:rFonts w:ascii="Calibri" w:hAnsi="Calibri" w:cs="Calibri"/>
                <w:color w:val="000000"/>
              </w:rPr>
            </w:pPr>
            <w:r>
              <w:rPr>
                <w:rFonts w:ascii="Calibri" w:hAnsi="Calibri" w:cs="Calibri"/>
                <w:color w:val="000000"/>
              </w:rPr>
              <w:t>1.5</w:t>
            </w:r>
          </w:p>
        </w:tc>
        <w:tc>
          <w:tcPr>
            <w:tcW w:w="0" w:type="dxa"/>
            <w:noWrap/>
            <w:hideMark/>
          </w:tcPr>
          <w:p w14:paraId="46620CF1"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0.106836</w:t>
            </w:r>
          </w:p>
        </w:tc>
      </w:tr>
      <w:tr w:rsidR="00E342DD" w14:paraId="4426A772"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5858ECAA" w14:textId="77777777" w:rsidR="00E342DD" w:rsidRDefault="00E342DD">
            <w:pPr>
              <w:jc w:val="right"/>
              <w:rPr>
                <w:rFonts w:ascii="Calibri" w:hAnsi="Calibri" w:cs="Calibri"/>
                <w:color w:val="000000"/>
              </w:rPr>
            </w:pPr>
            <w:r>
              <w:rPr>
                <w:rFonts w:ascii="Calibri" w:hAnsi="Calibri" w:cs="Calibri"/>
                <w:color w:val="000000"/>
              </w:rPr>
              <w:t>1.6</w:t>
            </w:r>
          </w:p>
        </w:tc>
        <w:tc>
          <w:tcPr>
            <w:tcW w:w="0" w:type="dxa"/>
            <w:noWrap/>
            <w:hideMark/>
          </w:tcPr>
          <w:p w14:paraId="667C2865"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0.108143</w:t>
            </w:r>
          </w:p>
        </w:tc>
      </w:tr>
      <w:tr w:rsidR="00E342DD" w14:paraId="5F7A10BE"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19F2AAD1" w14:textId="77777777" w:rsidR="00E342DD" w:rsidRDefault="00E342DD">
            <w:pPr>
              <w:jc w:val="right"/>
              <w:rPr>
                <w:rFonts w:ascii="Calibri" w:hAnsi="Calibri" w:cs="Calibri"/>
                <w:color w:val="000000"/>
              </w:rPr>
            </w:pPr>
            <w:r>
              <w:rPr>
                <w:rFonts w:ascii="Calibri" w:hAnsi="Calibri" w:cs="Calibri"/>
                <w:color w:val="000000"/>
              </w:rPr>
              <w:t>1.7</w:t>
            </w:r>
          </w:p>
        </w:tc>
        <w:tc>
          <w:tcPr>
            <w:tcW w:w="0" w:type="dxa"/>
            <w:noWrap/>
            <w:hideMark/>
          </w:tcPr>
          <w:p w14:paraId="0D8FC4B5"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0.110455</w:t>
            </w:r>
          </w:p>
        </w:tc>
      </w:tr>
      <w:tr w:rsidR="00E342DD" w14:paraId="65B24180"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68E143AE" w14:textId="77777777" w:rsidR="00E342DD" w:rsidRDefault="00E342DD">
            <w:pPr>
              <w:jc w:val="right"/>
              <w:rPr>
                <w:rFonts w:ascii="Calibri" w:hAnsi="Calibri" w:cs="Calibri"/>
                <w:color w:val="000000"/>
              </w:rPr>
            </w:pPr>
            <w:r>
              <w:rPr>
                <w:rFonts w:ascii="Calibri" w:hAnsi="Calibri" w:cs="Calibri"/>
                <w:color w:val="000000"/>
              </w:rPr>
              <w:t>1.8</w:t>
            </w:r>
          </w:p>
        </w:tc>
        <w:tc>
          <w:tcPr>
            <w:tcW w:w="0" w:type="dxa"/>
            <w:noWrap/>
            <w:hideMark/>
          </w:tcPr>
          <w:p w14:paraId="24EE5150"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0.113601</w:t>
            </w:r>
          </w:p>
        </w:tc>
      </w:tr>
      <w:tr w:rsidR="00E342DD" w14:paraId="7990009F"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0287CABB" w14:textId="77777777" w:rsidR="00E342DD" w:rsidRDefault="00E342DD">
            <w:pPr>
              <w:jc w:val="right"/>
              <w:rPr>
                <w:rFonts w:ascii="Calibri" w:hAnsi="Calibri" w:cs="Calibri"/>
                <w:color w:val="000000"/>
              </w:rPr>
            </w:pPr>
            <w:r>
              <w:rPr>
                <w:rFonts w:ascii="Calibri" w:hAnsi="Calibri" w:cs="Calibri"/>
                <w:color w:val="000000"/>
              </w:rPr>
              <w:t>1.9</w:t>
            </w:r>
          </w:p>
        </w:tc>
        <w:tc>
          <w:tcPr>
            <w:tcW w:w="0" w:type="dxa"/>
            <w:noWrap/>
            <w:hideMark/>
          </w:tcPr>
          <w:p w14:paraId="2E792BBF"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0.117427</w:t>
            </w:r>
          </w:p>
        </w:tc>
      </w:tr>
      <w:tr w:rsidR="00E342DD" w14:paraId="2849110A"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2474DA7C" w14:textId="77777777" w:rsidR="00E342DD" w:rsidRDefault="00E342DD">
            <w:pPr>
              <w:jc w:val="right"/>
              <w:rPr>
                <w:rFonts w:ascii="Calibri" w:hAnsi="Calibri" w:cs="Calibri"/>
                <w:color w:val="000000"/>
              </w:rPr>
            </w:pPr>
            <w:r>
              <w:rPr>
                <w:rFonts w:ascii="Calibri" w:hAnsi="Calibri" w:cs="Calibri"/>
                <w:color w:val="000000"/>
              </w:rPr>
              <w:t>2</w:t>
            </w:r>
          </w:p>
        </w:tc>
        <w:tc>
          <w:tcPr>
            <w:tcW w:w="0" w:type="dxa"/>
            <w:noWrap/>
            <w:hideMark/>
          </w:tcPr>
          <w:p w14:paraId="31EE914D"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0.1218</w:t>
            </w:r>
          </w:p>
        </w:tc>
      </w:tr>
      <w:tr w:rsidR="00E342DD" w14:paraId="5A120045"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161F6CD9" w14:textId="77777777" w:rsidR="00E342DD" w:rsidRDefault="00E342DD">
            <w:pPr>
              <w:jc w:val="right"/>
              <w:rPr>
                <w:rFonts w:ascii="Calibri" w:hAnsi="Calibri" w:cs="Calibri"/>
                <w:color w:val="000000"/>
              </w:rPr>
            </w:pPr>
            <w:r>
              <w:rPr>
                <w:rFonts w:ascii="Calibri" w:hAnsi="Calibri" w:cs="Calibri"/>
                <w:color w:val="000000"/>
              </w:rPr>
              <w:t>2.1</w:t>
            </w:r>
          </w:p>
        </w:tc>
        <w:tc>
          <w:tcPr>
            <w:tcW w:w="0" w:type="dxa"/>
            <w:noWrap/>
            <w:hideMark/>
          </w:tcPr>
          <w:p w14:paraId="4E9F8DDC"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0.126604</w:t>
            </w:r>
          </w:p>
        </w:tc>
      </w:tr>
      <w:tr w:rsidR="00E342DD" w14:paraId="65ECED18"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7FA13E9D" w14:textId="77777777" w:rsidR="00E342DD" w:rsidRDefault="00E342DD">
            <w:pPr>
              <w:jc w:val="right"/>
              <w:rPr>
                <w:rFonts w:ascii="Calibri" w:hAnsi="Calibri" w:cs="Calibri"/>
                <w:color w:val="000000"/>
              </w:rPr>
            </w:pPr>
            <w:r>
              <w:rPr>
                <w:rFonts w:ascii="Calibri" w:hAnsi="Calibri" w:cs="Calibri"/>
                <w:color w:val="000000"/>
              </w:rPr>
              <w:t>2.2</w:t>
            </w:r>
          </w:p>
        </w:tc>
        <w:tc>
          <w:tcPr>
            <w:tcW w:w="0" w:type="dxa"/>
            <w:noWrap/>
            <w:hideMark/>
          </w:tcPr>
          <w:p w14:paraId="67EC0E49"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0.13174</w:t>
            </w:r>
          </w:p>
        </w:tc>
      </w:tr>
      <w:tr w:rsidR="00E342DD" w14:paraId="4F96BFDE"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4D50A51C" w14:textId="77777777" w:rsidR="00E342DD" w:rsidRDefault="00E342DD">
            <w:pPr>
              <w:jc w:val="right"/>
              <w:rPr>
                <w:rFonts w:ascii="Calibri" w:hAnsi="Calibri" w:cs="Calibri"/>
                <w:color w:val="000000"/>
              </w:rPr>
            </w:pPr>
            <w:r>
              <w:rPr>
                <w:rFonts w:ascii="Calibri" w:hAnsi="Calibri" w:cs="Calibri"/>
                <w:color w:val="000000"/>
              </w:rPr>
              <w:t>2.3</w:t>
            </w:r>
          </w:p>
        </w:tc>
        <w:tc>
          <w:tcPr>
            <w:tcW w:w="0" w:type="dxa"/>
            <w:noWrap/>
            <w:hideMark/>
          </w:tcPr>
          <w:p w14:paraId="29DAF286"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0.137123</w:t>
            </w:r>
          </w:p>
        </w:tc>
      </w:tr>
      <w:tr w:rsidR="00E342DD" w14:paraId="31D34B7D"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654B8289" w14:textId="77777777" w:rsidR="00E342DD" w:rsidRDefault="00E342DD">
            <w:pPr>
              <w:jc w:val="right"/>
              <w:rPr>
                <w:rFonts w:ascii="Calibri" w:hAnsi="Calibri" w:cs="Calibri"/>
                <w:color w:val="000000"/>
              </w:rPr>
            </w:pPr>
            <w:r>
              <w:rPr>
                <w:rFonts w:ascii="Calibri" w:hAnsi="Calibri" w:cs="Calibri"/>
                <w:color w:val="000000"/>
              </w:rPr>
              <w:t>2.4</w:t>
            </w:r>
          </w:p>
        </w:tc>
        <w:tc>
          <w:tcPr>
            <w:tcW w:w="0" w:type="dxa"/>
            <w:noWrap/>
            <w:hideMark/>
          </w:tcPr>
          <w:p w14:paraId="1CDBA846"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0.142682</w:t>
            </w:r>
          </w:p>
        </w:tc>
      </w:tr>
      <w:tr w:rsidR="00E342DD" w14:paraId="4CE84A6B"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1203CDE2" w14:textId="77777777" w:rsidR="00E342DD" w:rsidRDefault="00E342DD">
            <w:pPr>
              <w:jc w:val="right"/>
              <w:rPr>
                <w:rFonts w:ascii="Calibri" w:hAnsi="Calibri" w:cs="Calibri"/>
                <w:color w:val="000000"/>
              </w:rPr>
            </w:pPr>
            <w:r>
              <w:rPr>
                <w:rFonts w:ascii="Calibri" w:hAnsi="Calibri" w:cs="Calibri"/>
                <w:color w:val="000000"/>
              </w:rPr>
              <w:t>2.5</w:t>
            </w:r>
          </w:p>
        </w:tc>
        <w:tc>
          <w:tcPr>
            <w:tcW w:w="0" w:type="dxa"/>
            <w:noWrap/>
            <w:hideMark/>
          </w:tcPr>
          <w:p w14:paraId="36FE17EA"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0.148358</w:t>
            </w:r>
          </w:p>
        </w:tc>
      </w:tr>
      <w:tr w:rsidR="00E342DD" w14:paraId="54523D35"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067BBF9E" w14:textId="77777777" w:rsidR="00E342DD" w:rsidRDefault="00E342DD">
            <w:pPr>
              <w:jc w:val="right"/>
              <w:rPr>
                <w:rFonts w:ascii="Calibri" w:hAnsi="Calibri" w:cs="Calibri"/>
                <w:color w:val="000000"/>
              </w:rPr>
            </w:pPr>
            <w:r>
              <w:rPr>
                <w:rFonts w:ascii="Calibri" w:hAnsi="Calibri" w:cs="Calibri"/>
                <w:color w:val="000000"/>
              </w:rPr>
              <w:t>2.6</w:t>
            </w:r>
          </w:p>
        </w:tc>
        <w:tc>
          <w:tcPr>
            <w:tcW w:w="0" w:type="dxa"/>
            <w:noWrap/>
            <w:hideMark/>
          </w:tcPr>
          <w:p w14:paraId="5472D495"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0.154099</w:t>
            </w:r>
          </w:p>
        </w:tc>
      </w:tr>
      <w:tr w:rsidR="00E342DD" w14:paraId="70F0F3EE"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7202F55D" w14:textId="77777777" w:rsidR="00E342DD" w:rsidRDefault="00E342DD">
            <w:pPr>
              <w:jc w:val="right"/>
              <w:rPr>
                <w:rFonts w:ascii="Calibri" w:hAnsi="Calibri" w:cs="Calibri"/>
                <w:color w:val="000000"/>
              </w:rPr>
            </w:pPr>
            <w:r>
              <w:rPr>
                <w:rFonts w:ascii="Calibri" w:hAnsi="Calibri" w:cs="Calibri"/>
                <w:color w:val="000000"/>
              </w:rPr>
              <w:t>2.7</w:t>
            </w:r>
          </w:p>
        </w:tc>
        <w:tc>
          <w:tcPr>
            <w:tcW w:w="0" w:type="dxa"/>
            <w:noWrap/>
            <w:hideMark/>
          </w:tcPr>
          <w:p w14:paraId="768BEC30"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0.159866</w:t>
            </w:r>
          </w:p>
        </w:tc>
      </w:tr>
      <w:tr w:rsidR="00E342DD" w14:paraId="56099A99"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66CAF376" w14:textId="77777777" w:rsidR="00E342DD" w:rsidRDefault="00E342DD">
            <w:pPr>
              <w:jc w:val="right"/>
              <w:rPr>
                <w:rFonts w:ascii="Calibri" w:hAnsi="Calibri" w:cs="Calibri"/>
                <w:color w:val="000000"/>
              </w:rPr>
            </w:pPr>
            <w:r>
              <w:rPr>
                <w:rFonts w:ascii="Calibri" w:hAnsi="Calibri" w:cs="Calibri"/>
                <w:color w:val="000000"/>
              </w:rPr>
              <w:lastRenderedPageBreak/>
              <w:t>2.8</w:t>
            </w:r>
          </w:p>
        </w:tc>
        <w:tc>
          <w:tcPr>
            <w:tcW w:w="0" w:type="dxa"/>
            <w:noWrap/>
            <w:hideMark/>
          </w:tcPr>
          <w:p w14:paraId="12EAD567"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0.165625</w:t>
            </w:r>
          </w:p>
        </w:tc>
      </w:tr>
      <w:tr w:rsidR="00E342DD" w:rsidRPr="00D85274" w14:paraId="4C79A483"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497CB2AD" w14:textId="77777777" w:rsidR="00E342DD" w:rsidRDefault="00E342DD">
            <w:pPr>
              <w:jc w:val="right"/>
              <w:rPr>
                <w:rFonts w:ascii="Calibri" w:hAnsi="Calibri" w:cs="Calibri"/>
                <w:color w:val="000000"/>
              </w:rPr>
            </w:pPr>
            <w:r>
              <w:rPr>
                <w:rFonts w:ascii="Calibri" w:hAnsi="Calibri" w:cs="Calibri"/>
                <w:color w:val="000000"/>
              </w:rPr>
              <w:t>2.9</w:t>
            </w:r>
          </w:p>
        </w:tc>
        <w:tc>
          <w:tcPr>
            <w:tcW w:w="0" w:type="dxa"/>
            <w:noWrap/>
            <w:hideMark/>
          </w:tcPr>
          <w:p w14:paraId="4FDF818B"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0.171347</w:t>
            </w:r>
          </w:p>
        </w:tc>
      </w:tr>
      <w:tr w:rsidR="00E342DD" w14:paraId="7D73687B"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71A90875" w14:textId="77777777" w:rsidR="00E342DD" w:rsidRDefault="00E342DD">
            <w:pPr>
              <w:jc w:val="right"/>
              <w:rPr>
                <w:rFonts w:ascii="Calibri" w:hAnsi="Calibri" w:cs="Calibri"/>
                <w:color w:val="000000"/>
              </w:rPr>
            </w:pPr>
            <w:r>
              <w:rPr>
                <w:rFonts w:ascii="Calibri" w:hAnsi="Calibri" w:cs="Calibri"/>
                <w:color w:val="000000"/>
              </w:rPr>
              <w:t>3</w:t>
            </w:r>
          </w:p>
        </w:tc>
        <w:tc>
          <w:tcPr>
            <w:tcW w:w="0" w:type="dxa"/>
            <w:noWrap/>
            <w:hideMark/>
          </w:tcPr>
          <w:p w14:paraId="7CB66CA8" w14:textId="77777777" w:rsidR="00E342DD" w:rsidRDefault="00E342D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0.177011</w:t>
            </w:r>
          </w:p>
        </w:tc>
      </w:tr>
    </w:tbl>
    <w:p w14:paraId="1CBFD352" w14:textId="3BA83A52" w:rsidR="0004363F" w:rsidRDefault="0004363F" w:rsidP="004C14EA">
      <w:pPr>
        <w:rPr>
          <w:lang w:val="en-US"/>
        </w:rPr>
      </w:pPr>
    </w:p>
    <w:p w14:paraId="5334156C" w14:textId="7912AFFD" w:rsidR="00532133" w:rsidRDefault="00D85274" w:rsidP="00197BCB">
      <w:pPr>
        <w:keepNext/>
        <w:jc w:val="center"/>
      </w:pPr>
      <w:r>
        <w:rPr>
          <w:noProof/>
        </w:rPr>
        <w:drawing>
          <wp:inline distT="0" distB="0" distL="0" distR="0" wp14:anchorId="0748D16A" wp14:editId="0F967E31">
            <wp:extent cx="4572000" cy="2743200"/>
            <wp:effectExtent l="0" t="0" r="12700" b="12700"/>
            <wp:docPr id="4" name="Chart 4">
              <a:extLst xmlns:a="http://schemas.openxmlformats.org/drawingml/2006/main">
                <a:ext uri="{FF2B5EF4-FFF2-40B4-BE49-F238E27FC236}">
                  <a16:creationId xmlns:a16="http://schemas.microsoft.com/office/drawing/2014/main" id="{A7EE794A-3FF7-5B43-B28F-7CF0EAF652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3FD23687" w14:textId="661C5565" w:rsidR="00DA027D" w:rsidRDefault="00532133" w:rsidP="00532133">
      <w:pPr>
        <w:pStyle w:val="Caption"/>
        <w:rPr>
          <w:lang w:val="en-US"/>
        </w:rPr>
      </w:pPr>
      <w:r>
        <w:t xml:space="preserve">Figure </w:t>
      </w:r>
      <w:r w:rsidR="005B7735">
        <w:fldChar w:fldCharType="begin"/>
      </w:r>
      <w:r w:rsidR="005B7735">
        <w:instrText xml:space="preserve"> SEQ Figure \* ARABIC </w:instrText>
      </w:r>
      <w:r w:rsidR="005B7735">
        <w:fldChar w:fldCharType="separate"/>
      </w:r>
      <w:r w:rsidR="004203E7">
        <w:rPr>
          <w:noProof/>
        </w:rPr>
        <w:t>2</w:t>
      </w:r>
      <w:r w:rsidR="005B7735">
        <w:rPr>
          <w:noProof/>
        </w:rPr>
        <w:fldChar w:fldCharType="end"/>
      </w:r>
      <w:r>
        <w:rPr>
          <w:lang w:val="en-US"/>
        </w:rPr>
        <w:t>.</w:t>
      </w:r>
      <w:r w:rsidRPr="002E1FCA">
        <w:rPr>
          <w:lang w:val="en-US"/>
        </w:rPr>
        <w:t xml:space="preserve"> A</w:t>
      </w:r>
      <w:r w:rsidR="009C124C">
        <w:rPr>
          <w:lang w:val="en-US"/>
        </w:rPr>
        <w:t>MSE</w:t>
      </w:r>
      <w:r w:rsidRPr="002E1FCA">
        <w:rPr>
          <w:lang w:val="en-US"/>
        </w:rPr>
        <w:t xml:space="preserve"> from different K values with increment 0.1</w:t>
      </w:r>
    </w:p>
    <w:p w14:paraId="4E99D38B" w14:textId="7AB9C440" w:rsidR="006E55C1" w:rsidRDefault="00677EC0" w:rsidP="00677EC0">
      <w:pPr>
        <w:rPr>
          <w:lang w:val="en-US"/>
        </w:rPr>
      </w:pPr>
      <w:r>
        <w:rPr>
          <w:lang w:val="en-US"/>
        </w:rPr>
        <w:t xml:space="preserve">The minimum point of </w:t>
      </w:r>
      <m:oMath>
        <m:r>
          <w:rPr>
            <w:rFonts w:ascii="Cambria Math" w:hAnsi="Cambria Math"/>
            <w:lang w:val="en-US"/>
          </w:rPr>
          <m:t>K</m:t>
        </m:r>
      </m:oMath>
      <w:r>
        <w:rPr>
          <w:lang w:val="en-US"/>
        </w:rPr>
        <w:t xml:space="preserve"> lies between 1.3 and 1.5. Then I repeat the process </w:t>
      </w:r>
      <w:r w:rsidR="00D14E0E">
        <w:rPr>
          <w:lang w:val="en-US"/>
        </w:rPr>
        <w:t>the third time</w:t>
      </w:r>
      <w:r>
        <w:rPr>
          <w:lang w:val="en-US"/>
        </w:rPr>
        <w:t xml:space="preserve"> but with increments of 0.</w:t>
      </w:r>
      <w:r w:rsidR="002039D1">
        <w:rPr>
          <w:lang w:val="en-US"/>
        </w:rPr>
        <w:t>0</w:t>
      </w:r>
      <w:r>
        <w:rPr>
          <w:lang w:val="en-US"/>
        </w:rPr>
        <w:t xml:space="preserve">1 in region </w:t>
      </w:r>
      <m:oMath>
        <m:d>
          <m:dPr>
            <m:begChr m:val="["/>
            <m:endChr m:val="]"/>
            <m:ctrlPr>
              <w:rPr>
                <w:rFonts w:ascii="Cambria Math" w:hAnsi="Cambria Math"/>
                <w:i/>
                <w:lang w:val="en-US"/>
              </w:rPr>
            </m:ctrlPr>
          </m:dPr>
          <m:e>
            <m:r>
              <w:rPr>
                <w:rFonts w:ascii="Cambria Math" w:hAnsi="Cambria Math"/>
                <w:lang w:val="en-US"/>
              </w:rPr>
              <m:t>1.3,1.5</m:t>
            </m:r>
          </m:e>
        </m:d>
      </m:oMath>
      <w:r>
        <w:rPr>
          <w:lang w:val="en-US"/>
        </w:rPr>
        <w:t xml:space="preserve"> to find the desirable </w:t>
      </w:r>
      <m:oMath>
        <m:r>
          <w:rPr>
            <w:rFonts w:ascii="Cambria Math" w:hAnsi="Cambria Math"/>
            <w:lang w:val="en-US"/>
          </w:rPr>
          <m:t>K</m:t>
        </m:r>
      </m:oMath>
      <w:r>
        <w:rPr>
          <w:lang w:val="en-US"/>
        </w:rPr>
        <w:t>.</w:t>
      </w:r>
    </w:p>
    <w:p w14:paraId="5241ADED" w14:textId="77777777" w:rsidR="00322AB3" w:rsidRDefault="00322AB3" w:rsidP="00677EC0">
      <w:pPr>
        <w:rPr>
          <w:lang w:val="en-US"/>
        </w:rPr>
      </w:pPr>
    </w:p>
    <w:p w14:paraId="79F3476F" w14:textId="75AE7659" w:rsidR="00C649D0" w:rsidRDefault="00C649D0" w:rsidP="00865D51">
      <w:pPr>
        <w:pStyle w:val="Caption"/>
        <w:keepNext/>
      </w:pPr>
      <w:r>
        <w:t xml:space="preserve">Table </w:t>
      </w:r>
      <w:r w:rsidR="005B7735">
        <w:fldChar w:fldCharType="begin"/>
      </w:r>
      <w:r w:rsidR="005B7735">
        <w:instrText xml:space="preserve"> SEQ Table \* ARABIC </w:instrText>
      </w:r>
      <w:r w:rsidR="005B7735">
        <w:fldChar w:fldCharType="separate"/>
      </w:r>
      <w:r w:rsidR="004437F6">
        <w:rPr>
          <w:noProof/>
        </w:rPr>
        <w:t>6</w:t>
      </w:r>
      <w:r w:rsidR="005B7735">
        <w:rPr>
          <w:noProof/>
        </w:rPr>
        <w:fldChar w:fldCharType="end"/>
      </w:r>
      <w:r>
        <w:rPr>
          <w:lang w:val="en-US"/>
        </w:rPr>
        <w:t xml:space="preserve">. </w:t>
      </w:r>
      <w:bookmarkStart w:id="90" w:name="OLE_LINK3"/>
      <w:r w:rsidRPr="00B61EBC">
        <w:t>AMSE from different K values with increment 0.</w:t>
      </w:r>
      <w:r>
        <w:rPr>
          <w:lang w:val="en-US"/>
        </w:rPr>
        <w:t>0</w:t>
      </w:r>
      <w:r w:rsidRPr="00B61EBC">
        <w:t>1</w:t>
      </w:r>
      <w:bookmarkEnd w:id="90"/>
    </w:p>
    <w:tbl>
      <w:tblPr>
        <w:tblStyle w:val="GridTable1Light"/>
        <w:tblW w:w="2600" w:type="dxa"/>
        <w:jc w:val="center"/>
        <w:tblLook w:val="04A0" w:firstRow="1" w:lastRow="0" w:firstColumn="1" w:lastColumn="0" w:noHBand="0" w:noVBand="1"/>
      </w:tblPr>
      <w:tblGrid>
        <w:gridCol w:w="946"/>
        <w:gridCol w:w="1654"/>
      </w:tblGrid>
      <w:tr w:rsidR="00322AB3" w14:paraId="20D9459C" w14:textId="77777777" w:rsidTr="00865D51">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763060FB" w14:textId="77777777" w:rsidR="00322AB3" w:rsidRDefault="00322AB3">
            <w:pPr>
              <w:rPr>
                <w:rFonts w:ascii="Calibri" w:hAnsi="Calibri" w:cs="Calibri"/>
                <w:color w:val="000000"/>
              </w:rPr>
            </w:pPr>
            <w:r>
              <w:rPr>
                <w:rFonts w:ascii="Calibri" w:hAnsi="Calibri" w:cs="Calibri"/>
                <w:color w:val="000000"/>
              </w:rPr>
              <w:t>K</w:t>
            </w:r>
          </w:p>
        </w:tc>
        <w:tc>
          <w:tcPr>
            <w:tcW w:w="0" w:type="dxa"/>
            <w:noWrap/>
            <w:hideMark/>
          </w:tcPr>
          <w:p w14:paraId="39057153" w14:textId="77777777" w:rsidR="00322AB3" w:rsidRDefault="00322AB3">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AMSE</w:t>
            </w:r>
          </w:p>
        </w:tc>
      </w:tr>
      <w:tr w:rsidR="00322AB3" w14:paraId="6493AF84"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4A503DF3" w14:textId="77777777" w:rsidR="00322AB3" w:rsidRDefault="00322AB3">
            <w:pPr>
              <w:jc w:val="right"/>
              <w:rPr>
                <w:rFonts w:ascii="Calibri" w:hAnsi="Calibri" w:cs="Calibri"/>
                <w:color w:val="000000"/>
              </w:rPr>
            </w:pPr>
            <w:r>
              <w:rPr>
                <w:rFonts w:ascii="Calibri" w:hAnsi="Calibri" w:cs="Calibri"/>
                <w:color w:val="000000"/>
              </w:rPr>
              <w:t>1.3</w:t>
            </w:r>
          </w:p>
        </w:tc>
        <w:tc>
          <w:tcPr>
            <w:tcW w:w="0" w:type="dxa"/>
            <w:noWrap/>
            <w:hideMark/>
          </w:tcPr>
          <w:p w14:paraId="036569AC"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0.108031</w:t>
            </w:r>
          </w:p>
        </w:tc>
      </w:tr>
      <w:tr w:rsidR="00322AB3" w14:paraId="06E2C338"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10C15876" w14:textId="77777777" w:rsidR="00322AB3" w:rsidRDefault="00322AB3">
            <w:pPr>
              <w:jc w:val="right"/>
              <w:rPr>
                <w:rFonts w:ascii="Calibri" w:hAnsi="Calibri" w:cs="Calibri"/>
                <w:color w:val="000000"/>
              </w:rPr>
            </w:pPr>
            <w:r>
              <w:rPr>
                <w:rFonts w:ascii="Calibri" w:hAnsi="Calibri" w:cs="Calibri"/>
                <w:color w:val="000000"/>
              </w:rPr>
              <w:t>1.31</w:t>
            </w:r>
          </w:p>
        </w:tc>
        <w:tc>
          <w:tcPr>
            <w:tcW w:w="0" w:type="dxa"/>
            <w:noWrap/>
            <w:hideMark/>
          </w:tcPr>
          <w:p w14:paraId="646B63DB"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0.107831</w:t>
            </w:r>
          </w:p>
        </w:tc>
      </w:tr>
      <w:tr w:rsidR="00322AB3" w14:paraId="4E1D5067"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4467FC15" w14:textId="77777777" w:rsidR="00322AB3" w:rsidRDefault="00322AB3">
            <w:pPr>
              <w:jc w:val="right"/>
              <w:rPr>
                <w:rFonts w:ascii="Calibri" w:hAnsi="Calibri" w:cs="Calibri"/>
                <w:color w:val="000000"/>
              </w:rPr>
            </w:pPr>
            <w:r>
              <w:rPr>
                <w:rFonts w:ascii="Calibri" w:hAnsi="Calibri" w:cs="Calibri"/>
                <w:color w:val="000000"/>
              </w:rPr>
              <w:t>1.32</w:t>
            </w:r>
          </w:p>
        </w:tc>
        <w:tc>
          <w:tcPr>
            <w:tcW w:w="0" w:type="dxa"/>
            <w:noWrap/>
            <w:hideMark/>
          </w:tcPr>
          <w:p w14:paraId="643E8911"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0.107647</w:t>
            </w:r>
          </w:p>
        </w:tc>
      </w:tr>
      <w:tr w:rsidR="00322AB3" w14:paraId="386687DC"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55A26997" w14:textId="77777777" w:rsidR="00322AB3" w:rsidRDefault="00322AB3">
            <w:pPr>
              <w:jc w:val="right"/>
              <w:rPr>
                <w:rFonts w:ascii="Calibri" w:hAnsi="Calibri" w:cs="Calibri"/>
                <w:color w:val="000000"/>
              </w:rPr>
            </w:pPr>
            <w:r>
              <w:rPr>
                <w:rFonts w:ascii="Calibri" w:hAnsi="Calibri" w:cs="Calibri"/>
                <w:color w:val="000000"/>
              </w:rPr>
              <w:t>1.33</w:t>
            </w:r>
          </w:p>
        </w:tc>
        <w:tc>
          <w:tcPr>
            <w:tcW w:w="0" w:type="dxa"/>
            <w:noWrap/>
            <w:hideMark/>
          </w:tcPr>
          <w:p w14:paraId="52B9AE74"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0.107479</w:t>
            </w:r>
          </w:p>
        </w:tc>
      </w:tr>
      <w:tr w:rsidR="00322AB3" w14:paraId="722608B5"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5076D617" w14:textId="77777777" w:rsidR="00322AB3" w:rsidRDefault="00322AB3">
            <w:pPr>
              <w:jc w:val="right"/>
              <w:rPr>
                <w:rFonts w:ascii="Calibri" w:hAnsi="Calibri" w:cs="Calibri"/>
                <w:color w:val="000000"/>
              </w:rPr>
            </w:pPr>
            <w:r>
              <w:rPr>
                <w:rFonts w:ascii="Calibri" w:hAnsi="Calibri" w:cs="Calibri"/>
                <w:color w:val="000000"/>
              </w:rPr>
              <w:t>1.34</w:t>
            </w:r>
          </w:p>
        </w:tc>
        <w:tc>
          <w:tcPr>
            <w:tcW w:w="0" w:type="dxa"/>
            <w:noWrap/>
            <w:hideMark/>
          </w:tcPr>
          <w:p w14:paraId="7A002205"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0.107326</w:t>
            </w:r>
          </w:p>
        </w:tc>
      </w:tr>
      <w:tr w:rsidR="00322AB3" w14:paraId="098526BC"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3829015D" w14:textId="77777777" w:rsidR="00322AB3" w:rsidRDefault="00322AB3">
            <w:pPr>
              <w:jc w:val="right"/>
              <w:rPr>
                <w:rFonts w:ascii="Calibri" w:hAnsi="Calibri" w:cs="Calibri"/>
                <w:color w:val="000000"/>
              </w:rPr>
            </w:pPr>
            <w:r>
              <w:rPr>
                <w:rFonts w:ascii="Calibri" w:hAnsi="Calibri" w:cs="Calibri"/>
                <w:color w:val="000000"/>
              </w:rPr>
              <w:t>1.35</w:t>
            </w:r>
          </w:p>
        </w:tc>
        <w:tc>
          <w:tcPr>
            <w:tcW w:w="0" w:type="dxa"/>
            <w:noWrap/>
            <w:hideMark/>
          </w:tcPr>
          <w:p w14:paraId="18261F22"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0.107189</w:t>
            </w:r>
          </w:p>
        </w:tc>
      </w:tr>
      <w:tr w:rsidR="00322AB3" w14:paraId="3E30166C"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542BA36E" w14:textId="77777777" w:rsidR="00322AB3" w:rsidRDefault="00322AB3">
            <w:pPr>
              <w:jc w:val="right"/>
              <w:rPr>
                <w:rFonts w:ascii="Calibri" w:hAnsi="Calibri" w:cs="Calibri"/>
                <w:color w:val="000000"/>
              </w:rPr>
            </w:pPr>
            <w:r>
              <w:rPr>
                <w:rFonts w:ascii="Calibri" w:hAnsi="Calibri" w:cs="Calibri"/>
                <w:color w:val="000000"/>
              </w:rPr>
              <w:t>1.36</w:t>
            </w:r>
          </w:p>
        </w:tc>
        <w:tc>
          <w:tcPr>
            <w:tcW w:w="0" w:type="dxa"/>
            <w:noWrap/>
            <w:hideMark/>
          </w:tcPr>
          <w:p w14:paraId="2929A873"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0.107067</w:t>
            </w:r>
          </w:p>
        </w:tc>
      </w:tr>
      <w:tr w:rsidR="00322AB3" w14:paraId="38DD2C39"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55D9147C" w14:textId="77777777" w:rsidR="00322AB3" w:rsidRDefault="00322AB3">
            <w:pPr>
              <w:jc w:val="right"/>
              <w:rPr>
                <w:rFonts w:ascii="Calibri" w:hAnsi="Calibri" w:cs="Calibri"/>
                <w:color w:val="000000"/>
              </w:rPr>
            </w:pPr>
            <w:r>
              <w:rPr>
                <w:rFonts w:ascii="Calibri" w:hAnsi="Calibri" w:cs="Calibri"/>
                <w:color w:val="000000"/>
              </w:rPr>
              <w:t>1.37</w:t>
            </w:r>
          </w:p>
        </w:tc>
        <w:tc>
          <w:tcPr>
            <w:tcW w:w="0" w:type="dxa"/>
            <w:noWrap/>
            <w:hideMark/>
          </w:tcPr>
          <w:p w14:paraId="03F3BE6E"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0.106961</w:t>
            </w:r>
          </w:p>
        </w:tc>
      </w:tr>
      <w:tr w:rsidR="00322AB3" w14:paraId="79E43DD8"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17F64B45" w14:textId="77777777" w:rsidR="00322AB3" w:rsidRDefault="00322AB3">
            <w:pPr>
              <w:jc w:val="right"/>
              <w:rPr>
                <w:rFonts w:ascii="Calibri" w:hAnsi="Calibri" w:cs="Calibri"/>
                <w:color w:val="000000"/>
              </w:rPr>
            </w:pPr>
            <w:r>
              <w:rPr>
                <w:rFonts w:ascii="Calibri" w:hAnsi="Calibri" w:cs="Calibri"/>
                <w:color w:val="000000"/>
              </w:rPr>
              <w:t>1.38</w:t>
            </w:r>
          </w:p>
        </w:tc>
        <w:tc>
          <w:tcPr>
            <w:tcW w:w="0" w:type="dxa"/>
            <w:noWrap/>
            <w:hideMark/>
          </w:tcPr>
          <w:p w14:paraId="5EB25142"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0.106869</w:t>
            </w:r>
          </w:p>
        </w:tc>
      </w:tr>
      <w:tr w:rsidR="00322AB3" w14:paraId="550FED2F"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442584C0" w14:textId="77777777" w:rsidR="00322AB3" w:rsidRDefault="00322AB3">
            <w:pPr>
              <w:jc w:val="right"/>
              <w:rPr>
                <w:rFonts w:ascii="Calibri" w:hAnsi="Calibri" w:cs="Calibri"/>
                <w:color w:val="000000"/>
              </w:rPr>
            </w:pPr>
            <w:r>
              <w:rPr>
                <w:rFonts w:ascii="Calibri" w:hAnsi="Calibri" w:cs="Calibri"/>
                <w:color w:val="000000"/>
              </w:rPr>
              <w:t>1.39</w:t>
            </w:r>
          </w:p>
        </w:tc>
        <w:tc>
          <w:tcPr>
            <w:tcW w:w="0" w:type="dxa"/>
            <w:noWrap/>
            <w:hideMark/>
          </w:tcPr>
          <w:p w14:paraId="6E628833"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0.106791</w:t>
            </w:r>
          </w:p>
        </w:tc>
      </w:tr>
      <w:tr w:rsidR="00322AB3" w14:paraId="3B9D81AB"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5F0B0A33" w14:textId="77777777" w:rsidR="00322AB3" w:rsidRDefault="00322AB3">
            <w:pPr>
              <w:jc w:val="right"/>
              <w:rPr>
                <w:rFonts w:ascii="Calibri" w:hAnsi="Calibri" w:cs="Calibri"/>
                <w:color w:val="000000"/>
              </w:rPr>
            </w:pPr>
            <w:r>
              <w:rPr>
                <w:rFonts w:ascii="Calibri" w:hAnsi="Calibri" w:cs="Calibri"/>
                <w:color w:val="000000"/>
              </w:rPr>
              <w:t>1.4</w:t>
            </w:r>
          </w:p>
        </w:tc>
        <w:tc>
          <w:tcPr>
            <w:tcW w:w="0" w:type="dxa"/>
            <w:noWrap/>
            <w:hideMark/>
          </w:tcPr>
          <w:p w14:paraId="45933678"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0.106728</w:t>
            </w:r>
          </w:p>
        </w:tc>
      </w:tr>
      <w:tr w:rsidR="00322AB3" w14:paraId="4D8FBB4B"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2484626D" w14:textId="77777777" w:rsidR="00322AB3" w:rsidRDefault="00322AB3">
            <w:pPr>
              <w:jc w:val="right"/>
              <w:rPr>
                <w:rFonts w:ascii="Calibri" w:hAnsi="Calibri" w:cs="Calibri"/>
                <w:color w:val="000000"/>
              </w:rPr>
            </w:pPr>
            <w:r>
              <w:rPr>
                <w:rFonts w:ascii="Calibri" w:hAnsi="Calibri" w:cs="Calibri"/>
                <w:color w:val="000000"/>
              </w:rPr>
              <w:t>1.41</w:t>
            </w:r>
          </w:p>
        </w:tc>
        <w:tc>
          <w:tcPr>
            <w:tcW w:w="0" w:type="dxa"/>
            <w:noWrap/>
            <w:hideMark/>
          </w:tcPr>
          <w:p w14:paraId="05C0B942"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0.106679</w:t>
            </w:r>
          </w:p>
        </w:tc>
      </w:tr>
      <w:tr w:rsidR="00322AB3" w14:paraId="320F1B6F"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1E110D6E" w14:textId="77777777" w:rsidR="00322AB3" w:rsidRDefault="00322AB3">
            <w:pPr>
              <w:jc w:val="right"/>
              <w:rPr>
                <w:rFonts w:ascii="Calibri" w:hAnsi="Calibri" w:cs="Calibri"/>
                <w:color w:val="000000"/>
              </w:rPr>
            </w:pPr>
            <w:r>
              <w:rPr>
                <w:rFonts w:ascii="Calibri" w:hAnsi="Calibri" w:cs="Calibri"/>
                <w:color w:val="000000"/>
              </w:rPr>
              <w:t>1.42</w:t>
            </w:r>
          </w:p>
        </w:tc>
        <w:tc>
          <w:tcPr>
            <w:tcW w:w="0" w:type="dxa"/>
            <w:noWrap/>
            <w:hideMark/>
          </w:tcPr>
          <w:p w14:paraId="0F3CFEFE"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0.106644</w:t>
            </w:r>
          </w:p>
        </w:tc>
      </w:tr>
      <w:tr w:rsidR="00322AB3" w14:paraId="23B05C34"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089C3DE8" w14:textId="77777777" w:rsidR="00322AB3" w:rsidRDefault="00322AB3">
            <w:pPr>
              <w:jc w:val="right"/>
              <w:rPr>
                <w:rFonts w:ascii="Calibri" w:hAnsi="Calibri" w:cs="Calibri"/>
                <w:color w:val="000000"/>
              </w:rPr>
            </w:pPr>
            <w:r>
              <w:rPr>
                <w:rFonts w:ascii="Calibri" w:hAnsi="Calibri" w:cs="Calibri"/>
                <w:color w:val="000000"/>
              </w:rPr>
              <w:t>1.43</w:t>
            </w:r>
          </w:p>
        </w:tc>
        <w:tc>
          <w:tcPr>
            <w:tcW w:w="0" w:type="dxa"/>
            <w:noWrap/>
            <w:hideMark/>
          </w:tcPr>
          <w:p w14:paraId="6CFF92D1"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0.106622</w:t>
            </w:r>
          </w:p>
        </w:tc>
      </w:tr>
      <w:tr w:rsidR="00322AB3" w14:paraId="4F182072"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3FCE0F88" w14:textId="77777777" w:rsidR="00322AB3" w:rsidRDefault="00322AB3">
            <w:pPr>
              <w:jc w:val="right"/>
              <w:rPr>
                <w:rFonts w:ascii="Calibri" w:hAnsi="Calibri" w:cs="Calibri"/>
                <w:color w:val="000000"/>
              </w:rPr>
            </w:pPr>
            <w:r>
              <w:rPr>
                <w:rFonts w:ascii="Calibri" w:hAnsi="Calibri" w:cs="Calibri"/>
                <w:color w:val="000000"/>
              </w:rPr>
              <w:t>1.44</w:t>
            </w:r>
          </w:p>
        </w:tc>
        <w:tc>
          <w:tcPr>
            <w:tcW w:w="0" w:type="dxa"/>
            <w:noWrap/>
            <w:hideMark/>
          </w:tcPr>
          <w:p w14:paraId="5F36A9AC"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0.106614</w:t>
            </w:r>
          </w:p>
        </w:tc>
      </w:tr>
      <w:tr w:rsidR="00322AB3" w14:paraId="172097B3"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6BA1A402" w14:textId="77777777" w:rsidR="00322AB3" w:rsidRDefault="00322AB3">
            <w:pPr>
              <w:jc w:val="right"/>
              <w:rPr>
                <w:rFonts w:ascii="Calibri" w:hAnsi="Calibri" w:cs="Calibri"/>
                <w:color w:val="000000"/>
              </w:rPr>
            </w:pPr>
            <w:r>
              <w:rPr>
                <w:rFonts w:ascii="Calibri" w:hAnsi="Calibri" w:cs="Calibri"/>
                <w:color w:val="000000"/>
              </w:rPr>
              <w:t>1.45</w:t>
            </w:r>
          </w:p>
        </w:tc>
        <w:tc>
          <w:tcPr>
            <w:tcW w:w="0" w:type="dxa"/>
            <w:noWrap/>
            <w:hideMark/>
          </w:tcPr>
          <w:p w14:paraId="331DBE77"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0.106619</w:t>
            </w:r>
          </w:p>
        </w:tc>
      </w:tr>
      <w:tr w:rsidR="00322AB3" w14:paraId="60420577"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586877E8" w14:textId="77777777" w:rsidR="00322AB3" w:rsidRDefault="00322AB3">
            <w:pPr>
              <w:jc w:val="right"/>
              <w:rPr>
                <w:rFonts w:ascii="Calibri" w:hAnsi="Calibri" w:cs="Calibri"/>
                <w:color w:val="000000"/>
              </w:rPr>
            </w:pPr>
            <w:r>
              <w:rPr>
                <w:rFonts w:ascii="Calibri" w:hAnsi="Calibri" w:cs="Calibri"/>
                <w:color w:val="000000"/>
              </w:rPr>
              <w:lastRenderedPageBreak/>
              <w:t>1.46</w:t>
            </w:r>
          </w:p>
        </w:tc>
        <w:tc>
          <w:tcPr>
            <w:tcW w:w="0" w:type="dxa"/>
            <w:noWrap/>
            <w:hideMark/>
          </w:tcPr>
          <w:p w14:paraId="3ACCDCDE"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0.106638</w:t>
            </w:r>
          </w:p>
        </w:tc>
      </w:tr>
      <w:tr w:rsidR="00322AB3" w14:paraId="73B71A74"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5FD897BF" w14:textId="77777777" w:rsidR="00322AB3" w:rsidRDefault="00322AB3">
            <w:pPr>
              <w:jc w:val="right"/>
              <w:rPr>
                <w:rFonts w:ascii="Calibri" w:hAnsi="Calibri" w:cs="Calibri"/>
                <w:color w:val="000000"/>
              </w:rPr>
            </w:pPr>
            <w:r>
              <w:rPr>
                <w:rFonts w:ascii="Calibri" w:hAnsi="Calibri" w:cs="Calibri"/>
                <w:color w:val="000000"/>
              </w:rPr>
              <w:t>1.47</w:t>
            </w:r>
          </w:p>
        </w:tc>
        <w:tc>
          <w:tcPr>
            <w:tcW w:w="0" w:type="dxa"/>
            <w:noWrap/>
            <w:hideMark/>
          </w:tcPr>
          <w:p w14:paraId="13425B59"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0.106668</w:t>
            </w:r>
          </w:p>
        </w:tc>
      </w:tr>
      <w:tr w:rsidR="00322AB3" w14:paraId="134E541B"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527ECC06" w14:textId="77777777" w:rsidR="00322AB3" w:rsidRDefault="00322AB3">
            <w:pPr>
              <w:jc w:val="right"/>
              <w:rPr>
                <w:rFonts w:ascii="Calibri" w:hAnsi="Calibri" w:cs="Calibri"/>
                <w:color w:val="000000"/>
              </w:rPr>
            </w:pPr>
            <w:r>
              <w:rPr>
                <w:rFonts w:ascii="Calibri" w:hAnsi="Calibri" w:cs="Calibri"/>
                <w:color w:val="000000"/>
              </w:rPr>
              <w:t>1.48</w:t>
            </w:r>
          </w:p>
        </w:tc>
        <w:tc>
          <w:tcPr>
            <w:tcW w:w="0" w:type="dxa"/>
            <w:noWrap/>
            <w:hideMark/>
          </w:tcPr>
          <w:p w14:paraId="6565F3FE"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0.106712</w:t>
            </w:r>
          </w:p>
        </w:tc>
      </w:tr>
      <w:tr w:rsidR="00322AB3" w14:paraId="283027DC"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3EFD5AD0" w14:textId="77777777" w:rsidR="00322AB3" w:rsidRDefault="00322AB3">
            <w:pPr>
              <w:jc w:val="right"/>
              <w:rPr>
                <w:rFonts w:ascii="Calibri" w:hAnsi="Calibri" w:cs="Calibri"/>
                <w:color w:val="000000"/>
              </w:rPr>
            </w:pPr>
            <w:r>
              <w:rPr>
                <w:rFonts w:ascii="Calibri" w:hAnsi="Calibri" w:cs="Calibri"/>
                <w:color w:val="000000"/>
              </w:rPr>
              <w:t>1.49</w:t>
            </w:r>
          </w:p>
        </w:tc>
        <w:tc>
          <w:tcPr>
            <w:tcW w:w="0" w:type="dxa"/>
            <w:noWrap/>
            <w:hideMark/>
          </w:tcPr>
          <w:p w14:paraId="1891B096"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0.106768</w:t>
            </w:r>
          </w:p>
        </w:tc>
      </w:tr>
      <w:tr w:rsidR="00322AB3" w14:paraId="3D48EC36"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5A75F3B1" w14:textId="77777777" w:rsidR="00322AB3" w:rsidRDefault="00322AB3">
            <w:pPr>
              <w:jc w:val="right"/>
              <w:rPr>
                <w:rFonts w:ascii="Calibri" w:hAnsi="Calibri" w:cs="Calibri"/>
                <w:color w:val="000000"/>
              </w:rPr>
            </w:pPr>
            <w:r>
              <w:rPr>
                <w:rFonts w:ascii="Calibri" w:hAnsi="Calibri" w:cs="Calibri"/>
                <w:color w:val="000000"/>
              </w:rPr>
              <w:t>1.5</w:t>
            </w:r>
          </w:p>
        </w:tc>
        <w:tc>
          <w:tcPr>
            <w:tcW w:w="0" w:type="dxa"/>
            <w:noWrap/>
            <w:hideMark/>
          </w:tcPr>
          <w:p w14:paraId="7A12C628" w14:textId="77777777" w:rsidR="00322AB3" w:rsidRDefault="00322AB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0.106836</w:t>
            </w:r>
          </w:p>
        </w:tc>
      </w:tr>
    </w:tbl>
    <w:p w14:paraId="655F507C" w14:textId="242070B1" w:rsidR="00677EC0" w:rsidRDefault="00677EC0" w:rsidP="00677EC0">
      <w:pPr>
        <w:rPr>
          <w:lang w:val="en-US"/>
        </w:rPr>
      </w:pPr>
      <w:r>
        <w:rPr>
          <w:lang w:val="en-US"/>
        </w:rPr>
        <w:t xml:space="preserve"> </w:t>
      </w:r>
    </w:p>
    <w:p w14:paraId="6F9F1C3A" w14:textId="77777777" w:rsidR="00803C4D" w:rsidRDefault="00803C4D" w:rsidP="00865D51">
      <w:pPr>
        <w:keepNext/>
        <w:jc w:val="center"/>
      </w:pPr>
      <w:r>
        <w:rPr>
          <w:noProof/>
        </w:rPr>
        <w:drawing>
          <wp:inline distT="0" distB="0" distL="0" distR="0" wp14:anchorId="78A7CEA8" wp14:editId="54EC29E5">
            <wp:extent cx="4572000" cy="2743200"/>
            <wp:effectExtent l="0" t="0" r="12700" b="12700"/>
            <wp:docPr id="5" name="Chart 5">
              <a:extLst xmlns:a="http://schemas.openxmlformats.org/drawingml/2006/main">
                <a:ext uri="{FF2B5EF4-FFF2-40B4-BE49-F238E27FC236}">
                  <a16:creationId xmlns:a16="http://schemas.microsoft.com/office/drawing/2014/main" id="{E8E193D1-2FF4-A749-AC0A-4FC0D37E19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2DF4395F" w14:textId="0EF28B43" w:rsidR="00677EC0" w:rsidRPr="00677EC0" w:rsidRDefault="00803C4D" w:rsidP="00390A2E">
      <w:pPr>
        <w:pStyle w:val="Caption"/>
        <w:rPr>
          <w:lang w:val="en-US"/>
        </w:rPr>
      </w:pPr>
      <w:r>
        <w:t xml:space="preserve">Figure </w:t>
      </w:r>
      <w:r w:rsidR="005B7735">
        <w:fldChar w:fldCharType="begin"/>
      </w:r>
      <w:r w:rsidR="005B7735">
        <w:instrText xml:space="preserve"> SEQ Figure \* ARABIC </w:instrText>
      </w:r>
      <w:r w:rsidR="005B7735">
        <w:fldChar w:fldCharType="separate"/>
      </w:r>
      <w:r w:rsidR="004203E7">
        <w:rPr>
          <w:noProof/>
        </w:rPr>
        <w:t>3</w:t>
      </w:r>
      <w:r w:rsidR="005B7735">
        <w:rPr>
          <w:noProof/>
        </w:rPr>
        <w:fldChar w:fldCharType="end"/>
      </w:r>
      <w:r>
        <w:rPr>
          <w:lang w:val="en-US"/>
        </w:rPr>
        <w:t>. AMSE from different K values with increment 0.01</w:t>
      </w:r>
    </w:p>
    <w:p w14:paraId="5E82BB1E" w14:textId="2CE2C86A" w:rsidR="00945FA9" w:rsidDel="00945FA9" w:rsidRDefault="005748BF" w:rsidP="00D52D46">
      <w:pPr>
        <w:rPr>
          <w:del w:id="91" w:author="Microsoft Office 用户" w:date="2021-09-13T12:47:00Z"/>
          <w:lang w:val="en-US"/>
        </w:rPr>
      </w:pPr>
      <w:r>
        <w:rPr>
          <w:lang w:val="en-US"/>
        </w:rPr>
        <w:t xml:space="preserve">According to the graph, </w:t>
      </w:r>
      <w:r w:rsidR="00163F5A">
        <w:rPr>
          <w:lang w:val="en-US"/>
        </w:rPr>
        <w:t>the</w:t>
      </w:r>
      <w:r w:rsidR="00380893">
        <w:rPr>
          <w:lang w:val="en-US"/>
        </w:rPr>
        <w:t xml:space="preserve"> </w:t>
      </w:r>
      <m:oMath>
        <m:r>
          <w:rPr>
            <w:rFonts w:ascii="Cambria Math" w:hAnsi="Cambria Math"/>
            <w:lang w:val="en-US"/>
          </w:rPr>
          <m:t>K</m:t>
        </m:r>
      </m:oMath>
      <w:r w:rsidR="00380893">
        <w:rPr>
          <w:lang w:val="en-US"/>
        </w:rPr>
        <w:t xml:space="preserve"> value </w:t>
      </w:r>
      <w:r w:rsidR="00160E63">
        <w:rPr>
          <w:lang w:val="en-US"/>
        </w:rPr>
        <w:t xml:space="preserve">for </w:t>
      </w:r>
      <w:r w:rsidR="00AF2CFE">
        <w:rPr>
          <w:lang w:val="en-US"/>
        </w:rPr>
        <w:t xml:space="preserve">the </w:t>
      </w:r>
      <w:r w:rsidR="00262171">
        <w:rPr>
          <w:lang w:val="en-US"/>
        </w:rPr>
        <w:t xml:space="preserve">average </w:t>
      </w:r>
      <w:r w:rsidR="008527EF">
        <w:rPr>
          <w:lang w:val="en-US"/>
        </w:rPr>
        <w:t xml:space="preserve">minimum </w:t>
      </w:r>
      <w:r w:rsidR="00103FCF">
        <w:rPr>
          <w:lang w:val="en-US"/>
        </w:rPr>
        <w:t xml:space="preserve">square error value </w:t>
      </w:r>
      <w:r w:rsidR="00834F9F">
        <w:rPr>
          <w:lang w:val="en-US"/>
        </w:rPr>
        <w:t>over all competitions is</w:t>
      </w:r>
      <w:r w:rsidR="004217BB">
        <w:rPr>
          <w:lang w:val="en-US"/>
        </w:rPr>
        <w:t xml:space="preserve"> </w:t>
      </w:r>
      <m:oMath>
        <m:r>
          <w:rPr>
            <w:rFonts w:ascii="Cambria Math" w:hAnsi="Cambria Math"/>
            <w:lang w:val="en-US"/>
            <w:rPrChange w:id="92" w:author="Microsoft Office 用户" w:date="2021-09-13T12:47:00Z">
              <w:rPr>
                <w:rFonts w:ascii="Cambria Math" w:hAnsi="Cambria Math"/>
                <w:lang w:val="en-US"/>
              </w:rPr>
            </w:rPrChange>
          </w:rPr>
          <m:t>K</m:t>
        </m:r>
        <m:r>
          <m:rPr>
            <m:sty m:val="p"/>
          </m:rPr>
          <w:rPr>
            <w:rFonts w:ascii="Cambria Math" w:hAnsi="Cambria Math"/>
            <w:lang w:val="en-US"/>
            <w:rPrChange w:id="93" w:author="Microsoft Office 用户" w:date="2021-09-13T12:47:00Z">
              <w:rPr>
                <w:rFonts w:ascii="Cambria Math" w:hAnsi="Cambria Math"/>
                <w:lang w:val="en-US"/>
              </w:rPr>
            </w:rPrChange>
          </w:rPr>
          <m:t>=1.44</m:t>
        </m:r>
      </m:oMath>
      <w:r w:rsidR="004217BB">
        <w:rPr>
          <w:lang w:val="en-US"/>
        </w:rPr>
        <w:t>,</w:t>
      </w:r>
      <w:r w:rsidR="00103FCF">
        <w:rPr>
          <w:lang w:val="en-US"/>
        </w:rPr>
        <w:t xml:space="preserve"> accurate to two d</w:t>
      </w:r>
      <w:r w:rsidR="00EF0654">
        <w:rPr>
          <w:lang w:val="en-US"/>
        </w:rPr>
        <w:t>ecimal</w:t>
      </w:r>
      <w:r w:rsidR="00103FCF">
        <w:rPr>
          <w:lang w:val="en-US"/>
        </w:rPr>
        <w:t xml:space="preserve"> places.</w:t>
      </w:r>
      <w:r w:rsidR="00B23DB9">
        <w:rPr>
          <w:lang w:val="en-US"/>
        </w:rPr>
        <w:t xml:space="preserve"> </w:t>
      </w:r>
      <w:commentRangeStart w:id="94"/>
      <w:r w:rsidR="00216B93">
        <w:rPr>
          <w:lang w:val="en-US"/>
        </w:rPr>
        <w:t xml:space="preserve">The </w:t>
      </w:r>
      <m:oMath>
        <m:r>
          <w:rPr>
            <w:rFonts w:ascii="Cambria Math" w:hAnsi="Cambria Math"/>
            <w:lang w:val="en-US"/>
            <w:rPrChange w:id="95" w:author="Microsoft Office 用户" w:date="2021-09-13T12:47:00Z">
              <w:rPr>
                <w:rFonts w:ascii="Cambria Math" w:hAnsi="Cambria Math"/>
                <w:lang w:val="en-US"/>
              </w:rPr>
            </w:rPrChange>
          </w:rPr>
          <m:t>A</m:t>
        </m:r>
        <m:r>
          <w:del w:id="96" w:author="Microsoft Office 用户" w:date="2021-09-10T22:51:00Z">
            <w:rPr>
              <w:rFonts w:ascii="Cambria Math" w:hAnsi="Cambria Math"/>
              <w:lang w:val="en-US"/>
              <w:rPrChange w:id="97" w:author="Microsoft Office 用户" w:date="2021-09-13T12:47:00Z">
                <w:rPr>
                  <w:rFonts w:ascii="Cambria Math" w:hAnsi="Cambria Math"/>
                  <w:lang w:val="en-US"/>
                </w:rPr>
              </w:rPrChange>
            </w:rPr>
            <m:t>S</m:t>
          </w:del>
        </m:r>
        <m:r>
          <w:rPr>
            <w:rFonts w:ascii="Cambria Math" w:hAnsi="Cambria Math"/>
            <w:lang w:val="en-US"/>
            <w:rPrChange w:id="98" w:author="Microsoft Office 用户" w:date="2021-09-13T12:47:00Z">
              <w:rPr>
                <w:rFonts w:ascii="Cambria Math" w:hAnsi="Cambria Math"/>
                <w:lang w:val="en-US"/>
              </w:rPr>
            </w:rPrChange>
          </w:rPr>
          <m:t>M</m:t>
        </m:r>
        <m:r>
          <w:ins w:id="99" w:author="Microsoft Office 用户" w:date="2021-09-10T22:51:00Z">
            <w:rPr>
              <w:rFonts w:ascii="Cambria Math" w:hAnsi="Cambria Math"/>
              <w:lang w:val="en-US"/>
              <w:rPrChange w:id="100" w:author="Microsoft Office 用户" w:date="2021-09-13T12:47:00Z">
                <w:rPr>
                  <w:rFonts w:ascii="Cambria Math" w:hAnsi="Cambria Math"/>
                  <w:lang w:val="en-US"/>
                </w:rPr>
              </w:rPrChange>
            </w:rPr>
            <m:t>S</m:t>
          </w:ins>
        </m:r>
        <m:r>
          <w:rPr>
            <w:rFonts w:ascii="Cambria Math" w:hAnsi="Cambria Math"/>
            <w:lang w:val="en-US"/>
            <w:rPrChange w:id="101" w:author="Microsoft Office 用户" w:date="2021-09-13T12:47:00Z">
              <w:rPr>
                <w:rFonts w:ascii="Cambria Math" w:hAnsi="Cambria Math"/>
                <w:lang w:val="en-US"/>
              </w:rPr>
            </w:rPrChange>
          </w:rPr>
          <m:t>E</m:t>
        </m:r>
      </m:oMath>
      <w:r w:rsidR="00216B93">
        <w:rPr>
          <w:lang w:val="en-US"/>
        </w:rPr>
        <w:t xml:space="preserve"> </w:t>
      </w:r>
      <w:commentRangeEnd w:id="94"/>
      <w:r w:rsidR="00EF3359" w:rsidRPr="00945FA9">
        <w:rPr>
          <w:lang w:val="en-US"/>
          <w:rPrChange w:id="102" w:author="Microsoft Office 用户" w:date="2021-09-13T12:47:00Z">
            <w:rPr>
              <w:rStyle w:val="CommentReference"/>
            </w:rPr>
          </w:rPrChange>
        </w:rPr>
        <w:commentReference w:id="94"/>
      </w:r>
      <w:r w:rsidR="00216B93">
        <w:rPr>
          <w:lang w:val="en-US"/>
        </w:rPr>
        <w:t xml:space="preserve">value </w:t>
      </w:r>
      <w:r w:rsidR="001A1D2C">
        <w:rPr>
          <w:lang w:val="en-US"/>
        </w:rPr>
        <w:t xml:space="preserve">corresponding to this choice is </w:t>
      </w:r>
      <w:ins w:id="103" w:author="Microsoft Office 用户" w:date="2021-09-13T12:47:00Z">
        <w:r w:rsidR="008B04B7" w:rsidRPr="00945FA9">
          <w:rPr>
            <w:lang w:val="en-US"/>
            <w:rPrChange w:id="104" w:author="Microsoft Office 用户" w:date="2021-09-13T12:47:00Z">
              <w:rPr>
                <w:rFonts w:ascii="Menlo" w:eastAsia="SimSun" w:hAnsi="Menlo" w:cs="Menlo"/>
                <w:color w:val="000000"/>
                <w:sz w:val="22"/>
                <w:szCs w:val="22"/>
                <w:lang w:val="en-US"/>
              </w:rPr>
            </w:rPrChange>
          </w:rPr>
          <w:t>0.10661421</w:t>
        </w:r>
      </w:ins>
      <w:del w:id="105" w:author="Microsoft Office 用户" w:date="2021-09-13T12:47:00Z">
        <w:r w:rsidR="00D2132E" w:rsidDel="008B04B7">
          <w:rPr>
            <w:lang w:val="en-US"/>
          </w:rPr>
          <w:delText>0.</w:delText>
        </w:r>
        <w:r w:rsidR="00D2132E" w:rsidRPr="00865D51" w:rsidDel="008B04B7">
          <w:rPr>
            <w:lang w:val="en-US"/>
          </w:rPr>
          <w:delText>106614</w:delText>
        </w:r>
        <w:r w:rsidR="00A02300" w:rsidRPr="001976D2" w:rsidDel="008B04B7">
          <w:rPr>
            <w:lang w:val="en-US"/>
          </w:rPr>
          <w:delText>.</w:delText>
        </w:r>
      </w:del>
      <w:ins w:id="106" w:author="Microsoft Office 用户" w:date="2021-09-13T12:48:00Z">
        <w:r w:rsidR="00951CD9">
          <w:rPr>
            <w:lang w:val="en-US"/>
          </w:rPr>
          <w:t>.</w:t>
        </w:r>
      </w:ins>
    </w:p>
    <w:p w14:paraId="1A963AC2" w14:textId="0A72B7D9" w:rsidR="00945FA9" w:rsidRDefault="00945FA9" w:rsidP="00D52D46">
      <w:pPr>
        <w:rPr>
          <w:ins w:id="107" w:author="Microsoft Office 用户" w:date="2021-09-13T12:47:00Z"/>
          <w:lang w:val="en-US"/>
        </w:rPr>
      </w:pPr>
    </w:p>
    <w:p w14:paraId="21509494" w14:textId="57F7C7BA" w:rsidR="007B4249" w:rsidRDefault="007B4249" w:rsidP="00D52D46">
      <w:pPr>
        <w:rPr>
          <w:lang w:val="en-US"/>
        </w:rPr>
      </w:pPr>
    </w:p>
    <w:p w14:paraId="5D5A0911" w14:textId="7AEFCE21" w:rsidR="00914DEA" w:rsidRDefault="006E40B0" w:rsidP="00D52D46">
      <w:pPr>
        <w:rPr>
          <w:lang w:val="en-US"/>
        </w:rPr>
      </w:pPr>
      <w:r>
        <w:rPr>
          <w:lang w:val="en-US"/>
        </w:rPr>
        <w:t>I also display</w:t>
      </w:r>
      <w:del w:id="108" w:author="Microsoft Office 用户" w:date="2021-09-13T14:07:00Z">
        <w:r w:rsidDel="00E35241">
          <w:rPr>
            <w:lang w:val="en-US"/>
          </w:rPr>
          <w:delText>ed</w:delText>
        </w:r>
      </w:del>
      <w:r>
        <w:rPr>
          <w:lang w:val="en-US"/>
        </w:rPr>
        <w:t xml:space="preserve"> the </w:t>
      </w:r>
      <w:r w:rsidR="00CB4481">
        <w:rPr>
          <w:lang w:val="en-US"/>
        </w:rPr>
        <w:t xml:space="preserve">difference between my predicted </w:t>
      </w:r>
      <w:r w:rsidR="006A4C32">
        <w:rPr>
          <w:lang w:val="en-US"/>
        </w:rPr>
        <w:t xml:space="preserve">new rating and official new rating for every competitor. To my surprise, the difference is very large </w:t>
      </w:r>
      <w:r w:rsidR="0038039C">
        <w:rPr>
          <w:lang w:val="en-US"/>
        </w:rPr>
        <w:t xml:space="preserve">for the </w:t>
      </w:r>
      <w:r w:rsidR="006A4C32">
        <w:rPr>
          <w:lang w:val="en-US"/>
        </w:rPr>
        <w:t xml:space="preserve">several </w:t>
      </w:r>
      <w:r w:rsidR="0038039C">
        <w:rPr>
          <w:lang w:val="en-US"/>
        </w:rPr>
        <w:t xml:space="preserve">competitors at the top. </w:t>
      </w:r>
      <w:r w:rsidR="007A3E70">
        <w:rPr>
          <w:lang w:val="en-US"/>
        </w:rPr>
        <w:t xml:space="preserve">In order to prevent their ratings from getting too large, in other words, prevent </w:t>
      </w:r>
      <w:ins w:id="109" w:author="Case Potter" w:date="2021-09-09T21:45:00Z">
        <w:r w:rsidR="00EF3359">
          <w:rPr>
            <w:lang w:val="en-US"/>
          </w:rPr>
          <w:t xml:space="preserve">the </w:t>
        </w:r>
      </w:ins>
      <w:r w:rsidR="007A3E70">
        <w:rPr>
          <w:lang w:val="en-US"/>
        </w:rPr>
        <w:t xml:space="preserve">inflation of rating, the official rating system </w:t>
      </w:r>
      <w:r w:rsidR="00D72283">
        <w:rPr>
          <w:lang w:val="en-US"/>
        </w:rPr>
        <w:t>implements a way to control the rating change for th</w:t>
      </w:r>
      <w:r w:rsidR="00341DFB">
        <w:rPr>
          <w:lang w:val="en-US"/>
        </w:rPr>
        <w:t xml:space="preserve">ose top competitors. </w:t>
      </w:r>
      <w:r w:rsidR="00CE0729">
        <w:rPr>
          <w:lang w:val="en-US"/>
        </w:rPr>
        <w:t xml:space="preserve">This stimulates me to </w:t>
      </w:r>
      <w:r w:rsidR="003B5D03">
        <w:rPr>
          <w:lang w:val="en-US"/>
        </w:rPr>
        <w:t xml:space="preserve">use a separate </w:t>
      </w:r>
      <m:oMath>
        <m:r>
          <w:rPr>
            <w:rFonts w:ascii="Cambria Math" w:hAnsi="Cambria Math"/>
            <w:lang w:val="en-US"/>
          </w:rPr>
          <m:t>K</m:t>
        </m:r>
      </m:oMath>
      <w:r w:rsidR="003B5D03">
        <w:rPr>
          <w:lang w:val="en-US"/>
        </w:rPr>
        <w:t xml:space="preserve"> for the top competitors that is less than the </w:t>
      </w:r>
      <w:r w:rsidR="003547C9">
        <w:rPr>
          <w:lang w:val="en-US"/>
        </w:rPr>
        <w:t xml:space="preserve">normal </w:t>
      </w:r>
      <m:oMath>
        <m:r>
          <w:rPr>
            <w:rFonts w:ascii="Cambria Math" w:hAnsi="Cambria Math"/>
            <w:lang w:val="en-US"/>
          </w:rPr>
          <m:t>K</m:t>
        </m:r>
      </m:oMath>
      <w:r w:rsidR="003547C9">
        <w:rPr>
          <w:lang w:val="en-US"/>
        </w:rPr>
        <w:t xml:space="preserve"> value, so the rating of </w:t>
      </w:r>
      <w:r w:rsidR="001513B6">
        <w:rPr>
          <w:lang w:val="en-US"/>
        </w:rPr>
        <w:t xml:space="preserve">the top </w:t>
      </w:r>
      <w:r w:rsidR="00860F90">
        <w:rPr>
          <w:lang w:val="en-US"/>
        </w:rPr>
        <w:t>will change less.</w:t>
      </w:r>
    </w:p>
    <w:p w14:paraId="365010E8" w14:textId="77777777" w:rsidR="00914DEA" w:rsidRDefault="00914DEA" w:rsidP="00D52D46">
      <w:pPr>
        <w:rPr>
          <w:lang w:val="en-US"/>
        </w:rPr>
      </w:pPr>
    </w:p>
    <w:p w14:paraId="64110DE4" w14:textId="2E7E2DE5" w:rsidR="00CC4E98" w:rsidRDefault="00BA0BE3" w:rsidP="00D52D46">
      <w:pPr>
        <w:rPr>
          <w:lang w:val="en-US"/>
        </w:rPr>
      </w:pPr>
      <w:r>
        <w:rPr>
          <w:lang w:val="en-US"/>
        </w:rPr>
        <w:t xml:space="preserve">When </w:t>
      </w:r>
      <m:oMath>
        <m:r>
          <w:rPr>
            <w:rFonts w:ascii="Cambria Math" w:hAnsi="Cambria Math"/>
            <w:lang w:val="en-US"/>
          </w:rPr>
          <m:t>K=1.44</m:t>
        </m:r>
      </m:oMath>
      <w:r>
        <w:rPr>
          <w:lang w:val="en-US"/>
        </w:rPr>
        <w:t xml:space="preserve">, </w:t>
      </w:r>
      <w:r w:rsidR="008E59A4">
        <w:rPr>
          <w:lang w:val="en-US"/>
        </w:rPr>
        <w:t xml:space="preserve">I record the </w:t>
      </w:r>
      <w:r w:rsidR="00C56727">
        <w:rPr>
          <w:lang w:val="en-US"/>
        </w:rPr>
        <w:t>number</w:t>
      </w:r>
      <w:r w:rsidR="008E59A4">
        <w:rPr>
          <w:lang w:val="en-US"/>
        </w:rPr>
        <w:t xml:space="preserve"> of competitors at top rankings wi</w:t>
      </w:r>
      <w:r w:rsidR="004515FA">
        <w:rPr>
          <w:lang w:val="en-US"/>
        </w:rPr>
        <w:t>th</w:t>
      </w:r>
      <w:r w:rsidR="00742BB9">
        <w:rPr>
          <w:lang w:val="en-US"/>
        </w:rPr>
        <w:t xml:space="preserve"> the </w:t>
      </w:r>
      <w:r w:rsidR="00C5055F">
        <w:rPr>
          <w:lang w:val="en-US"/>
        </w:rPr>
        <w:t xml:space="preserve">absolute value of the </w:t>
      </w:r>
      <w:r w:rsidR="00742BB9">
        <w:rPr>
          <w:lang w:val="en-US"/>
        </w:rPr>
        <w:t>difference</w:t>
      </w:r>
      <w:r w:rsidR="004515FA">
        <w:rPr>
          <w:lang w:val="en-US"/>
        </w:rPr>
        <w:t xml:space="preserve"> </w:t>
      </w:r>
      <w:r w:rsidR="008D320E">
        <w:rPr>
          <w:lang w:val="en-US"/>
        </w:rPr>
        <w:t xml:space="preserve">between my predicted new rating and official new rating </w:t>
      </w:r>
      <w:r w:rsidR="00BD1500">
        <w:rPr>
          <w:lang w:val="en-US"/>
        </w:rPr>
        <w:t>more th</w:t>
      </w:r>
      <w:r w:rsidR="00742BB9">
        <w:rPr>
          <w:lang w:val="en-US"/>
        </w:rPr>
        <w:t>an 30</w:t>
      </w:r>
      <w:r w:rsidR="00C5055F">
        <w:rPr>
          <w:lang w:val="en-US"/>
        </w:rPr>
        <w:t>.</w:t>
      </w:r>
      <w:r w:rsidR="008D320E">
        <w:rPr>
          <w:lang w:val="en-US"/>
        </w:rPr>
        <w:t xml:space="preserve"> I would call these competitors having a larg</w:t>
      </w:r>
      <w:r w:rsidR="00F72948">
        <w:rPr>
          <w:lang w:val="en-US"/>
        </w:rPr>
        <w:t xml:space="preserve">e </w:t>
      </w:r>
      <w:r w:rsidR="00FB04A2">
        <w:rPr>
          <w:lang w:val="en-US"/>
        </w:rPr>
        <w:t>difference.</w:t>
      </w:r>
    </w:p>
    <w:p w14:paraId="12CF7634" w14:textId="77777777" w:rsidR="008D320E" w:rsidRDefault="008D320E" w:rsidP="00D52D46">
      <w:pPr>
        <w:rPr>
          <w:lang w:val="en-US"/>
        </w:rPr>
      </w:pPr>
    </w:p>
    <w:p w14:paraId="3580B9C9" w14:textId="7E4E66A4" w:rsidR="00E855CA" w:rsidRDefault="00E855CA" w:rsidP="00865D51">
      <w:pPr>
        <w:pStyle w:val="Caption"/>
        <w:keepNext/>
      </w:pPr>
      <w:r>
        <w:t xml:space="preserve">Table </w:t>
      </w:r>
      <w:r w:rsidR="005B7735">
        <w:fldChar w:fldCharType="begin"/>
      </w:r>
      <w:r w:rsidR="005B7735">
        <w:instrText xml:space="preserve"> SEQ Table \* ARABIC </w:instrText>
      </w:r>
      <w:r w:rsidR="005B7735">
        <w:fldChar w:fldCharType="separate"/>
      </w:r>
      <w:r w:rsidR="004437F6">
        <w:rPr>
          <w:noProof/>
        </w:rPr>
        <w:t>7</w:t>
      </w:r>
      <w:r w:rsidR="005B7735">
        <w:rPr>
          <w:noProof/>
        </w:rPr>
        <w:fldChar w:fldCharType="end"/>
      </w:r>
      <w:r>
        <w:rPr>
          <w:lang w:val="en-US"/>
        </w:rPr>
        <w:t xml:space="preserve">. Number of competitors with a </w:t>
      </w:r>
      <w:r w:rsidR="00F10DFC">
        <w:rPr>
          <w:lang w:val="en-US"/>
        </w:rPr>
        <w:t>large</w:t>
      </w:r>
      <w:r>
        <w:rPr>
          <w:lang w:val="en-US"/>
        </w:rPr>
        <w:t xml:space="preserve"> difference</w:t>
      </w:r>
    </w:p>
    <w:tbl>
      <w:tblPr>
        <w:tblStyle w:val="GridTable1Light"/>
        <w:tblW w:w="2726" w:type="dxa"/>
        <w:jc w:val="center"/>
        <w:tblLook w:val="04A0" w:firstRow="1" w:lastRow="0" w:firstColumn="1" w:lastColumn="0" w:noHBand="0" w:noVBand="1"/>
      </w:tblPr>
      <w:tblGrid>
        <w:gridCol w:w="955"/>
        <w:gridCol w:w="1771"/>
      </w:tblGrid>
      <w:tr w:rsidR="00E855CA" w14:paraId="0DD6FC27" w14:textId="77777777" w:rsidTr="00865D51">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341D66DE" w14:textId="77777777" w:rsidR="00E855CA" w:rsidRDefault="00E855CA">
            <w:pPr>
              <w:rPr>
                <w:rFonts w:ascii="Calibri" w:hAnsi="Calibri" w:cs="Calibri"/>
                <w:color w:val="000000"/>
              </w:rPr>
            </w:pPr>
            <w:r>
              <w:rPr>
                <w:rFonts w:ascii="Calibri" w:hAnsi="Calibri" w:cs="Calibri"/>
                <w:color w:val="000000"/>
              </w:rPr>
              <w:t>Index</w:t>
            </w:r>
          </w:p>
        </w:tc>
        <w:tc>
          <w:tcPr>
            <w:tcW w:w="1426" w:type="dxa"/>
            <w:noWrap/>
            <w:hideMark/>
          </w:tcPr>
          <w:p w14:paraId="670033FA" w14:textId="1AF3D263" w:rsidR="00E855CA" w:rsidRPr="00865D51" w:rsidRDefault="004456C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val="en-US"/>
              </w:rPr>
            </w:pPr>
            <w:ins w:id="110" w:author="Microsoft Office 用户" w:date="2021-09-13T12:42:00Z">
              <w:r>
                <w:rPr>
                  <w:rFonts w:ascii="Calibri" w:hAnsi="Calibri" w:cs="Calibri"/>
                  <w:color w:val="000000"/>
                  <w:lang w:val="en-US"/>
                </w:rPr>
                <w:t>Number</w:t>
              </w:r>
            </w:ins>
            <w:del w:id="111" w:author="Microsoft Office 用户" w:date="2021-09-13T12:42:00Z">
              <w:r w:rsidR="00E855CA" w:rsidDel="004456CD">
                <w:rPr>
                  <w:rFonts w:ascii="Calibri" w:hAnsi="Calibri" w:cs="Calibri"/>
                  <w:color w:val="000000"/>
                </w:rPr>
                <w:delText>#</w:delText>
              </w:r>
            </w:del>
            <w:r w:rsidR="00E855CA">
              <w:rPr>
                <w:rFonts w:ascii="Calibri" w:hAnsi="Calibri" w:cs="Calibri"/>
                <w:color w:val="000000"/>
                <w:lang w:val="en-US"/>
              </w:rPr>
              <w:t xml:space="preserve"> of</w:t>
            </w:r>
            <w:r w:rsidR="00E855CA">
              <w:rPr>
                <w:rFonts w:ascii="Calibri" w:hAnsi="Calibri" w:cs="Calibri"/>
                <w:color w:val="000000"/>
              </w:rPr>
              <w:t xml:space="preserve"> top competitor</w:t>
            </w:r>
            <w:r w:rsidR="00E855CA">
              <w:rPr>
                <w:rFonts w:ascii="Calibri" w:hAnsi="Calibri" w:cs="Calibri"/>
                <w:color w:val="000000"/>
                <w:lang w:val="en-US"/>
              </w:rPr>
              <w:t>s</w:t>
            </w:r>
          </w:p>
        </w:tc>
      </w:tr>
      <w:tr w:rsidR="00E855CA" w14:paraId="66530CA5"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0B942117" w14:textId="77777777" w:rsidR="00E855CA" w:rsidRDefault="00E855CA">
            <w:pPr>
              <w:jc w:val="right"/>
              <w:rPr>
                <w:rFonts w:ascii="Calibri" w:hAnsi="Calibri" w:cs="Calibri"/>
                <w:color w:val="000000"/>
              </w:rPr>
            </w:pPr>
            <w:r>
              <w:rPr>
                <w:rFonts w:ascii="Calibri" w:hAnsi="Calibri" w:cs="Calibri"/>
                <w:color w:val="000000"/>
              </w:rPr>
              <w:t>1</w:t>
            </w:r>
          </w:p>
        </w:tc>
        <w:tc>
          <w:tcPr>
            <w:tcW w:w="1426" w:type="dxa"/>
            <w:noWrap/>
            <w:hideMark/>
          </w:tcPr>
          <w:p w14:paraId="4CC61651"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w:t>
            </w:r>
          </w:p>
        </w:tc>
      </w:tr>
      <w:tr w:rsidR="00E855CA" w14:paraId="704DF2F8"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1B191360" w14:textId="77777777" w:rsidR="00E855CA" w:rsidRDefault="00E855CA">
            <w:pPr>
              <w:jc w:val="right"/>
              <w:rPr>
                <w:rFonts w:ascii="Calibri" w:hAnsi="Calibri" w:cs="Calibri"/>
                <w:color w:val="000000"/>
              </w:rPr>
            </w:pPr>
            <w:r>
              <w:rPr>
                <w:rFonts w:ascii="Calibri" w:hAnsi="Calibri" w:cs="Calibri"/>
                <w:color w:val="000000"/>
              </w:rPr>
              <w:t>2</w:t>
            </w:r>
          </w:p>
        </w:tc>
        <w:tc>
          <w:tcPr>
            <w:tcW w:w="1426" w:type="dxa"/>
            <w:noWrap/>
            <w:hideMark/>
          </w:tcPr>
          <w:p w14:paraId="2C08FFE6"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w:t>
            </w:r>
          </w:p>
        </w:tc>
      </w:tr>
      <w:tr w:rsidR="00E855CA" w14:paraId="5B39D5AA"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796EFAD1" w14:textId="77777777" w:rsidR="00E855CA" w:rsidRDefault="00E855CA">
            <w:pPr>
              <w:jc w:val="right"/>
              <w:rPr>
                <w:rFonts w:ascii="Calibri" w:hAnsi="Calibri" w:cs="Calibri"/>
                <w:color w:val="000000"/>
              </w:rPr>
            </w:pPr>
            <w:r>
              <w:rPr>
                <w:rFonts w:ascii="Calibri" w:hAnsi="Calibri" w:cs="Calibri"/>
                <w:color w:val="000000"/>
              </w:rPr>
              <w:t>3</w:t>
            </w:r>
          </w:p>
        </w:tc>
        <w:tc>
          <w:tcPr>
            <w:tcW w:w="1426" w:type="dxa"/>
            <w:noWrap/>
            <w:hideMark/>
          </w:tcPr>
          <w:p w14:paraId="31992554"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r>
      <w:tr w:rsidR="00E855CA" w14:paraId="55DDDABF"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54C6C5E8" w14:textId="77777777" w:rsidR="00E855CA" w:rsidRDefault="00E855CA">
            <w:pPr>
              <w:jc w:val="right"/>
              <w:rPr>
                <w:rFonts w:ascii="Calibri" w:hAnsi="Calibri" w:cs="Calibri"/>
                <w:color w:val="000000"/>
              </w:rPr>
            </w:pPr>
            <w:r>
              <w:rPr>
                <w:rFonts w:ascii="Calibri" w:hAnsi="Calibri" w:cs="Calibri"/>
                <w:color w:val="000000"/>
              </w:rPr>
              <w:lastRenderedPageBreak/>
              <w:t>4</w:t>
            </w:r>
          </w:p>
        </w:tc>
        <w:tc>
          <w:tcPr>
            <w:tcW w:w="1426" w:type="dxa"/>
            <w:noWrap/>
            <w:hideMark/>
          </w:tcPr>
          <w:p w14:paraId="68A32561"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w:t>
            </w:r>
          </w:p>
        </w:tc>
      </w:tr>
      <w:tr w:rsidR="00E855CA" w14:paraId="3335E20A"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3B1DA96E" w14:textId="77777777" w:rsidR="00E855CA" w:rsidRDefault="00E855CA">
            <w:pPr>
              <w:jc w:val="right"/>
              <w:rPr>
                <w:rFonts w:ascii="Calibri" w:hAnsi="Calibri" w:cs="Calibri"/>
                <w:color w:val="000000"/>
              </w:rPr>
            </w:pPr>
            <w:r>
              <w:rPr>
                <w:rFonts w:ascii="Calibri" w:hAnsi="Calibri" w:cs="Calibri"/>
                <w:color w:val="000000"/>
              </w:rPr>
              <w:t>5</w:t>
            </w:r>
          </w:p>
        </w:tc>
        <w:tc>
          <w:tcPr>
            <w:tcW w:w="1426" w:type="dxa"/>
            <w:noWrap/>
            <w:hideMark/>
          </w:tcPr>
          <w:p w14:paraId="7BF9A4D8"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w:t>
            </w:r>
          </w:p>
        </w:tc>
      </w:tr>
      <w:tr w:rsidR="00E855CA" w14:paraId="21AE35D7"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352D5EF1" w14:textId="77777777" w:rsidR="00E855CA" w:rsidRDefault="00E855CA">
            <w:pPr>
              <w:jc w:val="right"/>
              <w:rPr>
                <w:rFonts w:ascii="Calibri" w:hAnsi="Calibri" w:cs="Calibri"/>
                <w:color w:val="000000"/>
              </w:rPr>
            </w:pPr>
            <w:r>
              <w:rPr>
                <w:rFonts w:ascii="Calibri" w:hAnsi="Calibri" w:cs="Calibri"/>
                <w:color w:val="000000"/>
              </w:rPr>
              <w:t>6</w:t>
            </w:r>
          </w:p>
        </w:tc>
        <w:tc>
          <w:tcPr>
            <w:tcW w:w="1426" w:type="dxa"/>
            <w:noWrap/>
            <w:hideMark/>
          </w:tcPr>
          <w:p w14:paraId="28A01E11"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w:t>
            </w:r>
          </w:p>
        </w:tc>
      </w:tr>
      <w:tr w:rsidR="00E855CA" w14:paraId="31071BA9"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33542D68" w14:textId="77777777" w:rsidR="00E855CA" w:rsidRDefault="00E855CA">
            <w:pPr>
              <w:jc w:val="right"/>
              <w:rPr>
                <w:rFonts w:ascii="Calibri" w:hAnsi="Calibri" w:cs="Calibri"/>
                <w:color w:val="000000"/>
              </w:rPr>
            </w:pPr>
            <w:r>
              <w:rPr>
                <w:rFonts w:ascii="Calibri" w:hAnsi="Calibri" w:cs="Calibri"/>
                <w:color w:val="000000"/>
              </w:rPr>
              <w:t>7</w:t>
            </w:r>
          </w:p>
        </w:tc>
        <w:tc>
          <w:tcPr>
            <w:tcW w:w="1426" w:type="dxa"/>
            <w:noWrap/>
            <w:hideMark/>
          </w:tcPr>
          <w:p w14:paraId="3F5EC061"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w:t>
            </w:r>
          </w:p>
        </w:tc>
      </w:tr>
      <w:tr w:rsidR="00E855CA" w14:paraId="71B18710"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78BCF4BD" w14:textId="77777777" w:rsidR="00E855CA" w:rsidRDefault="00E855CA">
            <w:pPr>
              <w:jc w:val="right"/>
              <w:rPr>
                <w:rFonts w:ascii="Calibri" w:hAnsi="Calibri" w:cs="Calibri"/>
                <w:color w:val="000000"/>
              </w:rPr>
            </w:pPr>
            <w:r>
              <w:rPr>
                <w:rFonts w:ascii="Calibri" w:hAnsi="Calibri" w:cs="Calibri"/>
                <w:color w:val="000000"/>
              </w:rPr>
              <w:t>8</w:t>
            </w:r>
          </w:p>
        </w:tc>
        <w:tc>
          <w:tcPr>
            <w:tcW w:w="1426" w:type="dxa"/>
            <w:noWrap/>
            <w:hideMark/>
          </w:tcPr>
          <w:p w14:paraId="0405E868"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w:t>
            </w:r>
          </w:p>
        </w:tc>
      </w:tr>
      <w:tr w:rsidR="00E855CA" w14:paraId="5901C60E"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4297743D" w14:textId="77777777" w:rsidR="00E855CA" w:rsidRDefault="00E855CA">
            <w:pPr>
              <w:jc w:val="right"/>
              <w:rPr>
                <w:rFonts w:ascii="Calibri" w:hAnsi="Calibri" w:cs="Calibri"/>
                <w:color w:val="000000"/>
              </w:rPr>
            </w:pPr>
            <w:r>
              <w:rPr>
                <w:rFonts w:ascii="Calibri" w:hAnsi="Calibri" w:cs="Calibri"/>
                <w:color w:val="000000"/>
              </w:rPr>
              <w:t>9</w:t>
            </w:r>
          </w:p>
        </w:tc>
        <w:tc>
          <w:tcPr>
            <w:tcW w:w="1426" w:type="dxa"/>
            <w:noWrap/>
            <w:hideMark/>
          </w:tcPr>
          <w:p w14:paraId="475312B7"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r>
      <w:tr w:rsidR="00E855CA" w14:paraId="45B5716C"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3417DD2E" w14:textId="77777777" w:rsidR="00E855CA" w:rsidRDefault="00E855CA">
            <w:pPr>
              <w:jc w:val="right"/>
              <w:rPr>
                <w:rFonts w:ascii="Calibri" w:hAnsi="Calibri" w:cs="Calibri"/>
                <w:color w:val="000000"/>
              </w:rPr>
            </w:pPr>
            <w:r>
              <w:rPr>
                <w:rFonts w:ascii="Calibri" w:hAnsi="Calibri" w:cs="Calibri"/>
                <w:color w:val="000000"/>
              </w:rPr>
              <w:t>10</w:t>
            </w:r>
          </w:p>
        </w:tc>
        <w:tc>
          <w:tcPr>
            <w:tcW w:w="1426" w:type="dxa"/>
            <w:noWrap/>
            <w:hideMark/>
          </w:tcPr>
          <w:p w14:paraId="128CFC3D"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r>
      <w:tr w:rsidR="00E855CA" w14:paraId="0AC22B19"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5CCD1E17" w14:textId="77777777" w:rsidR="00E855CA" w:rsidRDefault="00E855CA">
            <w:pPr>
              <w:jc w:val="right"/>
              <w:rPr>
                <w:rFonts w:ascii="Calibri" w:hAnsi="Calibri" w:cs="Calibri"/>
                <w:color w:val="000000"/>
              </w:rPr>
            </w:pPr>
            <w:r>
              <w:rPr>
                <w:rFonts w:ascii="Calibri" w:hAnsi="Calibri" w:cs="Calibri"/>
                <w:color w:val="000000"/>
              </w:rPr>
              <w:t>11</w:t>
            </w:r>
          </w:p>
        </w:tc>
        <w:tc>
          <w:tcPr>
            <w:tcW w:w="1426" w:type="dxa"/>
            <w:noWrap/>
            <w:hideMark/>
          </w:tcPr>
          <w:p w14:paraId="44083ABD"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w:t>
            </w:r>
          </w:p>
        </w:tc>
      </w:tr>
      <w:tr w:rsidR="00E855CA" w14:paraId="7A174F95"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55FC07AB" w14:textId="77777777" w:rsidR="00E855CA" w:rsidRDefault="00E855CA">
            <w:pPr>
              <w:jc w:val="right"/>
              <w:rPr>
                <w:rFonts w:ascii="Calibri" w:hAnsi="Calibri" w:cs="Calibri"/>
                <w:color w:val="000000"/>
              </w:rPr>
            </w:pPr>
            <w:r>
              <w:rPr>
                <w:rFonts w:ascii="Calibri" w:hAnsi="Calibri" w:cs="Calibri"/>
                <w:color w:val="000000"/>
              </w:rPr>
              <w:t>12</w:t>
            </w:r>
          </w:p>
        </w:tc>
        <w:tc>
          <w:tcPr>
            <w:tcW w:w="1426" w:type="dxa"/>
            <w:noWrap/>
            <w:hideMark/>
          </w:tcPr>
          <w:p w14:paraId="40BEFDB1"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w:t>
            </w:r>
          </w:p>
        </w:tc>
      </w:tr>
      <w:tr w:rsidR="00E855CA" w14:paraId="7E14BAD0"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6B54F0A0" w14:textId="77777777" w:rsidR="00E855CA" w:rsidRDefault="00E855CA">
            <w:pPr>
              <w:jc w:val="right"/>
              <w:rPr>
                <w:rFonts w:ascii="Calibri" w:hAnsi="Calibri" w:cs="Calibri"/>
                <w:color w:val="000000"/>
              </w:rPr>
            </w:pPr>
            <w:r>
              <w:rPr>
                <w:rFonts w:ascii="Calibri" w:hAnsi="Calibri" w:cs="Calibri"/>
                <w:color w:val="000000"/>
              </w:rPr>
              <w:t>13</w:t>
            </w:r>
          </w:p>
        </w:tc>
        <w:tc>
          <w:tcPr>
            <w:tcW w:w="1426" w:type="dxa"/>
            <w:noWrap/>
            <w:hideMark/>
          </w:tcPr>
          <w:p w14:paraId="34A020BD"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r>
      <w:tr w:rsidR="00E855CA" w14:paraId="0F850A11"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7C4FBAB0" w14:textId="77777777" w:rsidR="00E855CA" w:rsidRDefault="00E855CA">
            <w:pPr>
              <w:jc w:val="right"/>
              <w:rPr>
                <w:rFonts w:ascii="Calibri" w:hAnsi="Calibri" w:cs="Calibri"/>
                <w:color w:val="000000"/>
              </w:rPr>
            </w:pPr>
            <w:r>
              <w:rPr>
                <w:rFonts w:ascii="Calibri" w:hAnsi="Calibri" w:cs="Calibri"/>
                <w:color w:val="000000"/>
              </w:rPr>
              <w:t>14</w:t>
            </w:r>
          </w:p>
        </w:tc>
        <w:tc>
          <w:tcPr>
            <w:tcW w:w="1426" w:type="dxa"/>
            <w:noWrap/>
            <w:hideMark/>
          </w:tcPr>
          <w:p w14:paraId="19B9FF54"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w:t>
            </w:r>
          </w:p>
        </w:tc>
      </w:tr>
      <w:tr w:rsidR="00E855CA" w14:paraId="39EFDB4F"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7DDFEBC3" w14:textId="77777777" w:rsidR="00E855CA" w:rsidRDefault="00E855CA">
            <w:pPr>
              <w:jc w:val="right"/>
              <w:rPr>
                <w:rFonts w:ascii="Calibri" w:hAnsi="Calibri" w:cs="Calibri"/>
                <w:color w:val="000000"/>
              </w:rPr>
            </w:pPr>
            <w:r>
              <w:rPr>
                <w:rFonts w:ascii="Calibri" w:hAnsi="Calibri" w:cs="Calibri"/>
                <w:color w:val="000000"/>
              </w:rPr>
              <w:t>15</w:t>
            </w:r>
          </w:p>
        </w:tc>
        <w:tc>
          <w:tcPr>
            <w:tcW w:w="1426" w:type="dxa"/>
            <w:noWrap/>
            <w:hideMark/>
          </w:tcPr>
          <w:p w14:paraId="1264A3E2"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w:t>
            </w:r>
          </w:p>
        </w:tc>
      </w:tr>
      <w:tr w:rsidR="00E855CA" w14:paraId="4712192F"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41BD471B" w14:textId="77777777" w:rsidR="00E855CA" w:rsidRDefault="00E855CA">
            <w:pPr>
              <w:jc w:val="right"/>
              <w:rPr>
                <w:rFonts w:ascii="Calibri" w:hAnsi="Calibri" w:cs="Calibri"/>
                <w:color w:val="000000"/>
              </w:rPr>
            </w:pPr>
            <w:r>
              <w:rPr>
                <w:rFonts w:ascii="Calibri" w:hAnsi="Calibri" w:cs="Calibri"/>
                <w:color w:val="000000"/>
              </w:rPr>
              <w:t>16</w:t>
            </w:r>
          </w:p>
        </w:tc>
        <w:tc>
          <w:tcPr>
            <w:tcW w:w="1426" w:type="dxa"/>
            <w:noWrap/>
            <w:hideMark/>
          </w:tcPr>
          <w:p w14:paraId="155DB5BF"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w:t>
            </w:r>
          </w:p>
        </w:tc>
      </w:tr>
      <w:tr w:rsidR="00E855CA" w14:paraId="7E5D854F"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1C5CEDC7" w14:textId="77777777" w:rsidR="00E855CA" w:rsidRDefault="00E855CA">
            <w:pPr>
              <w:jc w:val="right"/>
              <w:rPr>
                <w:rFonts w:ascii="Calibri" w:hAnsi="Calibri" w:cs="Calibri"/>
                <w:color w:val="000000"/>
              </w:rPr>
            </w:pPr>
            <w:r>
              <w:rPr>
                <w:rFonts w:ascii="Calibri" w:hAnsi="Calibri" w:cs="Calibri"/>
                <w:color w:val="000000"/>
              </w:rPr>
              <w:t>17</w:t>
            </w:r>
          </w:p>
        </w:tc>
        <w:tc>
          <w:tcPr>
            <w:tcW w:w="1426" w:type="dxa"/>
            <w:noWrap/>
            <w:hideMark/>
          </w:tcPr>
          <w:p w14:paraId="341AACA2"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w:t>
            </w:r>
          </w:p>
        </w:tc>
      </w:tr>
      <w:tr w:rsidR="00E855CA" w14:paraId="5D529389"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64D02C52" w14:textId="77777777" w:rsidR="00E855CA" w:rsidRDefault="00E855CA">
            <w:pPr>
              <w:jc w:val="right"/>
              <w:rPr>
                <w:rFonts w:ascii="Calibri" w:hAnsi="Calibri" w:cs="Calibri"/>
                <w:color w:val="000000"/>
              </w:rPr>
            </w:pPr>
            <w:r>
              <w:rPr>
                <w:rFonts w:ascii="Calibri" w:hAnsi="Calibri" w:cs="Calibri"/>
                <w:color w:val="000000"/>
              </w:rPr>
              <w:t>18</w:t>
            </w:r>
          </w:p>
        </w:tc>
        <w:tc>
          <w:tcPr>
            <w:tcW w:w="1426" w:type="dxa"/>
            <w:noWrap/>
            <w:hideMark/>
          </w:tcPr>
          <w:p w14:paraId="2141331D"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w:t>
            </w:r>
          </w:p>
        </w:tc>
      </w:tr>
      <w:tr w:rsidR="00E855CA" w14:paraId="1233A415"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43F2CADB" w14:textId="77777777" w:rsidR="00E855CA" w:rsidRDefault="00E855CA">
            <w:pPr>
              <w:jc w:val="right"/>
              <w:rPr>
                <w:rFonts w:ascii="Calibri" w:hAnsi="Calibri" w:cs="Calibri"/>
                <w:color w:val="000000"/>
              </w:rPr>
            </w:pPr>
            <w:r>
              <w:rPr>
                <w:rFonts w:ascii="Calibri" w:hAnsi="Calibri" w:cs="Calibri"/>
                <w:color w:val="000000"/>
              </w:rPr>
              <w:t>19</w:t>
            </w:r>
          </w:p>
        </w:tc>
        <w:tc>
          <w:tcPr>
            <w:tcW w:w="1426" w:type="dxa"/>
            <w:noWrap/>
            <w:hideMark/>
          </w:tcPr>
          <w:p w14:paraId="545D1677"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w:t>
            </w:r>
          </w:p>
        </w:tc>
      </w:tr>
      <w:tr w:rsidR="00E855CA" w14:paraId="027614A0" w14:textId="77777777" w:rsidTr="00865D51">
        <w:trPr>
          <w:trHeight w:val="320"/>
          <w:jc w:val="center"/>
        </w:trPr>
        <w:tc>
          <w:tcPr>
            <w:cnfStyle w:val="001000000000" w:firstRow="0" w:lastRow="0" w:firstColumn="1" w:lastColumn="0" w:oddVBand="0" w:evenVBand="0" w:oddHBand="0" w:evenHBand="0" w:firstRowFirstColumn="0" w:firstRowLastColumn="0" w:lastRowFirstColumn="0" w:lastRowLastColumn="0"/>
            <w:tcW w:w="0" w:type="dxa"/>
            <w:noWrap/>
            <w:hideMark/>
          </w:tcPr>
          <w:p w14:paraId="622A6CBA" w14:textId="77777777" w:rsidR="00E855CA" w:rsidRDefault="00E855CA">
            <w:pPr>
              <w:jc w:val="right"/>
              <w:rPr>
                <w:rFonts w:ascii="Calibri" w:hAnsi="Calibri" w:cs="Calibri"/>
                <w:color w:val="000000"/>
              </w:rPr>
            </w:pPr>
            <w:r>
              <w:rPr>
                <w:rFonts w:ascii="Calibri" w:hAnsi="Calibri" w:cs="Calibri"/>
                <w:color w:val="000000"/>
              </w:rPr>
              <w:t>20</w:t>
            </w:r>
          </w:p>
        </w:tc>
        <w:tc>
          <w:tcPr>
            <w:tcW w:w="1426" w:type="dxa"/>
            <w:noWrap/>
            <w:hideMark/>
          </w:tcPr>
          <w:p w14:paraId="109A1721" w14:textId="77777777" w:rsidR="00E855CA" w:rsidRDefault="00E855C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w:t>
            </w:r>
          </w:p>
        </w:tc>
      </w:tr>
    </w:tbl>
    <w:p w14:paraId="0BC69E82" w14:textId="53130890" w:rsidR="0076527E" w:rsidRDefault="0076527E" w:rsidP="00D52D46">
      <w:pPr>
        <w:rPr>
          <w:lang w:val="en-US"/>
        </w:rPr>
      </w:pPr>
    </w:p>
    <w:p w14:paraId="6B488AE8" w14:textId="03445B4D" w:rsidR="009E2552" w:rsidRDefault="005D5026" w:rsidP="00D52D46">
      <w:pPr>
        <w:rPr>
          <w:lang w:val="en-US"/>
        </w:rPr>
      </w:pPr>
      <w:r>
        <w:rPr>
          <w:lang w:val="en-US"/>
        </w:rPr>
        <w:t xml:space="preserve">The average value </w:t>
      </w:r>
      <w:r w:rsidR="000F695D">
        <w:rPr>
          <w:lang w:val="en-US"/>
        </w:rPr>
        <w:t xml:space="preserve">is </w:t>
      </w:r>
      <w:r w:rsidR="00A55D79">
        <w:rPr>
          <w:lang w:val="en-US"/>
        </w:rPr>
        <w:t xml:space="preserve">6.6, and to the nearest integer is </w:t>
      </w:r>
      <w:r w:rsidR="00C15F4D">
        <w:rPr>
          <w:lang w:val="en-US"/>
        </w:rPr>
        <w:t xml:space="preserve">7. </w:t>
      </w:r>
      <w:r w:rsidR="00EB6383">
        <w:rPr>
          <w:lang w:val="en-US"/>
        </w:rPr>
        <w:t>Therefore,</w:t>
      </w:r>
      <w:r w:rsidR="00C15F4D">
        <w:rPr>
          <w:lang w:val="en-US"/>
        </w:rPr>
        <w:t xml:space="preserve"> I decide to </w:t>
      </w:r>
      <w:r w:rsidR="0033115D">
        <w:rPr>
          <w:lang w:val="en-US"/>
        </w:rPr>
        <w:t xml:space="preserve">apply the new </w:t>
      </w:r>
      <m:oMath>
        <m:r>
          <w:rPr>
            <w:rFonts w:ascii="Cambria Math" w:hAnsi="Cambria Math"/>
            <w:lang w:val="en-US"/>
          </w:rPr>
          <m:t>K</m:t>
        </m:r>
      </m:oMath>
      <w:r w:rsidR="0033115D">
        <w:rPr>
          <w:lang w:val="en-US"/>
        </w:rPr>
        <w:t xml:space="preserve"> value</w:t>
      </w:r>
      <w:r w:rsidR="00EB6383">
        <w:rPr>
          <w:lang w:val="en-US"/>
        </w:rPr>
        <w:t xml:space="preserve">, call it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2</m:t>
            </m:r>
          </m:sub>
        </m:sSub>
      </m:oMath>
      <w:r w:rsidR="00EB6383">
        <w:rPr>
          <w:lang w:val="en-US"/>
        </w:rPr>
        <w:t xml:space="preserve"> that is less than </w:t>
      </w:r>
      <m:oMath>
        <m:r>
          <w:rPr>
            <w:rFonts w:ascii="Cambria Math" w:hAnsi="Cambria Math"/>
            <w:lang w:val="en-US"/>
          </w:rPr>
          <m:t>K</m:t>
        </m:r>
      </m:oMath>
      <w:r w:rsidR="00EB6383">
        <w:rPr>
          <w:lang w:val="en-US"/>
        </w:rPr>
        <w:t>, for the top 7 competitors.</w:t>
      </w:r>
    </w:p>
    <w:p w14:paraId="47B830B9" w14:textId="26C4CA0B" w:rsidR="00BF445D" w:rsidRDefault="00BF445D" w:rsidP="00D52D46">
      <w:pPr>
        <w:rPr>
          <w:lang w:val="en-US"/>
        </w:rPr>
      </w:pPr>
    </w:p>
    <w:p w14:paraId="4023614F" w14:textId="18A1B8BF" w:rsidR="00237358" w:rsidRDefault="00237358" w:rsidP="00237358">
      <w:pPr>
        <w:rPr>
          <w:ins w:id="112" w:author="Microsoft Office 用户" w:date="2021-09-13T12:43:00Z"/>
          <w:lang w:val="en-US"/>
        </w:rPr>
      </w:pPr>
      <w:ins w:id="113" w:author="Microsoft Office 用户" w:date="2021-09-13T12:43:00Z">
        <w:r>
          <w:rPr>
            <w:lang w:val="en-US"/>
          </w:rPr>
          <w:t xml:space="preserve">Assume </w:t>
        </w:r>
      </w:ins>
      <m:oMath>
        <m:r>
          <w:ins w:id="114" w:author="Microsoft Office 用户" w:date="2021-09-13T12:43:00Z">
            <w:rPr>
              <w:rFonts w:ascii="Cambria Math" w:hAnsi="Cambria Math"/>
              <w:lang w:val="en-US"/>
            </w:rPr>
            <m:t>K=1.44</m:t>
          </w:ins>
        </m:r>
      </m:oMath>
      <w:ins w:id="115" w:author="Microsoft Office 用户" w:date="2021-09-13T12:43:00Z">
        <w:r>
          <w:rPr>
            <w:lang w:val="en-US"/>
          </w:rPr>
          <w:t xml:space="preserve"> for the following cases. With the similar strategy, the minimum point of </w:t>
        </w:r>
      </w:ins>
      <m:oMath>
        <m:r>
          <w:ins w:id="116" w:author="Microsoft Office 用户" w:date="2021-09-13T12:43:00Z">
            <w:rPr>
              <w:rFonts w:ascii="Cambria Math" w:hAnsi="Cambria Math"/>
              <w:lang w:val="en-US"/>
            </w:rPr>
            <m:t>K2</m:t>
          </w:ins>
        </m:r>
      </m:oMath>
      <w:ins w:id="117" w:author="Microsoft Office 用户" w:date="2021-09-13T12:43:00Z">
        <w:r>
          <w:rPr>
            <w:lang w:val="en-US"/>
          </w:rPr>
          <w:t xml:space="preserve"> lies between 0 and 1.5. With increment of 0.1 in region </w:t>
        </w:r>
      </w:ins>
      <m:oMath>
        <m:r>
          <w:ins w:id="118" w:author="Microsoft Office 用户" w:date="2021-09-13T12:43:00Z">
            <w:rPr>
              <w:rFonts w:ascii="Cambria Math" w:hAnsi="Cambria Math"/>
              <w:lang w:val="en-US"/>
            </w:rPr>
            <m:t>[0,1.5]</m:t>
          </w:ins>
        </m:r>
      </m:oMath>
      <w:ins w:id="119" w:author="Microsoft Office 用户" w:date="2021-09-13T12:43:00Z">
        <w:r>
          <w:rPr>
            <w:lang w:val="en-US"/>
          </w:rPr>
          <w:t xml:space="preserve">, the respective </w:t>
        </w:r>
      </w:ins>
      <m:oMath>
        <m:r>
          <w:ins w:id="120" w:author="Microsoft Office 用户" w:date="2021-09-13T12:43:00Z">
            <w:rPr>
              <w:rFonts w:ascii="Cambria Math" w:hAnsi="Cambria Math"/>
              <w:lang w:val="en-US"/>
            </w:rPr>
            <m:t>AMSE</m:t>
          </w:ins>
        </m:r>
      </m:oMath>
      <w:ins w:id="121" w:author="Microsoft Office 用户" w:date="2021-09-13T12:43:00Z">
        <w:r>
          <w:rPr>
            <w:lang w:val="en-US"/>
          </w:rPr>
          <w:t xml:space="preserve"> value is shown below:</w:t>
        </w:r>
        <w:r w:rsidDel="002065CB">
          <w:rPr>
            <w:lang w:val="en-US"/>
          </w:rPr>
          <w:t xml:space="preserve"> </w:t>
        </w:r>
      </w:ins>
    </w:p>
    <w:p w14:paraId="0F393C66" w14:textId="77777777" w:rsidR="003B1F1F" w:rsidRPr="0024679E" w:rsidRDefault="003B1F1F" w:rsidP="00237358">
      <w:pPr>
        <w:rPr>
          <w:ins w:id="122" w:author="Microsoft Office 用户" w:date="2021-09-13T12:43:00Z"/>
          <w:lang w:val="en-US"/>
        </w:rPr>
      </w:pPr>
    </w:p>
    <w:p w14:paraId="2858F076" w14:textId="77777777" w:rsidR="00237358" w:rsidRPr="0024679E" w:rsidRDefault="00237358" w:rsidP="00237358">
      <w:pPr>
        <w:pStyle w:val="Caption"/>
        <w:keepNext/>
        <w:rPr>
          <w:ins w:id="123" w:author="Microsoft Office 用户" w:date="2021-09-13T12:43:00Z"/>
        </w:rPr>
      </w:pPr>
      <w:ins w:id="124" w:author="Microsoft Office 用户" w:date="2021-09-13T12:43:00Z">
        <w:r>
          <w:t xml:space="preserve">Table </w:t>
        </w:r>
        <w:r>
          <w:rPr>
            <w:lang w:val="en-US"/>
          </w:rPr>
          <w:t>8</w:t>
        </w:r>
        <w:r>
          <w:rPr>
            <w:lang w:val="en-US"/>
          </w:rPr>
          <w:t xml:space="preserve">. </w:t>
        </w:r>
        <w:r w:rsidRPr="00F83F1A">
          <w:t>AMSE from different K2 values with increment 0.1</w:t>
        </w:r>
      </w:ins>
    </w:p>
    <w:tbl>
      <w:tblPr>
        <w:tblStyle w:val="GridTable1Light"/>
        <w:tblW w:w="2600" w:type="dxa"/>
        <w:jc w:val="center"/>
        <w:tblLook w:val="04A0" w:firstRow="1" w:lastRow="0" w:firstColumn="1" w:lastColumn="0" w:noHBand="0" w:noVBand="1"/>
      </w:tblPr>
      <w:tblGrid>
        <w:gridCol w:w="1300"/>
        <w:gridCol w:w="1372"/>
      </w:tblGrid>
      <w:tr w:rsidR="00237358" w14:paraId="5ADBE734" w14:textId="77777777" w:rsidTr="0024679E">
        <w:trPr>
          <w:cnfStyle w:val="100000000000" w:firstRow="1" w:lastRow="0" w:firstColumn="0" w:lastColumn="0" w:oddVBand="0" w:evenVBand="0" w:oddHBand="0" w:evenHBand="0" w:firstRowFirstColumn="0" w:firstRowLastColumn="0" w:lastRowFirstColumn="0" w:lastRowLastColumn="0"/>
          <w:trHeight w:val="320"/>
          <w:jc w:val="center"/>
          <w:ins w:id="125"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70DB3C2" w14:textId="77777777" w:rsidR="00237358" w:rsidRDefault="00237358" w:rsidP="0024679E">
            <w:pPr>
              <w:rPr>
                <w:ins w:id="126" w:author="Microsoft Office 用户" w:date="2021-09-13T12:43:00Z"/>
                <w:rFonts w:ascii="Calibri" w:hAnsi="Calibri" w:cs="Calibri"/>
                <w:color w:val="000000"/>
              </w:rPr>
            </w:pPr>
            <w:ins w:id="127" w:author="Microsoft Office 用户" w:date="2021-09-13T12:43:00Z">
              <w:r>
                <w:rPr>
                  <w:rFonts w:ascii="Calibri" w:hAnsi="Calibri" w:cs="Calibri"/>
                  <w:color w:val="000000"/>
                </w:rPr>
                <w:t>K2</w:t>
              </w:r>
            </w:ins>
          </w:p>
        </w:tc>
        <w:tc>
          <w:tcPr>
            <w:tcW w:w="1300" w:type="dxa"/>
            <w:noWrap/>
            <w:hideMark/>
          </w:tcPr>
          <w:p w14:paraId="63B611F6" w14:textId="77777777" w:rsidR="00237358" w:rsidRDefault="00237358" w:rsidP="0024679E">
            <w:pPr>
              <w:cnfStyle w:val="100000000000" w:firstRow="1" w:lastRow="0" w:firstColumn="0" w:lastColumn="0" w:oddVBand="0" w:evenVBand="0" w:oddHBand="0" w:evenHBand="0" w:firstRowFirstColumn="0" w:firstRowLastColumn="0" w:lastRowFirstColumn="0" w:lastRowLastColumn="0"/>
              <w:rPr>
                <w:ins w:id="128" w:author="Microsoft Office 用户" w:date="2021-09-13T12:43:00Z"/>
                <w:rFonts w:ascii="Calibri" w:hAnsi="Calibri" w:cs="Calibri"/>
                <w:color w:val="000000"/>
              </w:rPr>
            </w:pPr>
            <w:ins w:id="129" w:author="Microsoft Office 用户" w:date="2021-09-13T12:43:00Z">
              <w:r>
                <w:rPr>
                  <w:rFonts w:ascii="Calibri" w:hAnsi="Calibri" w:cs="Calibri"/>
                  <w:color w:val="000000"/>
                </w:rPr>
                <w:t>AMSE</w:t>
              </w:r>
            </w:ins>
          </w:p>
        </w:tc>
      </w:tr>
      <w:tr w:rsidR="00237358" w14:paraId="7E5DA0BE" w14:textId="77777777" w:rsidTr="0024679E">
        <w:trPr>
          <w:trHeight w:val="320"/>
          <w:jc w:val="center"/>
          <w:ins w:id="130"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14191C1" w14:textId="77777777" w:rsidR="00237358" w:rsidRDefault="00237358" w:rsidP="0024679E">
            <w:pPr>
              <w:jc w:val="right"/>
              <w:rPr>
                <w:ins w:id="131" w:author="Microsoft Office 用户" w:date="2021-09-13T12:43:00Z"/>
                <w:rFonts w:ascii="Calibri" w:hAnsi="Calibri" w:cs="Calibri"/>
                <w:color w:val="000000"/>
              </w:rPr>
            </w:pPr>
            <w:ins w:id="132" w:author="Microsoft Office 用户" w:date="2021-09-13T12:43:00Z">
              <w:r>
                <w:rPr>
                  <w:rFonts w:ascii="Calibri" w:hAnsi="Calibri" w:cs="Calibri"/>
                  <w:color w:val="000000"/>
                </w:rPr>
                <w:t>0</w:t>
              </w:r>
            </w:ins>
          </w:p>
        </w:tc>
        <w:tc>
          <w:tcPr>
            <w:tcW w:w="1300" w:type="dxa"/>
            <w:noWrap/>
            <w:hideMark/>
          </w:tcPr>
          <w:p w14:paraId="0B81671E"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ins w:id="133" w:author="Microsoft Office 用户" w:date="2021-09-13T12:43:00Z"/>
                <w:rFonts w:ascii="Calibri" w:hAnsi="Calibri" w:cs="Calibri"/>
                <w:color w:val="000000"/>
              </w:rPr>
            </w:pPr>
            <w:ins w:id="134" w:author="Microsoft Office 用户" w:date="2021-09-13T12:43:00Z">
              <w:r>
                <w:rPr>
                  <w:rFonts w:ascii="Calibri" w:hAnsi="Calibri" w:cs="Calibri"/>
                  <w:color w:val="000000"/>
                </w:rPr>
                <w:t>0.10687289</w:t>
              </w:r>
            </w:ins>
          </w:p>
        </w:tc>
      </w:tr>
      <w:tr w:rsidR="00237358" w14:paraId="3B814779" w14:textId="77777777" w:rsidTr="0024679E">
        <w:trPr>
          <w:trHeight w:val="320"/>
          <w:jc w:val="center"/>
          <w:ins w:id="135"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8EC97BA" w14:textId="77777777" w:rsidR="00237358" w:rsidRDefault="00237358" w:rsidP="0024679E">
            <w:pPr>
              <w:jc w:val="right"/>
              <w:rPr>
                <w:ins w:id="136" w:author="Microsoft Office 用户" w:date="2021-09-13T12:43:00Z"/>
                <w:rFonts w:ascii="Calibri" w:hAnsi="Calibri" w:cs="Calibri"/>
                <w:color w:val="000000"/>
              </w:rPr>
            </w:pPr>
            <w:ins w:id="137" w:author="Microsoft Office 用户" w:date="2021-09-13T12:43:00Z">
              <w:r>
                <w:rPr>
                  <w:rFonts w:ascii="Calibri" w:hAnsi="Calibri" w:cs="Calibri"/>
                  <w:color w:val="000000"/>
                </w:rPr>
                <w:t>0.1</w:t>
              </w:r>
            </w:ins>
          </w:p>
        </w:tc>
        <w:tc>
          <w:tcPr>
            <w:tcW w:w="1300" w:type="dxa"/>
            <w:noWrap/>
            <w:hideMark/>
          </w:tcPr>
          <w:p w14:paraId="57859A67"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ins w:id="138" w:author="Microsoft Office 用户" w:date="2021-09-13T12:43:00Z"/>
                <w:rFonts w:ascii="Calibri" w:hAnsi="Calibri" w:cs="Calibri"/>
                <w:color w:val="000000"/>
              </w:rPr>
            </w:pPr>
            <w:ins w:id="139" w:author="Microsoft Office 用户" w:date="2021-09-13T12:43:00Z">
              <w:r>
                <w:rPr>
                  <w:rFonts w:ascii="Calibri" w:hAnsi="Calibri" w:cs="Calibri"/>
                  <w:color w:val="000000"/>
                </w:rPr>
                <w:t>0.10650347</w:t>
              </w:r>
            </w:ins>
          </w:p>
        </w:tc>
      </w:tr>
      <w:tr w:rsidR="00237358" w14:paraId="7EFC04F0" w14:textId="77777777" w:rsidTr="0024679E">
        <w:trPr>
          <w:trHeight w:val="320"/>
          <w:jc w:val="center"/>
          <w:ins w:id="140"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99FAF91" w14:textId="77777777" w:rsidR="00237358" w:rsidRDefault="00237358" w:rsidP="0024679E">
            <w:pPr>
              <w:jc w:val="right"/>
              <w:rPr>
                <w:ins w:id="141" w:author="Microsoft Office 用户" w:date="2021-09-13T12:43:00Z"/>
                <w:rFonts w:ascii="Calibri" w:hAnsi="Calibri" w:cs="Calibri"/>
                <w:color w:val="000000"/>
              </w:rPr>
            </w:pPr>
            <w:ins w:id="142" w:author="Microsoft Office 用户" w:date="2021-09-13T12:43:00Z">
              <w:r>
                <w:rPr>
                  <w:rFonts w:ascii="Calibri" w:hAnsi="Calibri" w:cs="Calibri"/>
                  <w:color w:val="000000"/>
                </w:rPr>
                <w:t>0.2</w:t>
              </w:r>
            </w:ins>
          </w:p>
        </w:tc>
        <w:tc>
          <w:tcPr>
            <w:tcW w:w="1300" w:type="dxa"/>
            <w:noWrap/>
            <w:hideMark/>
          </w:tcPr>
          <w:p w14:paraId="2E1F39E0"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ins w:id="143" w:author="Microsoft Office 用户" w:date="2021-09-13T12:43:00Z"/>
                <w:rFonts w:ascii="Calibri" w:hAnsi="Calibri" w:cs="Calibri"/>
                <w:color w:val="000000"/>
              </w:rPr>
            </w:pPr>
            <w:ins w:id="144" w:author="Microsoft Office 用户" w:date="2021-09-13T12:43:00Z">
              <w:r>
                <w:rPr>
                  <w:rFonts w:ascii="Calibri" w:hAnsi="Calibri" w:cs="Calibri"/>
                  <w:color w:val="000000"/>
                </w:rPr>
                <w:t>0.10643026</w:t>
              </w:r>
            </w:ins>
          </w:p>
        </w:tc>
      </w:tr>
      <w:tr w:rsidR="00237358" w14:paraId="3B1D8A9C" w14:textId="77777777" w:rsidTr="0024679E">
        <w:trPr>
          <w:trHeight w:val="320"/>
          <w:jc w:val="center"/>
          <w:ins w:id="145"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5565EBB" w14:textId="77777777" w:rsidR="00237358" w:rsidRDefault="00237358" w:rsidP="0024679E">
            <w:pPr>
              <w:jc w:val="right"/>
              <w:rPr>
                <w:ins w:id="146" w:author="Microsoft Office 用户" w:date="2021-09-13T12:43:00Z"/>
                <w:rFonts w:ascii="Calibri" w:hAnsi="Calibri" w:cs="Calibri"/>
                <w:color w:val="000000"/>
              </w:rPr>
            </w:pPr>
            <w:ins w:id="147" w:author="Microsoft Office 用户" w:date="2021-09-13T12:43:00Z">
              <w:r>
                <w:rPr>
                  <w:rFonts w:ascii="Calibri" w:hAnsi="Calibri" w:cs="Calibri"/>
                  <w:color w:val="000000"/>
                </w:rPr>
                <w:t>0.3</w:t>
              </w:r>
            </w:ins>
          </w:p>
        </w:tc>
        <w:tc>
          <w:tcPr>
            <w:tcW w:w="1300" w:type="dxa"/>
            <w:noWrap/>
            <w:hideMark/>
          </w:tcPr>
          <w:p w14:paraId="7D7CE301"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ins w:id="148" w:author="Microsoft Office 用户" w:date="2021-09-13T12:43:00Z"/>
                <w:rFonts w:ascii="Calibri" w:hAnsi="Calibri" w:cs="Calibri"/>
                <w:color w:val="000000"/>
              </w:rPr>
            </w:pPr>
            <w:ins w:id="149" w:author="Microsoft Office 用户" w:date="2021-09-13T12:43:00Z">
              <w:r>
                <w:rPr>
                  <w:rFonts w:ascii="Calibri" w:hAnsi="Calibri" w:cs="Calibri"/>
                  <w:color w:val="000000"/>
                </w:rPr>
                <w:t>0.10640743</w:t>
              </w:r>
            </w:ins>
          </w:p>
        </w:tc>
      </w:tr>
      <w:tr w:rsidR="00237358" w14:paraId="657F2810" w14:textId="77777777" w:rsidTr="0024679E">
        <w:trPr>
          <w:trHeight w:val="320"/>
          <w:jc w:val="center"/>
          <w:ins w:id="150"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75B5637" w14:textId="77777777" w:rsidR="00237358" w:rsidRDefault="00237358" w:rsidP="0024679E">
            <w:pPr>
              <w:jc w:val="right"/>
              <w:rPr>
                <w:ins w:id="151" w:author="Microsoft Office 用户" w:date="2021-09-13T12:43:00Z"/>
                <w:rFonts w:ascii="Calibri" w:hAnsi="Calibri" w:cs="Calibri"/>
                <w:color w:val="000000"/>
              </w:rPr>
            </w:pPr>
            <w:ins w:id="152" w:author="Microsoft Office 用户" w:date="2021-09-13T12:43:00Z">
              <w:r>
                <w:rPr>
                  <w:rFonts w:ascii="Calibri" w:hAnsi="Calibri" w:cs="Calibri"/>
                  <w:color w:val="000000"/>
                </w:rPr>
                <w:t>0.4</w:t>
              </w:r>
            </w:ins>
          </w:p>
        </w:tc>
        <w:tc>
          <w:tcPr>
            <w:tcW w:w="1300" w:type="dxa"/>
            <w:noWrap/>
            <w:hideMark/>
          </w:tcPr>
          <w:p w14:paraId="06076A21"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ins w:id="153" w:author="Microsoft Office 用户" w:date="2021-09-13T12:43:00Z"/>
                <w:rFonts w:ascii="Calibri" w:hAnsi="Calibri" w:cs="Calibri"/>
                <w:color w:val="000000"/>
              </w:rPr>
            </w:pPr>
            <w:ins w:id="154" w:author="Microsoft Office 用户" w:date="2021-09-13T12:43:00Z">
              <w:r>
                <w:rPr>
                  <w:rFonts w:ascii="Calibri" w:hAnsi="Calibri" w:cs="Calibri"/>
                  <w:color w:val="000000"/>
                </w:rPr>
                <w:t>0.10639879</w:t>
              </w:r>
            </w:ins>
          </w:p>
        </w:tc>
      </w:tr>
      <w:tr w:rsidR="00237358" w14:paraId="5DF57A8C" w14:textId="77777777" w:rsidTr="0024679E">
        <w:trPr>
          <w:trHeight w:val="320"/>
          <w:jc w:val="center"/>
          <w:ins w:id="155"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A30D0DE" w14:textId="77777777" w:rsidR="00237358" w:rsidRDefault="00237358" w:rsidP="0024679E">
            <w:pPr>
              <w:jc w:val="right"/>
              <w:rPr>
                <w:ins w:id="156" w:author="Microsoft Office 用户" w:date="2021-09-13T12:43:00Z"/>
                <w:rFonts w:ascii="Calibri" w:hAnsi="Calibri" w:cs="Calibri"/>
                <w:color w:val="000000"/>
              </w:rPr>
            </w:pPr>
            <w:ins w:id="157" w:author="Microsoft Office 用户" w:date="2021-09-13T12:43:00Z">
              <w:r>
                <w:rPr>
                  <w:rFonts w:ascii="Calibri" w:hAnsi="Calibri" w:cs="Calibri"/>
                  <w:color w:val="000000"/>
                </w:rPr>
                <w:t>0.5</w:t>
              </w:r>
            </w:ins>
          </w:p>
        </w:tc>
        <w:tc>
          <w:tcPr>
            <w:tcW w:w="1300" w:type="dxa"/>
            <w:noWrap/>
            <w:hideMark/>
          </w:tcPr>
          <w:p w14:paraId="1DC9B36F"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ins w:id="158" w:author="Microsoft Office 用户" w:date="2021-09-13T12:43:00Z"/>
                <w:rFonts w:ascii="Calibri" w:hAnsi="Calibri" w:cs="Calibri"/>
                <w:color w:val="000000"/>
              </w:rPr>
            </w:pPr>
            <w:ins w:id="159" w:author="Microsoft Office 用户" w:date="2021-09-13T12:43:00Z">
              <w:r>
                <w:rPr>
                  <w:rFonts w:ascii="Calibri" w:hAnsi="Calibri" w:cs="Calibri"/>
                  <w:color w:val="000000"/>
                </w:rPr>
                <w:t>0.10639538</w:t>
              </w:r>
            </w:ins>
          </w:p>
        </w:tc>
      </w:tr>
      <w:tr w:rsidR="00237358" w14:paraId="12C7941B" w14:textId="77777777" w:rsidTr="0024679E">
        <w:trPr>
          <w:trHeight w:val="320"/>
          <w:jc w:val="center"/>
          <w:ins w:id="160"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D6B22CE" w14:textId="77777777" w:rsidR="00237358" w:rsidRDefault="00237358" w:rsidP="0024679E">
            <w:pPr>
              <w:jc w:val="right"/>
              <w:rPr>
                <w:ins w:id="161" w:author="Microsoft Office 用户" w:date="2021-09-13T12:43:00Z"/>
                <w:rFonts w:ascii="Calibri" w:hAnsi="Calibri" w:cs="Calibri"/>
                <w:color w:val="000000"/>
              </w:rPr>
            </w:pPr>
            <w:ins w:id="162" w:author="Microsoft Office 用户" w:date="2021-09-13T12:43:00Z">
              <w:r>
                <w:rPr>
                  <w:rFonts w:ascii="Calibri" w:hAnsi="Calibri" w:cs="Calibri"/>
                  <w:color w:val="000000"/>
                </w:rPr>
                <w:t>0.6</w:t>
              </w:r>
            </w:ins>
          </w:p>
        </w:tc>
        <w:tc>
          <w:tcPr>
            <w:tcW w:w="1300" w:type="dxa"/>
            <w:noWrap/>
            <w:hideMark/>
          </w:tcPr>
          <w:p w14:paraId="0222F96E"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ins w:id="163" w:author="Microsoft Office 用户" w:date="2021-09-13T12:43:00Z"/>
                <w:rFonts w:ascii="Calibri" w:hAnsi="Calibri" w:cs="Calibri"/>
                <w:color w:val="000000"/>
              </w:rPr>
            </w:pPr>
            <w:ins w:id="164" w:author="Microsoft Office 用户" w:date="2021-09-13T12:43:00Z">
              <w:r>
                <w:rPr>
                  <w:rFonts w:ascii="Calibri" w:hAnsi="Calibri" w:cs="Calibri"/>
                  <w:color w:val="000000"/>
                </w:rPr>
                <w:t>0.10639407</w:t>
              </w:r>
            </w:ins>
          </w:p>
        </w:tc>
      </w:tr>
      <w:tr w:rsidR="00237358" w14:paraId="29511DE2" w14:textId="77777777" w:rsidTr="0024679E">
        <w:trPr>
          <w:trHeight w:val="320"/>
          <w:jc w:val="center"/>
          <w:ins w:id="165"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D898A8F" w14:textId="77777777" w:rsidR="00237358" w:rsidRDefault="00237358" w:rsidP="0024679E">
            <w:pPr>
              <w:jc w:val="right"/>
              <w:rPr>
                <w:ins w:id="166" w:author="Microsoft Office 用户" w:date="2021-09-13T12:43:00Z"/>
                <w:rFonts w:ascii="Calibri" w:hAnsi="Calibri" w:cs="Calibri"/>
                <w:color w:val="000000"/>
              </w:rPr>
            </w:pPr>
            <w:ins w:id="167" w:author="Microsoft Office 用户" w:date="2021-09-13T12:43:00Z">
              <w:r>
                <w:rPr>
                  <w:rFonts w:ascii="Calibri" w:hAnsi="Calibri" w:cs="Calibri"/>
                  <w:color w:val="000000"/>
                </w:rPr>
                <w:t>0.7</w:t>
              </w:r>
            </w:ins>
          </w:p>
        </w:tc>
        <w:tc>
          <w:tcPr>
            <w:tcW w:w="1300" w:type="dxa"/>
            <w:noWrap/>
            <w:hideMark/>
          </w:tcPr>
          <w:p w14:paraId="709543A6"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ins w:id="168" w:author="Microsoft Office 用户" w:date="2021-09-13T12:43:00Z"/>
                <w:rFonts w:ascii="Calibri" w:hAnsi="Calibri" w:cs="Calibri"/>
                <w:color w:val="000000"/>
              </w:rPr>
            </w:pPr>
            <w:ins w:id="169" w:author="Microsoft Office 用户" w:date="2021-09-13T12:43:00Z">
              <w:r>
                <w:rPr>
                  <w:rFonts w:ascii="Calibri" w:hAnsi="Calibri" w:cs="Calibri"/>
                  <w:color w:val="000000"/>
                </w:rPr>
                <w:t>0.10639359</w:t>
              </w:r>
            </w:ins>
          </w:p>
        </w:tc>
      </w:tr>
      <w:tr w:rsidR="00237358" w14:paraId="769A25AE" w14:textId="77777777" w:rsidTr="0024679E">
        <w:trPr>
          <w:trHeight w:val="320"/>
          <w:jc w:val="center"/>
          <w:ins w:id="170"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7F43434" w14:textId="77777777" w:rsidR="00237358" w:rsidRDefault="00237358" w:rsidP="0024679E">
            <w:pPr>
              <w:jc w:val="right"/>
              <w:rPr>
                <w:ins w:id="171" w:author="Microsoft Office 用户" w:date="2021-09-13T12:43:00Z"/>
                <w:rFonts w:ascii="Calibri" w:hAnsi="Calibri" w:cs="Calibri"/>
                <w:color w:val="000000"/>
              </w:rPr>
            </w:pPr>
            <w:ins w:id="172" w:author="Microsoft Office 用户" w:date="2021-09-13T12:43:00Z">
              <w:r>
                <w:rPr>
                  <w:rFonts w:ascii="Calibri" w:hAnsi="Calibri" w:cs="Calibri"/>
                  <w:color w:val="000000"/>
                </w:rPr>
                <w:t>0.8</w:t>
              </w:r>
            </w:ins>
          </w:p>
        </w:tc>
        <w:tc>
          <w:tcPr>
            <w:tcW w:w="1300" w:type="dxa"/>
            <w:noWrap/>
            <w:hideMark/>
          </w:tcPr>
          <w:p w14:paraId="5E838535"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ins w:id="173" w:author="Microsoft Office 用户" w:date="2021-09-13T12:43:00Z"/>
                <w:rFonts w:ascii="Calibri" w:hAnsi="Calibri" w:cs="Calibri"/>
                <w:color w:val="000000"/>
              </w:rPr>
            </w:pPr>
            <w:ins w:id="174" w:author="Microsoft Office 用户" w:date="2021-09-13T12:43:00Z">
              <w:r>
                <w:rPr>
                  <w:rFonts w:ascii="Calibri" w:hAnsi="Calibri" w:cs="Calibri"/>
                  <w:color w:val="000000"/>
                </w:rPr>
                <w:t>0.10639346</w:t>
              </w:r>
            </w:ins>
          </w:p>
        </w:tc>
      </w:tr>
      <w:tr w:rsidR="00237358" w14:paraId="7B1861C3" w14:textId="77777777" w:rsidTr="0024679E">
        <w:trPr>
          <w:trHeight w:val="320"/>
          <w:jc w:val="center"/>
          <w:ins w:id="175"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2A485D7" w14:textId="77777777" w:rsidR="00237358" w:rsidRDefault="00237358" w:rsidP="0024679E">
            <w:pPr>
              <w:jc w:val="right"/>
              <w:rPr>
                <w:ins w:id="176" w:author="Microsoft Office 用户" w:date="2021-09-13T12:43:00Z"/>
                <w:rFonts w:ascii="Calibri" w:hAnsi="Calibri" w:cs="Calibri"/>
                <w:color w:val="000000"/>
              </w:rPr>
            </w:pPr>
            <w:ins w:id="177" w:author="Microsoft Office 用户" w:date="2021-09-13T12:43:00Z">
              <w:r>
                <w:rPr>
                  <w:rFonts w:ascii="Calibri" w:hAnsi="Calibri" w:cs="Calibri"/>
                  <w:color w:val="000000"/>
                </w:rPr>
                <w:t>0.9</w:t>
              </w:r>
            </w:ins>
          </w:p>
        </w:tc>
        <w:tc>
          <w:tcPr>
            <w:tcW w:w="1300" w:type="dxa"/>
            <w:noWrap/>
            <w:hideMark/>
          </w:tcPr>
          <w:p w14:paraId="4CAF45DF"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ins w:id="178" w:author="Microsoft Office 用户" w:date="2021-09-13T12:43:00Z"/>
                <w:rFonts w:ascii="Calibri" w:hAnsi="Calibri" w:cs="Calibri"/>
                <w:color w:val="000000"/>
              </w:rPr>
            </w:pPr>
            <w:ins w:id="179" w:author="Microsoft Office 用户" w:date="2021-09-13T12:43:00Z">
              <w:r>
                <w:rPr>
                  <w:rFonts w:ascii="Calibri" w:hAnsi="Calibri" w:cs="Calibri"/>
                  <w:color w:val="000000"/>
                </w:rPr>
                <w:t>0.10639354</w:t>
              </w:r>
            </w:ins>
          </w:p>
        </w:tc>
      </w:tr>
      <w:tr w:rsidR="00237358" w14:paraId="47CFE90B" w14:textId="77777777" w:rsidTr="0024679E">
        <w:trPr>
          <w:trHeight w:val="320"/>
          <w:jc w:val="center"/>
          <w:ins w:id="180"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16B694D" w14:textId="77777777" w:rsidR="00237358" w:rsidRDefault="00237358" w:rsidP="0024679E">
            <w:pPr>
              <w:jc w:val="right"/>
              <w:rPr>
                <w:ins w:id="181" w:author="Microsoft Office 用户" w:date="2021-09-13T12:43:00Z"/>
                <w:rFonts w:ascii="Calibri" w:hAnsi="Calibri" w:cs="Calibri"/>
                <w:color w:val="000000"/>
              </w:rPr>
            </w:pPr>
            <w:ins w:id="182" w:author="Microsoft Office 用户" w:date="2021-09-13T12:43:00Z">
              <w:r>
                <w:rPr>
                  <w:rFonts w:ascii="Calibri" w:hAnsi="Calibri" w:cs="Calibri"/>
                  <w:color w:val="000000"/>
                </w:rPr>
                <w:t>1</w:t>
              </w:r>
            </w:ins>
          </w:p>
        </w:tc>
        <w:tc>
          <w:tcPr>
            <w:tcW w:w="1300" w:type="dxa"/>
            <w:noWrap/>
            <w:hideMark/>
          </w:tcPr>
          <w:p w14:paraId="40B3ABBB"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ins w:id="183" w:author="Microsoft Office 用户" w:date="2021-09-13T12:43:00Z"/>
                <w:rFonts w:ascii="Calibri" w:hAnsi="Calibri" w:cs="Calibri"/>
                <w:color w:val="000000"/>
              </w:rPr>
            </w:pPr>
            <w:ins w:id="184" w:author="Microsoft Office 用户" w:date="2021-09-13T12:43:00Z">
              <w:r>
                <w:rPr>
                  <w:rFonts w:ascii="Calibri" w:hAnsi="Calibri" w:cs="Calibri"/>
                  <w:color w:val="000000"/>
                </w:rPr>
                <w:t>0.10639376</w:t>
              </w:r>
            </w:ins>
          </w:p>
        </w:tc>
      </w:tr>
      <w:tr w:rsidR="00237358" w14:paraId="45070AAA" w14:textId="77777777" w:rsidTr="0024679E">
        <w:trPr>
          <w:trHeight w:val="320"/>
          <w:jc w:val="center"/>
          <w:ins w:id="185"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E2C291C" w14:textId="77777777" w:rsidR="00237358" w:rsidRDefault="00237358" w:rsidP="0024679E">
            <w:pPr>
              <w:jc w:val="right"/>
              <w:rPr>
                <w:ins w:id="186" w:author="Microsoft Office 用户" w:date="2021-09-13T12:43:00Z"/>
                <w:rFonts w:ascii="Calibri" w:hAnsi="Calibri" w:cs="Calibri"/>
                <w:color w:val="000000"/>
              </w:rPr>
            </w:pPr>
            <w:ins w:id="187" w:author="Microsoft Office 用户" w:date="2021-09-13T12:43:00Z">
              <w:r>
                <w:rPr>
                  <w:rFonts w:ascii="Calibri" w:hAnsi="Calibri" w:cs="Calibri"/>
                  <w:color w:val="000000"/>
                </w:rPr>
                <w:t>1.1</w:t>
              </w:r>
            </w:ins>
          </w:p>
        </w:tc>
        <w:tc>
          <w:tcPr>
            <w:tcW w:w="1300" w:type="dxa"/>
            <w:noWrap/>
            <w:hideMark/>
          </w:tcPr>
          <w:p w14:paraId="4F31D00B"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ins w:id="188" w:author="Microsoft Office 用户" w:date="2021-09-13T12:43:00Z"/>
                <w:rFonts w:ascii="Calibri" w:hAnsi="Calibri" w:cs="Calibri"/>
                <w:color w:val="000000"/>
              </w:rPr>
            </w:pPr>
            <w:ins w:id="189" w:author="Microsoft Office 用户" w:date="2021-09-13T12:43:00Z">
              <w:r>
                <w:rPr>
                  <w:rFonts w:ascii="Calibri" w:hAnsi="Calibri" w:cs="Calibri"/>
                  <w:color w:val="000000"/>
                </w:rPr>
                <w:t>0.10639405</w:t>
              </w:r>
            </w:ins>
          </w:p>
        </w:tc>
      </w:tr>
      <w:tr w:rsidR="00237358" w14:paraId="65801CC9" w14:textId="77777777" w:rsidTr="0024679E">
        <w:trPr>
          <w:trHeight w:val="320"/>
          <w:jc w:val="center"/>
          <w:ins w:id="190"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A30FF57" w14:textId="77777777" w:rsidR="00237358" w:rsidRDefault="00237358" w:rsidP="0024679E">
            <w:pPr>
              <w:jc w:val="right"/>
              <w:rPr>
                <w:ins w:id="191" w:author="Microsoft Office 用户" w:date="2021-09-13T12:43:00Z"/>
                <w:rFonts w:ascii="Calibri" w:hAnsi="Calibri" w:cs="Calibri"/>
                <w:color w:val="000000"/>
              </w:rPr>
            </w:pPr>
            <w:ins w:id="192" w:author="Microsoft Office 用户" w:date="2021-09-13T12:43:00Z">
              <w:r>
                <w:rPr>
                  <w:rFonts w:ascii="Calibri" w:hAnsi="Calibri" w:cs="Calibri"/>
                  <w:color w:val="000000"/>
                </w:rPr>
                <w:t>1.2</w:t>
              </w:r>
            </w:ins>
          </w:p>
        </w:tc>
        <w:tc>
          <w:tcPr>
            <w:tcW w:w="1300" w:type="dxa"/>
            <w:noWrap/>
            <w:hideMark/>
          </w:tcPr>
          <w:p w14:paraId="04C06F72"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ins w:id="193" w:author="Microsoft Office 用户" w:date="2021-09-13T12:43:00Z"/>
                <w:rFonts w:ascii="Calibri" w:hAnsi="Calibri" w:cs="Calibri"/>
                <w:color w:val="000000"/>
              </w:rPr>
            </w:pPr>
            <w:ins w:id="194" w:author="Microsoft Office 用户" w:date="2021-09-13T12:43:00Z">
              <w:r>
                <w:rPr>
                  <w:rFonts w:ascii="Calibri" w:hAnsi="Calibri" w:cs="Calibri"/>
                  <w:color w:val="000000"/>
                </w:rPr>
                <w:t>0.10639439</w:t>
              </w:r>
            </w:ins>
          </w:p>
        </w:tc>
      </w:tr>
      <w:tr w:rsidR="00237358" w14:paraId="3BF7A990" w14:textId="77777777" w:rsidTr="0024679E">
        <w:trPr>
          <w:trHeight w:val="320"/>
          <w:jc w:val="center"/>
          <w:ins w:id="195"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EDD49F2" w14:textId="77777777" w:rsidR="00237358" w:rsidRDefault="00237358" w:rsidP="0024679E">
            <w:pPr>
              <w:jc w:val="right"/>
              <w:rPr>
                <w:ins w:id="196" w:author="Microsoft Office 用户" w:date="2021-09-13T12:43:00Z"/>
                <w:rFonts w:ascii="Calibri" w:hAnsi="Calibri" w:cs="Calibri"/>
                <w:color w:val="000000"/>
              </w:rPr>
            </w:pPr>
            <w:ins w:id="197" w:author="Microsoft Office 用户" w:date="2021-09-13T12:43:00Z">
              <w:r>
                <w:rPr>
                  <w:rFonts w:ascii="Calibri" w:hAnsi="Calibri" w:cs="Calibri"/>
                  <w:color w:val="000000"/>
                </w:rPr>
                <w:lastRenderedPageBreak/>
                <w:t>1.3</w:t>
              </w:r>
            </w:ins>
          </w:p>
        </w:tc>
        <w:tc>
          <w:tcPr>
            <w:tcW w:w="1300" w:type="dxa"/>
            <w:noWrap/>
            <w:hideMark/>
          </w:tcPr>
          <w:p w14:paraId="0A6ABD95"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ins w:id="198" w:author="Microsoft Office 用户" w:date="2021-09-13T12:43:00Z"/>
                <w:rFonts w:ascii="Calibri" w:hAnsi="Calibri" w:cs="Calibri"/>
                <w:color w:val="000000"/>
              </w:rPr>
            </w:pPr>
            <w:ins w:id="199" w:author="Microsoft Office 用户" w:date="2021-09-13T12:43:00Z">
              <w:r>
                <w:rPr>
                  <w:rFonts w:ascii="Calibri" w:hAnsi="Calibri" w:cs="Calibri"/>
                  <w:color w:val="000000"/>
                </w:rPr>
                <w:t>0.10639474</w:t>
              </w:r>
            </w:ins>
          </w:p>
        </w:tc>
      </w:tr>
      <w:tr w:rsidR="00237358" w14:paraId="21B85392" w14:textId="77777777" w:rsidTr="0024679E">
        <w:trPr>
          <w:trHeight w:val="320"/>
          <w:jc w:val="center"/>
          <w:ins w:id="200"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730C824" w14:textId="77777777" w:rsidR="00237358" w:rsidRDefault="00237358" w:rsidP="0024679E">
            <w:pPr>
              <w:jc w:val="right"/>
              <w:rPr>
                <w:ins w:id="201" w:author="Microsoft Office 用户" w:date="2021-09-13T12:43:00Z"/>
                <w:rFonts w:ascii="Calibri" w:hAnsi="Calibri" w:cs="Calibri"/>
                <w:color w:val="000000"/>
              </w:rPr>
            </w:pPr>
            <w:ins w:id="202" w:author="Microsoft Office 用户" w:date="2021-09-13T12:43:00Z">
              <w:r>
                <w:rPr>
                  <w:rFonts w:ascii="Calibri" w:hAnsi="Calibri" w:cs="Calibri"/>
                  <w:color w:val="000000"/>
                </w:rPr>
                <w:t>1.4</w:t>
              </w:r>
            </w:ins>
          </w:p>
        </w:tc>
        <w:tc>
          <w:tcPr>
            <w:tcW w:w="1300" w:type="dxa"/>
            <w:noWrap/>
            <w:hideMark/>
          </w:tcPr>
          <w:p w14:paraId="157AC3DB"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ins w:id="203" w:author="Microsoft Office 用户" w:date="2021-09-13T12:43:00Z"/>
                <w:rFonts w:ascii="Calibri" w:hAnsi="Calibri" w:cs="Calibri"/>
                <w:color w:val="000000"/>
              </w:rPr>
            </w:pPr>
            <w:ins w:id="204" w:author="Microsoft Office 用户" w:date="2021-09-13T12:43:00Z">
              <w:r>
                <w:rPr>
                  <w:rFonts w:ascii="Calibri" w:hAnsi="Calibri" w:cs="Calibri"/>
                  <w:color w:val="000000"/>
                </w:rPr>
                <w:t>0.10639509</w:t>
              </w:r>
            </w:ins>
          </w:p>
        </w:tc>
      </w:tr>
      <w:tr w:rsidR="00237358" w14:paraId="5969A8DD" w14:textId="77777777" w:rsidTr="0024679E">
        <w:trPr>
          <w:trHeight w:val="320"/>
          <w:jc w:val="center"/>
          <w:ins w:id="205"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76AC58E" w14:textId="77777777" w:rsidR="00237358" w:rsidRDefault="00237358" w:rsidP="0024679E">
            <w:pPr>
              <w:jc w:val="right"/>
              <w:rPr>
                <w:ins w:id="206" w:author="Microsoft Office 用户" w:date="2021-09-13T12:43:00Z"/>
                <w:rFonts w:ascii="Calibri" w:hAnsi="Calibri" w:cs="Calibri"/>
                <w:color w:val="000000"/>
              </w:rPr>
            </w:pPr>
            <w:ins w:id="207" w:author="Microsoft Office 用户" w:date="2021-09-13T12:43:00Z">
              <w:r>
                <w:rPr>
                  <w:rFonts w:ascii="Calibri" w:hAnsi="Calibri" w:cs="Calibri"/>
                  <w:color w:val="000000"/>
                </w:rPr>
                <w:t>1.5</w:t>
              </w:r>
            </w:ins>
          </w:p>
        </w:tc>
        <w:tc>
          <w:tcPr>
            <w:tcW w:w="1300" w:type="dxa"/>
            <w:noWrap/>
            <w:hideMark/>
          </w:tcPr>
          <w:p w14:paraId="1629B74C"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ins w:id="208" w:author="Microsoft Office 用户" w:date="2021-09-13T12:43:00Z"/>
                <w:rFonts w:ascii="Calibri" w:hAnsi="Calibri" w:cs="Calibri"/>
                <w:color w:val="000000"/>
              </w:rPr>
            </w:pPr>
            <w:ins w:id="209" w:author="Microsoft Office 用户" w:date="2021-09-13T12:43:00Z">
              <w:r>
                <w:rPr>
                  <w:rFonts w:ascii="Calibri" w:hAnsi="Calibri" w:cs="Calibri"/>
                  <w:color w:val="000000"/>
                </w:rPr>
                <w:t>0.10639545</w:t>
              </w:r>
            </w:ins>
          </w:p>
        </w:tc>
      </w:tr>
    </w:tbl>
    <w:p w14:paraId="45800059" w14:textId="77777777" w:rsidR="00237358" w:rsidRDefault="00237358" w:rsidP="00237358">
      <w:pPr>
        <w:rPr>
          <w:ins w:id="210" w:author="Microsoft Office 用户" w:date="2021-09-13T12:43:00Z"/>
          <w:rFonts w:ascii="SimSun" w:eastAsia="SimSun" w:hAnsi="SimSun" w:cs="SimSun"/>
          <w:lang w:val="en-US"/>
        </w:rPr>
      </w:pPr>
    </w:p>
    <w:p w14:paraId="5A9A3CE8" w14:textId="77777777" w:rsidR="00237358" w:rsidRDefault="00237358" w:rsidP="00237358">
      <w:pPr>
        <w:keepNext/>
        <w:jc w:val="center"/>
        <w:rPr>
          <w:ins w:id="211" w:author="Microsoft Office 用户" w:date="2021-09-13T12:43:00Z"/>
        </w:rPr>
      </w:pPr>
      <w:ins w:id="212" w:author="Microsoft Office 用户" w:date="2021-09-13T12:43:00Z">
        <w:r w:rsidRPr="0052177F">
          <w:rPr>
            <w:noProof/>
          </w:rPr>
          <w:t xml:space="preserve"> </w:t>
        </w:r>
        <w:r>
          <w:rPr>
            <w:noProof/>
          </w:rPr>
          <w:drawing>
            <wp:inline distT="0" distB="0" distL="0" distR="0" wp14:anchorId="7D8905AA" wp14:editId="0CAB4C50">
              <wp:extent cx="4572000" cy="2743200"/>
              <wp:effectExtent l="0" t="0" r="12700" b="12700"/>
              <wp:docPr id="1" name="Chart 1">
                <a:extLst xmlns:a="http://schemas.openxmlformats.org/drawingml/2006/main">
                  <a:ext uri="{FF2B5EF4-FFF2-40B4-BE49-F238E27FC236}">
                    <a16:creationId xmlns:a16="http://schemas.microsoft.com/office/drawing/2014/main" id="{EF934A74-0100-E841-BEDF-AA36C69CF5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ins>
    </w:p>
    <w:p w14:paraId="6A1F83AB" w14:textId="77777777" w:rsidR="00237358" w:rsidRDefault="00237358" w:rsidP="00237358">
      <w:pPr>
        <w:pStyle w:val="Caption"/>
        <w:rPr>
          <w:ins w:id="213" w:author="Microsoft Office 用户" w:date="2021-09-13T12:43:00Z"/>
          <w:lang w:val="en-US"/>
        </w:rPr>
      </w:pPr>
      <w:ins w:id="214" w:author="Microsoft Office 用户" w:date="2021-09-13T12:43:00Z">
        <w:r>
          <w:t xml:space="preserve">Figure </w:t>
        </w:r>
        <w:r>
          <w:fldChar w:fldCharType="begin"/>
        </w:r>
        <w:r>
          <w:instrText xml:space="preserve"> SEQ Figure \* ARABIC </w:instrText>
        </w:r>
        <w:r>
          <w:fldChar w:fldCharType="separate"/>
        </w:r>
        <w:r>
          <w:rPr>
            <w:noProof/>
          </w:rPr>
          <w:t>4</w:t>
        </w:r>
        <w:r>
          <w:rPr>
            <w:noProof/>
          </w:rPr>
          <w:fldChar w:fldCharType="end"/>
        </w:r>
        <w:r>
          <w:rPr>
            <w:lang w:val="en-US"/>
          </w:rPr>
          <w:t xml:space="preserve">. </w:t>
        </w:r>
        <w:r w:rsidRPr="00264200">
          <w:rPr>
            <w:lang w:val="en-US"/>
          </w:rPr>
          <w:t>AMSE from different K2 values with increment 0.1</w:t>
        </w:r>
      </w:ins>
    </w:p>
    <w:p w14:paraId="560B2CD5" w14:textId="77777777" w:rsidR="00237358" w:rsidRDefault="00237358" w:rsidP="00237358">
      <w:pPr>
        <w:rPr>
          <w:ins w:id="215" w:author="Microsoft Office 用户" w:date="2021-09-13T12:43:00Z"/>
          <w:lang w:val="en-US"/>
        </w:rPr>
      </w:pPr>
      <w:ins w:id="216" w:author="Microsoft Office 用户" w:date="2021-09-13T12:43:00Z">
        <w:r>
          <w:rPr>
            <w:lang w:val="en-US"/>
          </w:rPr>
          <w:t xml:space="preserve">The minimum point of </w:t>
        </w:r>
      </w:ins>
      <m:oMath>
        <m:sSub>
          <m:sSubPr>
            <m:ctrlPr>
              <w:ins w:id="217" w:author="Microsoft Office 用户" w:date="2021-09-13T12:43:00Z">
                <w:rPr>
                  <w:rFonts w:ascii="Cambria Math" w:hAnsi="Cambria Math"/>
                  <w:i/>
                  <w:lang w:val="en-US"/>
                </w:rPr>
              </w:ins>
            </m:ctrlPr>
          </m:sSubPr>
          <m:e>
            <m:r>
              <w:ins w:id="218" w:author="Microsoft Office 用户" w:date="2021-09-13T12:43:00Z">
                <w:rPr>
                  <w:rFonts w:ascii="Cambria Math" w:hAnsi="Cambria Math"/>
                  <w:lang w:val="en-US"/>
                </w:rPr>
                <m:t>K</m:t>
              </w:ins>
            </m:r>
          </m:e>
          <m:sub>
            <m:r>
              <w:ins w:id="219" w:author="Microsoft Office 用户" w:date="2021-09-13T12:43:00Z">
                <w:rPr>
                  <w:rFonts w:ascii="Cambria Math" w:hAnsi="Cambria Math"/>
                  <w:lang w:val="en-US"/>
                </w:rPr>
                <m:t>2</m:t>
              </w:ins>
            </m:r>
          </m:sub>
        </m:sSub>
      </m:oMath>
      <w:ins w:id="220" w:author="Microsoft Office 用户" w:date="2021-09-13T12:43:00Z">
        <w:r>
          <w:rPr>
            <w:lang w:val="en-US"/>
          </w:rPr>
          <w:t xml:space="preserve"> lies between 0.7 and 0.9. Then I repeat the process again with increments of 0.01 in region </w:t>
        </w:r>
      </w:ins>
      <m:oMath>
        <m:d>
          <m:dPr>
            <m:begChr m:val="["/>
            <m:endChr m:val="]"/>
            <m:ctrlPr>
              <w:ins w:id="221" w:author="Microsoft Office 用户" w:date="2021-09-13T12:43:00Z">
                <w:rPr>
                  <w:rFonts w:ascii="Cambria Math" w:hAnsi="Cambria Math"/>
                  <w:i/>
                  <w:lang w:val="en-US"/>
                </w:rPr>
              </w:ins>
            </m:ctrlPr>
          </m:dPr>
          <m:e>
            <m:r>
              <w:ins w:id="222" w:author="Microsoft Office 用户" w:date="2021-09-13T12:43:00Z">
                <w:rPr>
                  <w:rFonts w:ascii="Cambria Math" w:hAnsi="Cambria Math"/>
                  <w:lang w:val="en-US"/>
                </w:rPr>
                <m:t>0.7,0.9</m:t>
              </w:ins>
            </m:r>
          </m:e>
        </m:d>
      </m:oMath>
      <w:ins w:id="223" w:author="Microsoft Office 用户" w:date="2021-09-13T12:43:00Z">
        <w:r>
          <w:rPr>
            <w:lang w:val="en-US"/>
          </w:rPr>
          <w:t xml:space="preserve"> to find the desirable </w:t>
        </w:r>
      </w:ins>
      <m:oMath>
        <m:sSub>
          <m:sSubPr>
            <m:ctrlPr>
              <w:ins w:id="224" w:author="Microsoft Office 用户" w:date="2021-09-13T12:43:00Z">
                <w:rPr>
                  <w:rFonts w:ascii="Cambria Math" w:hAnsi="Cambria Math"/>
                  <w:i/>
                  <w:lang w:val="en-US"/>
                </w:rPr>
              </w:ins>
            </m:ctrlPr>
          </m:sSubPr>
          <m:e>
            <m:r>
              <w:ins w:id="225" w:author="Microsoft Office 用户" w:date="2021-09-13T12:43:00Z">
                <w:rPr>
                  <w:rFonts w:ascii="Cambria Math" w:hAnsi="Cambria Math"/>
                  <w:lang w:val="en-US"/>
                </w:rPr>
                <m:t>K</m:t>
              </w:ins>
            </m:r>
          </m:e>
          <m:sub>
            <m:r>
              <w:ins w:id="226" w:author="Microsoft Office 用户" w:date="2021-09-13T12:43:00Z">
                <w:rPr>
                  <w:rFonts w:ascii="Cambria Math" w:hAnsi="Cambria Math"/>
                  <w:lang w:val="en-US"/>
                </w:rPr>
                <m:t>2</m:t>
              </w:ins>
            </m:r>
          </m:sub>
        </m:sSub>
      </m:oMath>
      <w:ins w:id="227" w:author="Microsoft Office 用户" w:date="2021-09-13T12:43:00Z">
        <w:r>
          <w:rPr>
            <w:lang w:val="en-US"/>
          </w:rPr>
          <w:t>.</w:t>
        </w:r>
      </w:ins>
    </w:p>
    <w:p w14:paraId="05C3CEEF" w14:textId="77777777" w:rsidR="00237358" w:rsidRDefault="00237358" w:rsidP="00237358">
      <w:pPr>
        <w:rPr>
          <w:ins w:id="228" w:author="Microsoft Office 用户" w:date="2021-09-13T12:43:00Z"/>
          <w:lang w:val="en-US"/>
        </w:rPr>
      </w:pPr>
    </w:p>
    <w:p w14:paraId="43E65B59" w14:textId="77777777" w:rsidR="00237358" w:rsidRDefault="00237358" w:rsidP="00237358">
      <w:pPr>
        <w:pStyle w:val="Caption"/>
        <w:keepNext/>
        <w:rPr>
          <w:ins w:id="229" w:author="Microsoft Office 用户" w:date="2021-09-13T12:43:00Z"/>
        </w:rPr>
      </w:pPr>
      <w:ins w:id="230" w:author="Microsoft Office 用户" w:date="2021-09-13T12:43:00Z">
        <w:r>
          <w:t xml:space="preserve">Table </w:t>
        </w:r>
        <w:r>
          <w:rPr>
            <w:lang w:val="en-US"/>
          </w:rPr>
          <w:t>9</w:t>
        </w:r>
        <w:r>
          <w:rPr>
            <w:lang w:val="en-US"/>
          </w:rPr>
          <w:t>. AMSE from different K2 values</w:t>
        </w:r>
        <w:r>
          <w:rPr>
            <w:lang w:val="en-US"/>
          </w:rPr>
          <w:t xml:space="preserve"> with increment 0.01</w:t>
        </w:r>
      </w:ins>
    </w:p>
    <w:tbl>
      <w:tblPr>
        <w:tblStyle w:val="GridTable1Light"/>
        <w:tblW w:w="2900" w:type="dxa"/>
        <w:jc w:val="center"/>
        <w:tblLook w:val="04A0" w:firstRow="1" w:lastRow="0" w:firstColumn="1" w:lastColumn="0" w:noHBand="0" w:noVBand="1"/>
      </w:tblPr>
      <w:tblGrid>
        <w:gridCol w:w="1300"/>
        <w:gridCol w:w="1600"/>
      </w:tblGrid>
      <w:tr w:rsidR="00237358" w14:paraId="57DC8A04" w14:textId="77777777" w:rsidTr="0024679E">
        <w:trPr>
          <w:cnfStyle w:val="100000000000" w:firstRow="1" w:lastRow="0" w:firstColumn="0" w:lastColumn="0" w:oddVBand="0" w:evenVBand="0" w:oddHBand="0" w:evenHBand="0" w:firstRowFirstColumn="0" w:firstRowLastColumn="0" w:lastRowFirstColumn="0" w:lastRowLastColumn="0"/>
          <w:trHeight w:val="320"/>
          <w:jc w:val="center"/>
          <w:ins w:id="231"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74B4BD5" w14:textId="77777777" w:rsidR="00237358" w:rsidRDefault="00237358" w:rsidP="0024679E">
            <w:pPr>
              <w:rPr>
                <w:ins w:id="232" w:author="Microsoft Office 用户" w:date="2021-09-13T12:43:00Z"/>
                <w:rFonts w:ascii="Calibri" w:hAnsi="Calibri" w:cs="Calibri"/>
                <w:color w:val="000000"/>
              </w:rPr>
            </w:pPr>
            <w:ins w:id="233" w:author="Microsoft Office 用户" w:date="2021-09-13T12:43:00Z">
              <w:r>
                <w:rPr>
                  <w:rFonts w:ascii="Calibri" w:hAnsi="Calibri" w:cs="Calibri"/>
                  <w:color w:val="000000"/>
                </w:rPr>
                <w:t>K2</w:t>
              </w:r>
            </w:ins>
          </w:p>
        </w:tc>
        <w:tc>
          <w:tcPr>
            <w:tcW w:w="1600" w:type="dxa"/>
            <w:noWrap/>
            <w:hideMark/>
          </w:tcPr>
          <w:p w14:paraId="1EA916CD" w14:textId="77777777" w:rsidR="00237358" w:rsidRDefault="00237358" w:rsidP="0024679E">
            <w:pPr>
              <w:cnfStyle w:val="100000000000" w:firstRow="1" w:lastRow="0" w:firstColumn="0" w:lastColumn="0" w:oddVBand="0" w:evenVBand="0" w:oddHBand="0" w:evenHBand="0" w:firstRowFirstColumn="0" w:firstRowLastColumn="0" w:lastRowFirstColumn="0" w:lastRowLastColumn="0"/>
              <w:rPr>
                <w:ins w:id="234" w:author="Microsoft Office 用户" w:date="2021-09-13T12:43:00Z"/>
                <w:rFonts w:ascii="Calibri" w:hAnsi="Calibri" w:cs="Calibri"/>
                <w:color w:val="000000"/>
              </w:rPr>
            </w:pPr>
            <w:ins w:id="235" w:author="Microsoft Office 用户" w:date="2021-09-13T12:43:00Z">
              <w:r>
                <w:rPr>
                  <w:rFonts w:ascii="Calibri" w:hAnsi="Calibri" w:cs="Calibri"/>
                  <w:color w:val="000000"/>
                </w:rPr>
                <w:t>AMSE</w:t>
              </w:r>
            </w:ins>
          </w:p>
        </w:tc>
      </w:tr>
      <w:tr w:rsidR="00237358" w14:paraId="7B203C21" w14:textId="77777777" w:rsidTr="0024679E">
        <w:trPr>
          <w:trHeight w:val="320"/>
          <w:jc w:val="center"/>
          <w:ins w:id="236"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2A7A999" w14:textId="77777777" w:rsidR="00237358" w:rsidRDefault="00237358" w:rsidP="0024679E">
            <w:pPr>
              <w:jc w:val="right"/>
              <w:rPr>
                <w:ins w:id="237" w:author="Microsoft Office 用户" w:date="2021-09-13T12:43:00Z"/>
                <w:rFonts w:ascii="Calibri" w:hAnsi="Calibri" w:cs="Calibri"/>
                <w:color w:val="000000"/>
              </w:rPr>
            </w:pPr>
            <w:ins w:id="238" w:author="Microsoft Office 用户" w:date="2021-09-13T12:43:00Z">
              <w:r>
                <w:rPr>
                  <w:rFonts w:ascii="Calibri" w:hAnsi="Calibri" w:cs="Calibri"/>
                  <w:color w:val="000000"/>
                </w:rPr>
                <w:t>0.7</w:t>
              </w:r>
            </w:ins>
          </w:p>
        </w:tc>
        <w:tc>
          <w:tcPr>
            <w:tcW w:w="1600" w:type="dxa"/>
            <w:noWrap/>
            <w:hideMark/>
          </w:tcPr>
          <w:p w14:paraId="35222CDF"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ins w:id="239" w:author="Microsoft Office 用户" w:date="2021-09-13T12:43:00Z"/>
                <w:rFonts w:ascii="Calibri" w:hAnsi="Calibri" w:cs="Calibri"/>
                <w:color w:val="000000"/>
              </w:rPr>
            </w:pPr>
            <w:ins w:id="240" w:author="Microsoft Office 用户" w:date="2021-09-13T12:43:00Z">
              <w:r>
                <w:rPr>
                  <w:rFonts w:ascii="Calibri" w:hAnsi="Calibri" w:cs="Calibri"/>
                  <w:color w:val="000000"/>
                </w:rPr>
                <w:t>0.10639359</w:t>
              </w:r>
            </w:ins>
          </w:p>
        </w:tc>
      </w:tr>
      <w:tr w:rsidR="00237358" w14:paraId="4C61F2F4" w14:textId="77777777" w:rsidTr="0024679E">
        <w:trPr>
          <w:trHeight w:val="320"/>
          <w:jc w:val="center"/>
          <w:ins w:id="241"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EAFA504" w14:textId="77777777" w:rsidR="00237358" w:rsidRDefault="00237358" w:rsidP="0024679E">
            <w:pPr>
              <w:jc w:val="right"/>
              <w:rPr>
                <w:ins w:id="242" w:author="Microsoft Office 用户" w:date="2021-09-13T12:43:00Z"/>
                <w:rFonts w:ascii="Calibri" w:hAnsi="Calibri" w:cs="Calibri"/>
                <w:color w:val="000000"/>
              </w:rPr>
            </w:pPr>
            <w:ins w:id="243" w:author="Microsoft Office 用户" w:date="2021-09-13T12:43:00Z">
              <w:r>
                <w:rPr>
                  <w:rFonts w:ascii="Calibri" w:hAnsi="Calibri" w:cs="Calibri"/>
                  <w:color w:val="000000"/>
                </w:rPr>
                <w:t>0.71</w:t>
              </w:r>
            </w:ins>
          </w:p>
        </w:tc>
        <w:tc>
          <w:tcPr>
            <w:tcW w:w="1600" w:type="dxa"/>
            <w:noWrap/>
            <w:hideMark/>
          </w:tcPr>
          <w:p w14:paraId="535A5B00"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ins w:id="244" w:author="Microsoft Office 用户" w:date="2021-09-13T12:43:00Z"/>
                <w:rFonts w:ascii="Calibri" w:hAnsi="Calibri" w:cs="Calibri"/>
                <w:color w:val="000000"/>
              </w:rPr>
            </w:pPr>
            <w:ins w:id="245" w:author="Microsoft Office 用户" w:date="2021-09-13T12:43:00Z">
              <w:r>
                <w:rPr>
                  <w:rFonts w:ascii="Calibri" w:hAnsi="Calibri" w:cs="Calibri"/>
                  <w:color w:val="000000"/>
                </w:rPr>
                <w:t>0.10639356</w:t>
              </w:r>
            </w:ins>
          </w:p>
        </w:tc>
      </w:tr>
      <w:tr w:rsidR="00237358" w14:paraId="0C720B2D" w14:textId="77777777" w:rsidTr="0024679E">
        <w:trPr>
          <w:trHeight w:val="320"/>
          <w:jc w:val="center"/>
          <w:ins w:id="246"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4B26051" w14:textId="77777777" w:rsidR="00237358" w:rsidRDefault="00237358" w:rsidP="0024679E">
            <w:pPr>
              <w:jc w:val="right"/>
              <w:rPr>
                <w:ins w:id="247" w:author="Microsoft Office 用户" w:date="2021-09-13T12:43:00Z"/>
                <w:rFonts w:ascii="Calibri" w:hAnsi="Calibri" w:cs="Calibri"/>
                <w:color w:val="000000"/>
              </w:rPr>
            </w:pPr>
            <w:ins w:id="248" w:author="Microsoft Office 用户" w:date="2021-09-13T12:43:00Z">
              <w:r>
                <w:rPr>
                  <w:rFonts w:ascii="Calibri" w:hAnsi="Calibri" w:cs="Calibri"/>
                  <w:color w:val="000000"/>
                </w:rPr>
                <w:t>0.72</w:t>
              </w:r>
            </w:ins>
          </w:p>
        </w:tc>
        <w:tc>
          <w:tcPr>
            <w:tcW w:w="1600" w:type="dxa"/>
            <w:noWrap/>
            <w:hideMark/>
          </w:tcPr>
          <w:p w14:paraId="2A25EFEC"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ins w:id="249" w:author="Microsoft Office 用户" w:date="2021-09-13T12:43:00Z"/>
                <w:rFonts w:ascii="Calibri" w:hAnsi="Calibri" w:cs="Calibri"/>
                <w:color w:val="000000"/>
              </w:rPr>
            </w:pPr>
            <w:ins w:id="250" w:author="Microsoft Office 用户" w:date="2021-09-13T12:43:00Z">
              <w:r>
                <w:rPr>
                  <w:rFonts w:ascii="Calibri" w:hAnsi="Calibri" w:cs="Calibri"/>
                  <w:color w:val="000000"/>
                </w:rPr>
                <w:t>0.10639354</w:t>
              </w:r>
            </w:ins>
          </w:p>
        </w:tc>
      </w:tr>
      <w:tr w:rsidR="00237358" w14:paraId="6235CA17" w14:textId="77777777" w:rsidTr="0024679E">
        <w:trPr>
          <w:trHeight w:val="320"/>
          <w:jc w:val="center"/>
          <w:ins w:id="251"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E237A0B" w14:textId="77777777" w:rsidR="00237358" w:rsidRDefault="00237358" w:rsidP="0024679E">
            <w:pPr>
              <w:jc w:val="right"/>
              <w:rPr>
                <w:ins w:id="252" w:author="Microsoft Office 用户" w:date="2021-09-13T12:43:00Z"/>
                <w:rFonts w:ascii="Calibri" w:hAnsi="Calibri" w:cs="Calibri"/>
                <w:color w:val="000000"/>
              </w:rPr>
            </w:pPr>
            <w:ins w:id="253" w:author="Microsoft Office 用户" w:date="2021-09-13T12:43:00Z">
              <w:r>
                <w:rPr>
                  <w:rFonts w:ascii="Calibri" w:hAnsi="Calibri" w:cs="Calibri"/>
                  <w:color w:val="000000"/>
                </w:rPr>
                <w:t>0.73</w:t>
              </w:r>
            </w:ins>
          </w:p>
        </w:tc>
        <w:tc>
          <w:tcPr>
            <w:tcW w:w="1600" w:type="dxa"/>
            <w:noWrap/>
            <w:hideMark/>
          </w:tcPr>
          <w:p w14:paraId="020DB06C"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ins w:id="254" w:author="Microsoft Office 用户" w:date="2021-09-13T12:43:00Z"/>
                <w:rFonts w:ascii="Calibri" w:hAnsi="Calibri" w:cs="Calibri"/>
                <w:color w:val="000000"/>
              </w:rPr>
            </w:pPr>
            <w:ins w:id="255" w:author="Microsoft Office 用户" w:date="2021-09-13T12:43:00Z">
              <w:r>
                <w:rPr>
                  <w:rFonts w:ascii="Calibri" w:hAnsi="Calibri" w:cs="Calibri"/>
                  <w:color w:val="000000"/>
                </w:rPr>
                <w:t>0.10639352</w:t>
              </w:r>
            </w:ins>
          </w:p>
        </w:tc>
      </w:tr>
      <w:tr w:rsidR="00237358" w14:paraId="0A04FA23" w14:textId="77777777" w:rsidTr="0024679E">
        <w:trPr>
          <w:trHeight w:val="320"/>
          <w:jc w:val="center"/>
          <w:ins w:id="256"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496D0AA" w14:textId="77777777" w:rsidR="00237358" w:rsidRDefault="00237358" w:rsidP="0024679E">
            <w:pPr>
              <w:jc w:val="right"/>
              <w:rPr>
                <w:ins w:id="257" w:author="Microsoft Office 用户" w:date="2021-09-13T12:43:00Z"/>
                <w:rFonts w:ascii="Calibri" w:hAnsi="Calibri" w:cs="Calibri"/>
                <w:color w:val="000000"/>
              </w:rPr>
            </w:pPr>
            <w:ins w:id="258" w:author="Microsoft Office 用户" w:date="2021-09-13T12:43:00Z">
              <w:r>
                <w:rPr>
                  <w:rFonts w:ascii="Calibri" w:hAnsi="Calibri" w:cs="Calibri"/>
                  <w:color w:val="000000"/>
                </w:rPr>
                <w:t>0.74</w:t>
              </w:r>
            </w:ins>
          </w:p>
        </w:tc>
        <w:tc>
          <w:tcPr>
            <w:tcW w:w="1600" w:type="dxa"/>
            <w:noWrap/>
            <w:hideMark/>
          </w:tcPr>
          <w:p w14:paraId="68CFE159"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ins w:id="259" w:author="Microsoft Office 用户" w:date="2021-09-13T12:43:00Z"/>
                <w:rFonts w:ascii="Calibri" w:hAnsi="Calibri" w:cs="Calibri"/>
                <w:color w:val="000000"/>
              </w:rPr>
            </w:pPr>
            <w:ins w:id="260" w:author="Microsoft Office 用户" w:date="2021-09-13T12:43:00Z">
              <w:r>
                <w:rPr>
                  <w:rFonts w:ascii="Calibri" w:hAnsi="Calibri" w:cs="Calibri"/>
                  <w:color w:val="000000"/>
                </w:rPr>
                <w:t>0.10639351</w:t>
              </w:r>
            </w:ins>
          </w:p>
        </w:tc>
      </w:tr>
      <w:tr w:rsidR="00237358" w14:paraId="276670B1" w14:textId="77777777" w:rsidTr="0024679E">
        <w:trPr>
          <w:trHeight w:val="320"/>
          <w:jc w:val="center"/>
          <w:ins w:id="261"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BFCCC48" w14:textId="77777777" w:rsidR="00237358" w:rsidRDefault="00237358" w:rsidP="0024679E">
            <w:pPr>
              <w:jc w:val="right"/>
              <w:rPr>
                <w:ins w:id="262" w:author="Microsoft Office 用户" w:date="2021-09-13T12:43:00Z"/>
                <w:rFonts w:ascii="Calibri" w:hAnsi="Calibri" w:cs="Calibri"/>
                <w:color w:val="000000"/>
              </w:rPr>
            </w:pPr>
            <w:ins w:id="263" w:author="Microsoft Office 用户" w:date="2021-09-13T12:43:00Z">
              <w:r>
                <w:rPr>
                  <w:rFonts w:ascii="Calibri" w:hAnsi="Calibri" w:cs="Calibri"/>
                  <w:color w:val="000000"/>
                </w:rPr>
                <w:t>0.75</w:t>
              </w:r>
            </w:ins>
          </w:p>
        </w:tc>
        <w:tc>
          <w:tcPr>
            <w:tcW w:w="1600" w:type="dxa"/>
            <w:noWrap/>
            <w:hideMark/>
          </w:tcPr>
          <w:p w14:paraId="2C35CF82"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ins w:id="264" w:author="Microsoft Office 用户" w:date="2021-09-13T12:43:00Z"/>
                <w:rFonts w:ascii="Calibri" w:hAnsi="Calibri" w:cs="Calibri"/>
                <w:color w:val="000000"/>
              </w:rPr>
            </w:pPr>
            <w:ins w:id="265" w:author="Microsoft Office 用户" w:date="2021-09-13T12:43:00Z">
              <w:r>
                <w:rPr>
                  <w:rFonts w:ascii="Calibri" w:hAnsi="Calibri" w:cs="Calibri"/>
                  <w:color w:val="000000"/>
                </w:rPr>
                <w:t>0.1063935</w:t>
              </w:r>
            </w:ins>
          </w:p>
        </w:tc>
      </w:tr>
      <w:tr w:rsidR="00237358" w14:paraId="227C6CAC" w14:textId="77777777" w:rsidTr="0024679E">
        <w:trPr>
          <w:trHeight w:val="320"/>
          <w:jc w:val="center"/>
          <w:ins w:id="266"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FFDEE33" w14:textId="77777777" w:rsidR="00237358" w:rsidRDefault="00237358" w:rsidP="0024679E">
            <w:pPr>
              <w:jc w:val="right"/>
              <w:rPr>
                <w:ins w:id="267" w:author="Microsoft Office 用户" w:date="2021-09-13T12:43:00Z"/>
                <w:rFonts w:ascii="Calibri" w:hAnsi="Calibri" w:cs="Calibri"/>
                <w:color w:val="000000"/>
              </w:rPr>
            </w:pPr>
            <w:ins w:id="268" w:author="Microsoft Office 用户" w:date="2021-09-13T12:43:00Z">
              <w:r>
                <w:rPr>
                  <w:rFonts w:ascii="Calibri" w:hAnsi="Calibri" w:cs="Calibri"/>
                  <w:color w:val="000000"/>
                </w:rPr>
                <w:t>0.76</w:t>
              </w:r>
            </w:ins>
          </w:p>
        </w:tc>
        <w:tc>
          <w:tcPr>
            <w:tcW w:w="1600" w:type="dxa"/>
            <w:noWrap/>
            <w:hideMark/>
          </w:tcPr>
          <w:p w14:paraId="6BA7E155"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ins w:id="269" w:author="Microsoft Office 用户" w:date="2021-09-13T12:43:00Z"/>
                <w:rFonts w:ascii="Calibri" w:hAnsi="Calibri" w:cs="Calibri"/>
                <w:color w:val="000000"/>
              </w:rPr>
            </w:pPr>
            <w:ins w:id="270" w:author="Microsoft Office 用户" w:date="2021-09-13T12:43:00Z">
              <w:r>
                <w:rPr>
                  <w:rFonts w:ascii="Calibri" w:hAnsi="Calibri" w:cs="Calibri"/>
                  <w:color w:val="000000"/>
                </w:rPr>
                <w:t>0.10639348</w:t>
              </w:r>
            </w:ins>
          </w:p>
        </w:tc>
      </w:tr>
      <w:tr w:rsidR="00237358" w14:paraId="0EEEF1B8" w14:textId="77777777" w:rsidTr="0024679E">
        <w:trPr>
          <w:trHeight w:val="320"/>
          <w:jc w:val="center"/>
          <w:ins w:id="271"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A61C074" w14:textId="77777777" w:rsidR="00237358" w:rsidRDefault="00237358" w:rsidP="0024679E">
            <w:pPr>
              <w:jc w:val="right"/>
              <w:rPr>
                <w:ins w:id="272" w:author="Microsoft Office 用户" w:date="2021-09-13T12:43:00Z"/>
                <w:rFonts w:ascii="Calibri" w:hAnsi="Calibri" w:cs="Calibri"/>
                <w:color w:val="000000"/>
              </w:rPr>
            </w:pPr>
            <w:ins w:id="273" w:author="Microsoft Office 用户" w:date="2021-09-13T12:43:00Z">
              <w:r>
                <w:rPr>
                  <w:rFonts w:ascii="Calibri" w:hAnsi="Calibri" w:cs="Calibri"/>
                  <w:color w:val="000000"/>
                </w:rPr>
                <w:t>0.77</w:t>
              </w:r>
            </w:ins>
          </w:p>
        </w:tc>
        <w:tc>
          <w:tcPr>
            <w:tcW w:w="1600" w:type="dxa"/>
            <w:noWrap/>
            <w:hideMark/>
          </w:tcPr>
          <w:p w14:paraId="3320DDEF"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ins w:id="274" w:author="Microsoft Office 用户" w:date="2021-09-13T12:43:00Z"/>
                <w:rFonts w:ascii="Calibri" w:hAnsi="Calibri" w:cs="Calibri"/>
                <w:color w:val="000000"/>
              </w:rPr>
            </w:pPr>
            <w:ins w:id="275" w:author="Microsoft Office 用户" w:date="2021-09-13T12:43:00Z">
              <w:r>
                <w:rPr>
                  <w:rFonts w:ascii="Calibri" w:hAnsi="Calibri" w:cs="Calibri"/>
                  <w:color w:val="000000"/>
                </w:rPr>
                <w:t>0.10639348</w:t>
              </w:r>
            </w:ins>
          </w:p>
        </w:tc>
      </w:tr>
      <w:tr w:rsidR="00237358" w14:paraId="4692A8B9" w14:textId="77777777" w:rsidTr="0024679E">
        <w:trPr>
          <w:trHeight w:val="320"/>
          <w:jc w:val="center"/>
          <w:ins w:id="276"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FBBD5CA" w14:textId="77777777" w:rsidR="00237358" w:rsidRDefault="00237358" w:rsidP="0024679E">
            <w:pPr>
              <w:jc w:val="right"/>
              <w:rPr>
                <w:ins w:id="277" w:author="Microsoft Office 用户" w:date="2021-09-13T12:43:00Z"/>
                <w:rFonts w:ascii="Calibri" w:hAnsi="Calibri" w:cs="Calibri"/>
                <w:color w:val="000000"/>
              </w:rPr>
            </w:pPr>
            <w:ins w:id="278" w:author="Microsoft Office 用户" w:date="2021-09-13T12:43:00Z">
              <w:r>
                <w:rPr>
                  <w:rFonts w:ascii="Calibri" w:hAnsi="Calibri" w:cs="Calibri"/>
                  <w:color w:val="000000"/>
                </w:rPr>
                <w:t>0.78</w:t>
              </w:r>
            </w:ins>
          </w:p>
        </w:tc>
        <w:tc>
          <w:tcPr>
            <w:tcW w:w="1600" w:type="dxa"/>
            <w:noWrap/>
            <w:hideMark/>
          </w:tcPr>
          <w:p w14:paraId="64059E31"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ins w:id="279" w:author="Microsoft Office 用户" w:date="2021-09-13T12:43:00Z"/>
                <w:rFonts w:ascii="Calibri" w:hAnsi="Calibri" w:cs="Calibri"/>
                <w:color w:val="000000"/>
              </w:rPr>
            </w:pPr>
            <w:ins w:id="280" w:author="Microsoft Office 用户" w:date="2021-09-13T12:43:00Z">
              <w:r>
                <w:rPr>
                  <w:rFonts w:ascii="Calibri" w:hAnsi="Calibri" w:cs="Calibri"/>
                  <w:color w:val="000000"/>
                </w:rPr>
                <w:t>0.10639347</w:t>
              </w:r>
            </w:ins>
          </w:p>
        </w:tc>
      </w:tr>
      <w:tr w:rsidR="00237358" w14:paraId="59A5C008" w14:textId="77777777" w:rsidTr="0024679E">
        <w:trPr>
          <w:trHeight w:val="320"/>
          <w:jc w:val="center"/>
          <w:ins w:id="281"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35FA2C5" w14:textId="77777777" w:rsidR="00237358" w:rsidRDefault="00237358" w:rsidP="0024679E">
            <w:pPr>
              <w:jc w:val="right"/>
              <w:rPr>
                <w:ins w:id="282" w:author="Microsoft Office 用户" w:date="2021-09-13T12:43:00Z"/>
                <w:rFonts w:ascii="Calibri" w:hAnsi="Calibri" w:cs="Calibri"/>
                <w:color w:val="000000"/>
              </w:rPr>
            </w:pPr>
            <w:ins w:id="283" w:author="Microsoft Office 用户" w:date="2021-09-13T12:43:00Z">
              <w:r>
                <w:rPr>
                  <w:rFonts w:ascii="Calibri" w:hAnsi="Calibri" w:cs="Calibri"/>
                  <w:color w:val="000000"/>
                </w:rPr>
                <w:t>0.79</w:t>
              </w:r>
            </w:ins>
          </w:p>
        </w:tc>
        <w:tc>
          <w:tcPr>
            <w:tcW w:w="1600" w:type="dxa"/>
            <w:noWrap/>
            <w:hideMark/>
          </w:tcPr>
          <w:p w14:paraId="06F3FFB7"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ins w:id="284" w:author="Microsoft Office 用户" w:date="2021-09-13T12:43:00Z"/>
                <w:rFonts w:ascii="Calibri" w:hAnsi="Calibri" w:cs="Calibri"/>
                <w:color w:val="000000"/>
              </w:rPr>
            </w:pPr>
            <w:ins w:id="285" w:author="Microsoft Office 用户" w:date="2021-09-13T12:43:00Z">
              <w:r>
                <w:rPr>
                  <w:rFonts w:ascii="Calibri" w:hAnsi="Calibri" w:cs="Calibri"/>
                  <w:color w:val="000000"/>
                </w:rPr>
                <w:t>0.10639347</w:t>
              </w:r>
            </w:ins>
          </w:p>
        </w:tc>
      </w:tr>
      <w:tr w:rsidR="00237358" w14:paraId="42083A7A" w14:textId="77777777" w:rsidTr="0024679E">
        <w:trPr>
          <w:trHeight w:val="320"/>
          <w:jc w:val="center"/>
          <w:ins w:id="286"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6C4E7B8" w14:textId="77777777" w:rsidR="00237358" w:rsidRDefault="00237358" w:rsidP="0024679E">
            <w:pPr>
              <w:jc w:val="right"/>
              <w:rPr>
                <w:ins w:id="287" w:author="Microsoft Office 用户" w:date="2021-09-13T12:43:00Z"/>
                <w:rFonts w:ascii="Calibri" w:hAnsi="Calibri" w:cs="Calibri"/>
                <w:color w:val="000000"/>
              </w:rPr>
            </w:pPr>
            <w:ins w:id="288" w:author="Microsoft Office 用户" w:date="2021-09-13T12:43:00Z">
              <w:r>
                <w:rPr>
                  <w:rFonts w:ascii="Calibri" w:hAnsi="Calibri" w:cs="Calibri"/>
                  <w:color w:val="000000"/>
                </w:rPr>
                <w:t>0.8</w:t>
              </w:r>
            </w:ins>
          </w:p>
        </w:tc>
        <w:tc>
          <w:tcPr>
            <w:tcW w:w="1600" w:type="dxa"/>
            <w:noWrap/>
            <w:hideMark/>
          </w:tcPr>
          <w:p w14:paraId="0AFA5E81"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ins w:id="289" w:author="Microsoft Office 用户" w:date="2021-09-13T12:43:00Z"/>
                <w:rFonts w:ascii="Calibri" w:hAnsi="Calibri" w:cs="Calibri"/>
                <w:color w:val="000000"/>
              </w:rPr>
            </w:pPr>
            <w:ins w:id="290" w:author="Microsoft Office 用户" w:date="2021-09-13T12:43:00Z">
              <w:r>
                <w:rPr>
                  <w:rFonts w:ascii="Calibri" w:hAnsi="Calibri" w:cs="Calibri"/>
                  <w:color w:val="000000"/>
                </w:rPr>
                <w:t>0.10639346</w:t>
              </w:r>
            </w:ins>
          </w:p>
        </w:tc>
      </w:tr>
      <w:tr w:rsidR="00237358" w14:paraId="6089DC25" w14:textId="77777777" w:rsidTr="0024679E">
        <w:trPr>
          <w:trHeight w:val="320"/>
          <w:jc w:val="center"/>
          <w:ins w:id="291"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0B83C53" w14:textId="77777777" w:rsidR="00237358" w:rsidRDefault="00237358" w:rsidP="0024679E">
            <w:pPr>
              <w:jc w:val="right"/>
              <w:rPr>
                <w:ins w:id="292" w:author="Microsoft Office 用户" w:date="2021-09-13T12:43:00Z"/>
                <w:rFonts w:ascii="Calibri" w:hAnsi="Calibri" w:cs="Calibri"/>
                <w:color w:val="000000"/>
              </w:rPr>
            </w:pPr>
            <w:ins w:id="293" w:author="Microsoft Office 用户" w:date="2021-09-13T12:43:00Z">
              <w:r>
                <w:rPr>
                  <w:rFonts w:ascii="Calibri" w:hAnsi="Calibri" w:cs="Calibri"/>
                  <w:color w:val="000000"/>
                </w:rPr>
                <w:t>0.81</w:t>
              </w:r>
            </w:ins>
          </w:p>
        </w:tc>
        <w:tc>
          <w:tcPr>
            <w:tcW w:w="1600" w:type="dxa"/>
            <w:noWrap/>
            <w:hideMark/>
          </w:tcPr>
          <w:p w14:paraId="46EF2C78"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ins w:id="294" w:author="Microsoft Office 用户" w:date="2021-09-13T12:43:00Z"/>
                <w:rFonts w:ascii="Calibri" w:hAnsi="Calibri" w:cs="Calibri"/>
                <w:color w:val="000000"/>
              </w:rPr>
            </w:pPr>
            <w:ins w:id="295" w:author="Microsoft Office 用户" w:date="2021-09-13T12:43:00Z">
              <w:r>
                <w:rPr>
                  <w:rFonts w:ascii="Calibri" w:hAnsi="Calibri" w:cs="Calibri"/>
                  <w:color w:val="000000"/>
                </w:rPr>
                <w:t>0.10639346</w:t>
              </w:r>
            </w:ins>
          </w:p>
        </w:tc>
      </w:tr>
      <w:tr w:rsidR="00237358" w14:paraId="0E9AD7C4" w14:textId="77777777" w:rsidTr="0024679E">
        <w:trPr>
          <w:trHeight w:val="320"/>
          <w:jc w:val="center"/>
          <w:ins w:id="296"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3CF6E81" w14:textId="77777777" w:rsidR="00237358" w:rsidRDefault="00237358" w:rsidP="0024679E">
            <w:pPr>
              <w:jc w:val="right"/>
              <w:rPr>
                <w:ins w:id="297" w:author="Microsoft Office 用户" w:date="2021-09-13T12:43:00Z"/>
                <w:rFonts w:ascii="Calibri" w:hAnsi="Calibri" w:cs="Calibri"/>
                <w:color w:val="000000"/>
              </w:rPr>
            </w:pPr>
            <w:ins w:id="298" w:author="Microsoft Office 用户" w:date="2021-09-13T12:43:00Z">
              <w:r>
                <w:rPr>
                  <w:rFonts w:ascii="Calibri" w:hAnsi="Calibri" w:cs="Calibri"/>
                  <w:color w:val="000000"/>
                </w:rPr>
                <w:t>0.82</w:t>
              </w:r>
            </w:ins>
          </w:p>
        </w:tc>
        <w:tc>
          <w:tcPr>
            <w:tcW w:w="1600" w:type="dxa"/>
            <w:noWrap/>
            <w:hideMark/>
          </w:tcPr>
          <w:p w14:paraId="67CF1664"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ins w:id="299" w:author="Microsoft Office 用户" w:date="2021-09-13T12:43:00Z"/>
                <w:rFonts w:ascii="Calibri" w:hAnsi="Calibri" w:cs="Calibri"/>
                <w:color w:val="000000"/>
              </w:rPr>
            </w:pPr>
            <w:ins w:id="300" w:author="Microsoft Office 用户" w:date="2021-09-13T12:43:00Z">
              <w:r>
                <w:rPr>
                  <w:rFonts w:ascii="Calibri" w:hAnsi="Calibri" w:cs="Calibri"/>
                  <w:color w:val="000000"/>
                </w:rPr>
                <w:t>0.10639347</w:t>
              </w:r>
            </w:ins>
          </w:p>
        </w:tc>
      </w:tr>
      <w:tr w:rsidR="00237358" w14:paraId="16B5022D" w14:textId="77777777" w:rsidTr="0024679E">
        <w:trPr>
          <w:trHeight w:val="320"/>
          <w:jc w:val="center"/>
          <w:ins w:id="301"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5544115" w14:textId="77777777" w:rsidR="00237358" w:rsidRDefault="00237358" w:rsidP="0024679E">
            <w:pPr>
              <w:jc w:val="right"/>
              <w:rPr>
                <w:ins w:id="302" w:author="Microsoft Office 用户" w:date="2021-09-13T12:43:00Z"/>
                <w:rFonts w:ascii="Calibri" w:hAnsi="Calibri" w:cs="Calibri"/>
                <w:color w:val="000000"/>
              </w:rPr>
            </w:pPr>
            <w:ins w:id="303" w:author="Microsoft Office 用户" w:date="2021-09-13T12:43:00Z">
              <w:r>
                <w:rPr>
                  <w:rFonts w:ascii="Calibri" w:hAnsi="Calibri" w:cs="Calibri"/>
                  <w:color w:val="000000"/>
                </w:rPr>
                <w:t>0.83</w:t>
              </w:r>
            </w:ins>
          </w:p>
        </w:tc>
        <w:tc>
          <w:tcPr>
            <w:tcW w:w="1600" w:type="dxa"/>
            <w:noWrap/>
            <w:hideMark/>
          </w:tcPr>
          <w:p w14:paraId="6C51BC63"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ins w:id="304" w:author="Microsoft Office 用户" w:date="2021-09-13T12:43:00Z"/>
                <w:rFonts w:ascii="Calibri" w:hAnsi="Calibri" w:cs="Calibri"/>
                <w:color w:val="000000"/>
              </w:rPr>
            </w:pPr>
            <w:ins w:id="305" w:author="Microsoft Office 用户" w:date="2021-09-13T12:43:00Z">
              <w:r>
                <w:rPr>
                  <w:rFonts w:ascii="Calibri" w:hAnsi="Calibri" w:cs="Calibri"/>
                  <w:color w:val="000000"/>
                </w:rPr>
                <w:t>0.10639347</w:t>
              </w:r>
            </w:ins>
          </w:p>
        </w:tc>
      </w:tr>
      <w:tr w:rsidR="00237358" w14:paraId="778FB7DB" w14:textId="77777777" w:rsidTr="0024679E">
        <w:trPr>
          <w:trHeight w:val="320"/>
          <w:jc w:val="center"/>
          <w:ins w:id="306"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9213484" w14:textId="77777777" w:rsidR="00237358" w:rsidRDefault="00237358" w:rsidP="0024679E">
            <w:pPr>
              <w:jc w:val="right"/>
              <w:rPr>
                <w:ins w:id="307" w:author="Microsoft Office 用户" w:date="2021-09-13T12:43:00Z"/>
                <w:rFonts w:ascii="Calibri" w:hAnsi="Calibri" w:cs="Calibri"/>
                <w:color w:val="000000"/>
              </w:rPr>
            </w:pPr>
            <w:ins w:id="308" w:author="Microsoft Office 用户" w:date="2021-09-13T12:43:00Z">
              <w:r>
                <w:rPr>
                  <w:rFonts w:ascii="Calibri" w:hAnsi="Calibri" w:cs="Calibri"/>
                  <w:color w:val="000000"/>
                </w:rPr>
                <w:t>0.84</w:t>
              </w:r>
            </w:ins>
          </w:p>
        </w:tc>
        <w:tc>
          <w:tcPr>
            <w:tcW w:w="1600" w:type="dxa"/>
            <w:noWrap/>
            <w:hideMark/>
          </w:tcPr>
          <w:p w14:paraId="49E88052"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ins w:id="309" w:author="Microsoft Office 用户" w:date="2021-09-13T12:43:00Z"/>
                <w:rFonts w:ascii="Calibri" w:hAnsi="Calibri" w:cs="Calibri"/>
                <w:color w:val="000000"/>
              </w:rPr>
            </w:pPr>
            <w:ins w:id="310" w:author="Microsoft Office 用户" w:date="2021-09-13T12:43:00Z">
              <w:r>
                <w:rPr>
                  <w:rFonts w:ascii="Calibri" w:hAnsi="Calibri" w:cs="Calibri"/>
                  <w:color w:val="000000"/>
                </w:rPr>
                <w:t>0.10639348</w:t>
              </w:r>
            </w:ins>
          </w:p>
        </w:tc>
      </w:tr>
      <w:tr w:rsidR="00237358" w14:paraId="4800CC7E" w14:textId="77777777" w:rsidTr="0024679E">
        <w:trPr>
          <w:trHeight w:val="320"/>
          <w:jc w:val="center"/>
          <w:ins w:id="311"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F8D463E" w14:textId="77777777" w:rsidR="00237358" w:rsidRDefault="00237358" w:rsidP="0024679E">
            <w:pPr>
              <w:jc w:val="right"/>
              <w:rPr>
                <w:ins w:id="312" w:author="Microsoft Office 用户" w:date="2021-09-13T12:43:00Z"/>
                <w:rFonts w:ascii="Calibri" w:hAnsi="Calibri" w:cs="Calibri"/>
                <w:color w:val="000000"/>
              </w:rPr>
            </w:pPr>
            <w:ins w:id="313" w:author="Microsoft Office 用户" w:date="2021-09-13T12:43:00Z">
              <w:r>
                <w:rPr>
                  <w:rFonts w:ascii="Calibri" w:hAnsi="Calibri" w:cs="Calibri"/>
                  <w:color w:val="000000"/>
                </w:rPr>
                <w:t>0.85</w:t>
              </w:r>
            </w:ins>
          </w:p>
        </w:tc>
        <w:tc>
          <w:tcPr>
            <w:tcW w:w="1600" w:type="dxa"/>
            <w:noWrap/>
            <w:hideMark/>
          </w:tcPr>
          <w:p w14:paraId="49CC91C3"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ins w:id="314" w:author="Microsoft Office 用户" w:date="2021-09-13T12:43:00Z"/>
                <w:rFonts w:ascii="Calibri" w:hAnsi="Calibri" w:cs="Calibri"/>
                <w:color w:val="000000"/>
              </w:rPr>
            </w:pPr>
            <w:ins w:id="315" w:author="Microsoft Office 用户" w:date="2021-09-13T12:43:00Z">
              <w:r>
                <w:rPr>
                  <w:rFonts w:ascii="Calibri" w:hAnsi="Calibri" w:cs="Calibri"/>
                  <w:color w:val="000000"/>
                </w:rPr>
                <w:t>0.10639348</w:t>
              </w:r>
            </w:ins>
          </w:p>
        </w:tc>
      </w:tr>
      <w:tr w:rsidR="00237358" w14:paraId="2C547CAC" w14:textId="77777777" w:rsidTr="0024679E">
        <w:trPr>
          <w:trHeight w:val="320"/>
          <w:jc w:val="center"/>
          <w:ins w:id="316"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1B1D1C4" w14:textId="77777777" w:rsidR="00237358" w:rsidRDefault="00237358" w:rsidP="0024679E">
            <w:pPr>
              <w:jc w:val="right"/>
              <w:rPr>
                <w:ins w:id="317" w:author="Microsoft Office 用户" w:date="2021-09-13T12:43:00Z"/>
                <w:rFonts w:ascii="Calibri" w:hAnsi="Calibri" w:cs="Calibri"/>
                <w:color w:val="000000"/>
              </w:rPr>
            </w:pPr>
            <w:ins w:id="318" w:author="Microsoft Office 用户" w:date="2021-09-13T12:43:00Z">
              <w:r>
                <w:rPr>
                  <w:rFonts w:ascii="Calibri" w:hAnsi="Calibri" w:cs="Calibri"/>
                  <w:color w:val="000000"/>
                </w:rPr>
                <w:lastRenderedPageBreak/>
                <w:t>0.86</w:t>
              </w:r>
            </w:ins>
          </w:p>
        </w:tc>
        <w:tc>
          <w:tcPr>
            <w:tcW w:w="1600" w:type="dxa"/>
            <w:noWrap/>
            <w:hideMark/>
          </w:tcPr>
          <w:p w14:paraId="7DC93DCA"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ins w:id="319" w:author="Microsoft Office 用户" w:date="2021-09-13T12:43:00Z"/>
                <w:rFonts w:ascii="Calibri" w:hAnsi="Calibri" w:cs="Calibri"/>
                <w:color w:val="000000"/>
              </w:rPr>
            </w:pPr>
            <w:ins w:id="320" w:author="Microsoft Office 用户" w:date="2021-09-13T12:43:00Z">
              <w:r>
                <w:rPr>
                  <w:rFonts w:ascii="Calibri" w:hAnsi="Calibri" w:cs="Calibri"/>
                  <w:color w:val="000000"/>
                </w:rPr>
                <w:t>0.10639349</w:t>
              </w:r>
            </w:ins>
          </w:p>
        </w:tc>
      </w:tr>
      <w:tr w:rsidR="00237358" w14:paraId="322BE48B" w14:textId="77777777" w:rsidTr="0024679E">
        <w:trPr>
          <w:trHeight w:val="320"/>
          <w:jc w:val="center"/>
          <w:ins w:id="321"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03FA9ED" w14:textId="77777777" w:rsidR="00237358" w:rsidRDefault="00237358" w:rsidP="0024679E">
            <w:pPr>
              <w:jc w:val="right"/>
              <w:rPr>
                <w:ins w:id="322" w:author="Microsoft Office 用户" w:date="2021-09-13T12:43:00Z"/>
                <w:rFonts w:ascii="Calibri" w:hAnsi="Calibri" w:cs="Calibri"/>
                <w:color w:val="000000"/>
              </w:rPr>
            </w:pPr>
            <w:ins w:id="323" w:author="Microsoft Office 用户" w:date="2021-09-13T12:43:00Z">
              <w:r>
                <w:rPr>
                  <w:rFonts w:ascii="Calibri" w:hAnsi="Calibri" w:cs="Calibri"/>
                  <w:color w:val="000000"/>
                </w:rPr>
                <w:t>0.87</w:t>
              </w:r>
            </w:ins>
          </w:p>
        </w:tc>
        <w:tc>
          <w:tcPr>
            <w:tcW w:w="1600" w:type="dxa"/>
            <w:noWrap/>
            <w:hideMark/>
          </w:tcPr>
          <w:p w14:paraId="6566C1F6"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ins w:id="324" w:author="Microsoft Office 用户" w:date="2021-09-13T12:43:00Z"/>
                <w:rFonts w:ascii="Calibri" w:hAnsi="Calibri" w:cs="Calibri"/>
                <w:color w:val="000000"/>
              </w:rPr>
            </w:pPr>
            <w:ins w:id="325" w:author="Microsoft Office 用户" w:date="2021-09-13T12:43:00Z">
              <w:r>
                <w:rPr>
                  <w:rFonts w:ascii="Calibri" w:hAnsi="Calibri" w:cs="Calibri"/>
                  <w:color w:val="000000"/>
                </w:rPr>
                <w:t>0.1063935</w:t>
              </w:r>
            </w:ins>
          </w:p>
        </w:tc>
      </w:tr>
      <w:tr w:rsidR="00237358" w14:paraId="417D14D7" w14:textId="77777777" w:rsidTr="0024679E">
        <w:trPr>
          <w:trHeight w:val="320"/>
          <w:jc w:val="center"/>
          <w:ins w:id="326"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8EB6ABB" w14:textId="77777777" w:rsidR="00237358" w:rsidRDefault="00237358" w:rsidP="0024679E">
            <w:pPr>
              <w:jc w:val="right"/>
              <w:rPr>
                <w:ins w:id="327" w:author="Microsoft Office 用户" w:date="2021-09-13T12:43:00Z"/>
                <w:rFonts w:ascii="Calibri" w:hAnsi="Calibri" w:cs="Calibri"/>
                <w:color w:val="000000"/>
              </w:rPr>
            </w:pPr>
            <w:ins w:id="328" w:author="Microsoft Office 用户" w:date="2021-09-13T12:43:00Z">
              <w:r>
                <w:rPr>
                  <w:rFonts w:ascii="Calibri" w:hAnsi="Calibri" w:cs="Calibri"/>
                  <w:color w:val="000000"/>
                </w:rPr>
                <w:t>0.88</w:t>
              </w:r>
            </w:ins>
          </w:p>
        </w:tc>
        <w:tc>
          <w:tcPr>
            <w:tcW w:w="1600" w:type="dxa"/>
            <w:noWrap/>
            <w:hideMark/>
          </w:tcPr>
          <w:p w14:paraId="5A6A77A6"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ins w:id="329" w:author="Microsoft Office 用户" w:date="2021-09-13T12:43:00Z"/>
                <w:rFonts w:ascii="Calibri" w:hAnsi="Calibri" w:cs="Calibri"/>
                <w:color w:val="000000"/>
              </w:rPr>
            </w:pPr>
            <w:ins w:id="330" w:author="Microsoft Office 用户" w:date="2021-09-13T12:43:00Z">
              <w:r>
                <w:rPr>
                  <w:rFonts w:ascii="Calibri" w:hAnsi="Calibri" w:cs="Calibri"/>
                  <w:color w:val="000000"/>
                </w:rPr>
                <w:t>0.10639352</w:t>
              </w:r>
            </w:ins>
          </w:p>
        </w:tc>
      </w:tr>
      <w:tr w:rsidR="00237358" w14:paraId="79BA7317" w14:textId="77777777" w:rsidTr="0024679E">
        <w:trPr>
          <w:trHeight w:val="320"/>
          <w:jc w:val="center"/>
          <w:ins w:id="331"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6954768" w14:textId="77777777" w:rsidR="00237358" w:rsidRDefault="00237358" w:rsidP="0024679E">
            <w:pPr>
              <w:jc w:val="right"/>
              <w:rPr>
                <w:ins w:id="332" w:author="Microsoft Office 用户" w:date="2021-09-13T12:43:00Z"/>
                <w:rFonts w:ascii="Calibri" w:hAnsi="Calibri" w:cs="Calibri"/>
                <w:color w:val="000000"/>
              </w:rPr>
            </w:pPr>
            <w:ins w:id="333" w:author="Microsoft Office 用户" w:date="2021-09-13T12:43:00Z">
              <w:r>
                <w:rPr>
                  <w:rFonts w:ascii="Calibri" w:hAnsi="Calibri" w:cs="Calibri"/>
                  <w:color w:val="000000"/>
                </w:rPr>
                <w:t>0.89</w:t>
              </w:r>
            </w:ins>
          </w:p>
        </w:tc>
        <w:tc>
          <w:tcPr>
            <w:tcW w:w="1600" w:type="dxa"/>
            <w:noWrap/>
            <w:hideMark/>
          </w:tcPr>
          <w:p w14:paraId="57E14FAD"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ins w:id="334" w:author="Microsoft Office 用户" w:date="2021-09-13T12:43:00Z"/>
                <w:rFonts w:ascii="Calibri" w:hAnsi="Calibri" w:cs="Calibri"/>
                <w:color w:val="000000"/>
              </w:rPr>
            </w:pPr>
            <w:ins w:id="335" w:author="Microsoft Office 用户" w:date="2021-09-13T12:43:00Z">
              <w:r>
                <w:rPr>
                  <w:rFonts w:ascii="Calibri" w:hAnsi="Calibri" w:cs="Calibri"/>
                  <w:color w:val="000000"/>
                </w:rPr>
                <w:t>0.10639353</w:t>
              </w:r>
            </w:ins>
          </w:p>
        </w:tc>
      </w:tr>
      <w:tr w:rsidR="00237358" w14:paraId="4FBD49F0" w14:textId="77777777" w:rsidTr="0024679E">
        <w:trPr>
          <w:trHeight w:val="320"/>
          <w:jc w:val="center"/>
          <w:ins w:id="336"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0DE31FF" w14:textId="77777777" w:rsidR="00237358" w:rsidRDefault="00237358" w:rsidP="0024679E">
            <w:pPr>
              <w:jc w:val="right"/>
              <w:rPr>
                <w:ins w:id="337" w:author="Microsoft Office 用户" w:date="2021-09-13T12:43:00Z"/>
                <w:rFonts w:ascii="Calibri" w:hAnsi="Calibri" w:cs="Calibri"/>
                <w:color w:val="000000"/>
              </w:rPr>
            </w:pPr>
            <w:ins w:id="338" w:author="Microsoft Office 用户" w:date="2021-09-13T12:43:00Z">
              <w:r>
                <w:rPr>
                  <w:rFonts w:ascii="Calibri" w:hAnsi="Calibri" w:cs="Calibri"/>
                  <w:color w:val="000000"/>
                </w:rPr>
                <w:t>0.9</w:t>
              </w:r>
            </w:ins>
          </w:p>
        </w:tc>
        <w:tc>
          <w:tcPr>
            <w:tcW w:w="1600" w:type="dxa"/>
            <w:noWrap/>
            <w:hideMark/>
          </w:tcPr>
          <w:p w14:paraId="6730A1D5" w14:textId="77777777" w:rsidR="00237358" w:rsidRDefault="00237358" w:rsidP="0024679E">
            <w:pPr>
              <w:jc w:val="right"/>
              <w:cnfStyle w:val="000000000000" w:firstRow="0" w:lastRow="0" w:firstColumn="0" w:lastColumn="0" w:oddVBand="0" w:evenVBand="0" w:oddHBand="0" w:evenHBand="0" w:firstRowFirstColumn="0" w:firstRowLastColumn="0" w:lastRowFirstColumn="0" w:lastRowLastColumn="0"/>
              <w:rPr>
                <w:ins w:id="339" w:author="Microsoft Office 用户" w:date="2021-09-13T12:43:00Z"/>
                <w:rFonts w:ascii="Calibri" w:hAnsi="Calibri" w:cs="Calibri"/>
                <w:color w:val="000000"/>
              </w:rPr>
            </w:pPr>
            <w:ins w:id="340" w:author="Microsoft Office 用户" w:date="2021-09-13T12:43:00Z">
              <w:r>
                <w:rPr>
                  <w:rFonts w:ascii="Calibri" w:hAnsi="Calibri" w:cs="Calibri"/>
                  <w:color w:val="000000"/>
                </w:rPr>
                <w:t>0.10639354</w:t>
              </w:r>
            </w:ins>
          </w:p>
        </w:tc>
      </w:tr>
    </w:tbl>
    <w:p w14:paraId="2BCA4E29" w14:textId="77777777" w:rsidR="00237358" w:rsidRDefault="00237358" w:rsidP="00237358">
      <w:pPr>
        <w:rPr>
          <w:ins w:id="341" w:author="Microsoft Office 用户" w:date="2021-09-13T12:43:00Z"/>
          <w:lang w:val="en-US"/>
        </w:rPr>
      </w:pPr>
    </w:p>
    <w:p w14:paraId="0B2549CC" w14:textId="77777777" w:rsidR="00237358" w:rsidRDefault="00237358" w:rsidP="00237358">
      <w:pPr>
        <w:keepNext/>
        <w:jc w:val="center"/>
        <w:rPr>
          <w:ins w:id="342" w:author="Microsoft Office 用户" w:date="2021-09-13T12:43:00Z"/>
        </w:rPr>
      </w:pPr>
      <w:ins w:id="343" w:author="Microsoft Office 用户" w:date="2021-09-13T12:43:00Z">
        <w:r>
          <w:rPr>
            <w:noProof/>
          </w:rPr>
          <w:drawing>
            <wp:inline distT="0" distB="0" distL="0" distR="0" wp14:anchorId="229B4ECA" wp14:editId="3B2A57ED">
              <wp:extent cx="4228045" cy="2749430"/>
              <wp:effectExtent l="0" t="0" r="13970" b="6985"/>
              <wp:docPr id="2" name="Chart 2">
                <a:extLst xmlns:a="http://schemas.openxmlformats.org/drawingml/2006/main">
                  <a:ext uri="{FF2B5EF4-FFF2-40B4-BE49-F238E27FC236}">
                    <a16:creationId xmlns:a16="http://schemas.microsoft.com/office/drawing/2014/main" id="{903C0BD7-268E-2647-AAD7-2A60CB2B7B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ins>
    </w:p>
    <w:p w14:paraId="308CD4DA" w14:textId="77777777" w:rsidR="00237358" w:rsidRDefault="00237358" w:rsidP="00237358">
      <w:pPr>
        <w:pStyle w:val="Caption"/>
        <w:rPr>
          <w:ins w:id="344" w:author="Microsoft Office 用户" w:date="2021-09-13T12:43:00Z"/>
          <w:lang w:val="en-US"/>
        </w:rPr>
      </w:pPr>
      <w:ins w:id="345" w:author="Microsoft Office 用户" w:date="2021-09-13T12:43:00Z">
        <w:r>
          <w:t xml:space="preserve">Figure </w:t>
        </w:r>
        <w:r>
          <w:fldChar w:fldCharType="begin"/>
        </w:r>
        <w:r>
          <w:instrText xml:space="preserve"> SEQ Figure \* ARABIC </w:instrText>
        </w:r>
        <w:r>
          <w:fldChar w:fldCharType="separate"/>
        </w:r>
        <w:r>
          <w:rPr>
            <w:noProof/>
          </w:rPr>
          <w:t>5</w:t>
        </w:r>
        <w:r>
          <w:fldChar w:fldCharType="end"/>
        </w:r>
        <w:r>
          <w:rPr>
            <w:lang w:val="en-US"/>
          </w:rPr>
          <w:t xml:space="preserve">. </w:t>
        </w:r>
        <w:r w:rsidRPr="00215401">
          <w:rPr>
            <w:lang w:val="en-US"/>
          </w:rPr>
          <w:t>AMSE from different K2 values with increment 0.01</w:t>
        </w:r>
      </w:ins>
    </w:p>
    <w:p w14:paraId="25CE7C73" w14:textId="12C5D476" w:rsidR="00237358" w:rsidRPr="003F60FA" w:rsidRDefault="00237358" w:rsidP="00237358">
      <w:pPr>
        <w:rPr>
          <w:ins w:id="346" w:author="Microsoft Office 用户" w:date="2021-09-13T12:43:00Z"/>
          <w:lang w:val="en-US"/>
        </w:rPr>
      </w:pPr>
      <w:ins w:id="347" w:author="Microsoft Office 用户" w:date="2021-09-13T12:43:00Z">
        <w:r>
          <w:rPr>
            <w:lang w:val="en-US"/>
          </w:rPr>
          <w:t xml:space="preserve">The minimum </w:t>
        </w:r>
      </w:ins>
      <m:oMath>
        <m:r>
          <w:ins w:id="348" w:author="Microsoft Office 用户" w:date="2021-09-13T12:43:00Z">
            <w:rPr>
              <w:rFonts w:ascii="Cambria Math" w:hAnsi="Cambria Math"/>
              <w:lang w:val="en-US"/>
            </w:rPr>
            <m:t>AMSE</m:t>
          </w:ins>
        </m:r>
      </m:oMath>
      <w:ins w:id="349" w:author="Microsoft Office 用户" w:date="2021-09-13T12:43:00Z">
        <w:r>
          <w:rPr>
            <w:lang w:val="en-US"/>
          </w:rPr>
          <w:t xml:space="preserve"> value from this new approach is </w:t>
        </w:r>
        <w:r w:rsidRPr="0052177F">
          <w:rPr>
            <w:lang w:val="en-US"/>
          </w:rPr>
          <w:t>0.10639346</w:t>
        </w:r>
        <w:r w:rsidRPr="00865D51">
          <w:rPr>
            <w:lang w:val="en-US"/>
          </w:rPr>
          <w:t>, when</w:t>
        </w:r>
        <w:r w:rsidRPr="0024679E">
          <w:rPr>
            <w:lang w:val="en-US"/>
          </w:rPr>
          <w:t xml:space="preserve"> </w:t>
        </w:r>
      </w:ins>
      <m:oMath>
        <m:sSub>
          <m:sSubPr>
            <m:ctrlPr>
              <w:ins w:id="350" w:author="Microsoft Office 用户" w:date="2021-09-13T12:43:00Z">
                <w:rPr>
                  <w:rFonts w:ascii="Cambria Math" w:hAnsi="Cambria Math"/>
                  <w:lang w:val="en-US"/>
                </w:rPr>
              </w:ins>
            </m:ctrlPr>
          </m:sSubPr>
          <m:e>
            <m:r>
              <w:ins w:id="351" w:author="Microsoft Office 用户" w:date="2021-09-13T12:43:00Z">
                <w:rPr>
                  <w:rFonts w:ascii="Cambria Math" w:hAnsi="Cambria Math"/>
                  <w:lang w:val="en-US"/>
                </w:rPr>
                <m:t>K</m:t>
              </w:ins>
            </m:r>
          </m:e>
          <m:sub>
            <m:r>
              <w:ins w:id="352" w:author="Microsoft Office 用户" w:date="2021-09-13T12:43:00Z">
                <m:rPr>
                  <m:sty m:val="p"/>
                </m:rPr>
                <w:rPr>
                  <w:rFonts w:ascii="Cambria Math" w:hAnsi="Cambria Math"/>
                  <w:lang w:val="en-US"/>
                </w:rPr>
                <m:t>2</m:t>
              </w:ins>
            </m:r>
          </m:sub>
        </m:sSub>
        <m:r>
          <w:ins w:id="353" w:author="Microsoft Office 用户" w:date="2021-09-13T12:43:00Z">
            <m:rPr>
              <m:sty m:val="p"/>
            </m:rPr>
            <w:rPr>
              <w:rFonts w:ascii="Cambria Math" w:hAnsi="Cambria Math"/>
              <w:lang w:val="en-US"/>
            </w:rPr>
            <m:t>=0.8</m:t>
          </w:ins>
        </m:r>
      </m:oMath>
      <w:ins w:id="354" w:author="Microsoft Office 用户" w:date="2021-09-13T12:43:00Z">
        <w:r w:rsidRPr="0024679E">
          <w:rPr>
            <w:lang w:val="en-US"/>
          </w:rPr>
          <w:t xml:space="preserve"> or </w:t>
        </w:r>
      </w:ins>
      <m:oMath>
        <m:r>
          <w:ins w:id="355" w:author="Microsoft Office 用户" w:date="2021-09-13T12:43:00Z">
            <m:rPr>
              <m:sty m:val="p"/>
            </m:rPr>
            <w:rPr>
              <w:rFonts w:ascii="Cambria Math" w:hAnsi="Cambria Math"/>
              <w:lang w:val="en-US"/>
            </w:rPr>
            <m:t>0.81</m:t>
          </w:ins>
        </m:r>
      </m:oMath>
      <w:ins w:id="356" w:author="Microsoft Office 用户" w:date="2021-09-13T12:43:00Z">
        <w:r w:rsidRPr="0024679E">
          <w:rPr>
            <w:lang w:val="en-US"/>
          </w:rPr>
          <w:t>. I would</w:t>
        </w:r>
        <w:r>
          <w:rPr>
            <w:lang w:val="en-US"/>
          </w:rPr>
          <w:t xml:space="preserve"> estimate that when </w:t>
        </w:r>
      </w:ins>
      <m:oMath>
        <m:sSub>
          <m:sSubPr>
            <m:ctrlPr>
              <w:ins w:id="357" w:author="Microsoft Office 用户" w:date="2021-09-13T12:43:00Z">
                <w:rPr>
                  <w:rFonts w:ascii="Cambria Math" w:hAnsi="Cambria Math"/>
                  <w:lang w:val="en-US"/>
                </w:rPr>
              </w:ins>
            </m:ctrlPr>
          </m:sSubPr>
          <m:e>
            <m:r>
              <w:ins w:id="358" w:author="Microsoft Office 用户" w:date="2021-09-13T12:43:00Z">
                <w:rPr>
                  <w:rFonts w:ascii="Cambria Math" w:hAnsi="Cambria Math"/>
                  <w:lang w:val="en-US"/>
                </w:rPr>
                <m:t>K</m:t>
              </w:ins>
            </m:r>
          </m:e>
          <m:sub>
            <m:r>
              <w:ins w:id="359" w:author="Microsoft Office 用户" w:date="2021-09-13T12:43:00Z">
                <m:rPr>
                  <m:sty m:val="p"/>
                </m:rPr>
                <w:rPr>
                  <w:rFonts w:ascii="Cambria Math" w:hAnsi="Cambria Math"/>
                  <w:lang w:val="en-US"/>
                </w:rPr>
                <m:t>2</m:t>
              </w:ins>
            </m:r>
          </m:sub>
        </m:sSub>
        <m:r>
          <w:ins w:id="360" w:author="Microsoft Office 用户" w:date="2021-09-13T12:43:00Z">
            <m:rPr>
              <m:sty m:val="p"/>
            </m:rPr>
            <w:rPr>
              <w:rFonts w:ascii="Cambria Math" w:hAnsi="Cambria Math"/>
              <w:lang w:val="en-US"/>
            </w:rPr>
            <m:t>=0.8</m:t>
          </w:ins>
        </m:r>
        <m:r>
          <w:ins w:id="361" w:author="Microsoft Office 用户" w:date="2021-09-13T12:43:00Z">
            <m:rPr>
              <m:sty m:val="p"/>
            </m:rPr>
            <w:rPr>
              <w:rFonts w:ascii="Cambria Math" w:hAnsi="Cambria Math"/>
              <w:lang w:val="en-US"/>
            </w:rPr>
            <m:t>05</m:t>
          </w:ins>
        </m:r>
      </m:oMath>
      <w:ins w:id="362" w:author="Microsoft Office 用户" w:date="2021-09-13T12:43:00Z">
        <w:r>
          <w:rPr>
            <w:lang w:val="en-US"/>
          </w:rPr>
          <w:t>,</w:t>
        </w:r>
      </w:ins>
      <w:ins w:id="363" w:author="Microsoft Office 用户" w:date="2021-09-13T12:44:00Z">
        <w:r w:rsidR="009437F3">
          <w:rPr>
            <w:lang w:val="en-US"/>
          </w:rPr>
          <w:t xml:space="preserve"> the midpoint of </w:t>
        </w:r>
        <w:r w:rsidR="00FA6950">
          <w:rPr>
            <w:lang w:val="en-US"/>
          </w:rPr>
          <w:t xml:space="preserve">range </w:t>
        </w:r>
      </w:ins>
      <m:oMath>
        <m:r>
          <w:ins w:id="364" w:author="Microsoft Office 用户" w:date="2021-09-13T12:44:00Z">
            <w:rPr>
              <w:rFonts w:ascii="Cambria Math" w:hAnsi="Cambria Math"/>
              <w:lang w:val="en-US"/>
            </w:rPr>
            <m:t>[0.8,0.81]</m:t>
          </w:ins>
        </m:r>
      </m:oMath>
      <w:ins w:id="365" w:author="Microsoft Office 用户" w:date="2021-09-13T12:44:00Z">
        <w:r w:rsidR="00FA6950">
          <w:rPr>
            <w:lang w:val="en-US"/>
          </w:rPr>
          <w:t>,</w:t>
        </w:r>
      </w:ins>
      <w:ins w:id="366" w:author="Microsoft Office 用户" w:date="2021-09-13T12:43:00Z">
        <w:r>
          <w:rPr>
            <w:lang w:val="en-US"/>
          </w:rPr>
          <w:t xml:space="preserve"> </w:t>
        </w:r>
      </w:ins>
      <m:oMath>
        <m:r>
          <w:ins w:id="367" w:author="Microsoft Office 用户" w:date="2021-09-13T12:43:00Z">
            <w:rPr>
              <w:rFonts w:ascii="Cambria Math" w:hAnsi="Cambria Math"/>
              <w:lang w:val="en-US"/>
            </w:rPr>
            <m:t>AMSE</m:t>
          </w:ins>
        </m:r>
      </m:oMath>
      <w:ins w:id="368" w:author="Microsoft Office 用户" w:date="2021-09-13T12:43:00Z">
        <w:r>
          <w:rPr>
            <w:lang w:val="en-US"/>
          </w:rPr>
          <w:t xml:space="preserve"> </w:t>
        </w:r>
      </w:ins>
      <w:ins w:id="369" w:author="Microsoft Office 用户" w:date="2021-09-13T12:44:00Z">
        <w:r w:rsidR="002C468B">
          <w:rPr>
            <w:lang w:val="en-US"/>
          </w:rPr>
          <w:t>will be</w:t>
        </w:r>
      </w:ins>
      <w:ins w:id="370" w:author="Microsoft Office 用户" w:date="2021-09-13T12:43:00Z">
        <w:r>
          <w:rPr>
            <w:lang w:val="en-US"/>
          </w:rPr>
          <w:t xml:space="preserve"> minimized.</w:t>
        </w:r>
      </w:ins>
    </w:p>
    <w:p w14:paraId="08016B8A" w14:textId="5A32836D" w:rsidR="00511414" w:rsidDel="00237358" w:rsidRDefault="00D954E7" w:rsidP="00D52D46">
      <w:pPr>
        <w:rPr>
          <w:del w:id="371" w:author="Microsoft Office 用户" w:date="2021-09-13T12:43:00Z"/>
          <w:lang w:val="en-US"/>
        </w:rPr>
      </w:pPr>
      <w:del w:id="372" w:author="Microsoft Office 用户" w:date="2021-09-13T12:43:00Z">
        <w:r w:rsidDel="00237358">
          <w:rPr>
            <w:lang w:val="en-US"/>
          </w:rPr>
          <w:delText xml:space="preserve">Assume </w:delText>
        </w:r>
      </w:del>
      <m:oMath>
        <m:r>
          <w:del w:id="373" w:author="Microsoft Office 用户" w:date="2021-09-13T12:43:00Z">
            <w:rPr>
              <w:rFonts w:ascii="Cambria Math" w:hAnsi="Cambria Math"/>
              <w:lang w:val="en-US"/>
            </w:rPr>
            <m:t>K=1.44</m:t>
          </w:del>
        </m:r>
      </m:oMath>
      <w:del w:id="374" w:author="Microsoft Office 用户" w:date="2021-09-13T12:43:00Z">
        <w:r w:rsidDel="00237358">
          <w:rPr>
            <w:lang w:val="en-US"/>
          </w:rPr>
          <w:delText xml:space="preserve"> for the following cases. With the similar strategy, the minimum point of </w:delText>
        </w:r>
      </w:del>
      <m:oMath>
        <m:r>
          <w:del w:id="375" w:author="Microsoft Office 用户" w:date="2021-09-13T12:43:00Z">
            <w:rPr>
              <w:rFonts w:ascii="Cambria Math" w:hAnsi="Cambria Math"/>
              <w:lang w:val="en-US"/>
            </w:rPr>
            <m:t>K2</m:t>
          </w:del>
        </m:r>
      </m:oMath>
      <w:del w:id="376" w:author="Microsoft Office 用户" w:date="2021-09-13T12:43:00Z">
        <w:r w:rsidDel="00237358">
          <w:rPr>
            <w:lang w:val="en-US"/>
          </w:rPr>
          <w:delText xml:space="preserve"> lies between </w:delText>
        </w:r>
        <w:r w:rsidR="00B77AE3" w:rsidDel="00237358">
          <w:rPr>
            <w:lang w:val="en-US"/>
          </w:rPr>
          <w:delText>-</w:delText>
        </w:r>
        <w:r w:rsidDel="00237358">
          <w:rPr>
            <w:lang w:val="en-US"/>
          </w:rPr>
          <w:delText xml:space="preserve">1 and </w:delText>
        </w:r>
        <w:r w:rsidR="00B77AE3" w:rsidDel="00237358">
          <w:rPr>
            <w:lang w:val="en-US"/>
          </w:rPr>
          <w:delText>1.44 (negative sign include</w:delText>
        </w:r>
        <w:r w:rsidR="000032EC" w:rsidDel="00237358">
          <w:rPr>
            <w:lang w:val="en-US"/>
          </w:rPr>
          <w:delText>d for consistency)</w:delText>
        </w:r>
        <w:r w:rsidR="00511414" w:rsidDel="00237358">
          <w:rPr>
            <w:lang w:val="en-US"/>
          </w:rPr>
          <w:delText>. With increment</w:delText>
        </w:r>
      </w:del>
      <w:ins w:id="377" w:author="Case Potter" w:date="2021-09-09T21:46:00Z">
        <w:del w:id="378" w:author="Microsoft Office 用户" w:date="2021-09-13T12:43:00Z">
          <w:r w:rsidR="00EF3359" w:rsidDel="00237358">
            <w:rPr>
              <w:lang w:val="en-US"/>
            </w:rPr>
            <w:delText>s</w:delText>
          </w:r>
        </w:del>
      </w:ins>
      <w:del w:id="379" w:author="Microsoft Office 用户" w:date="2021-09-13T12:43:00Z">
        <w:r w:rsidR="00511414" w:rsidDel="00237358">
          <w:rPr>
            <w:lang w:val="en-US"/>
          </w:rPr>
          <w:delText xml:space="preserve"> of 0.1 in region </w:delText>
        </w:r>
      </w:del>
      <m:oMath>
        <m:r>
          <w:del w:id="380" w:author="Microsoft Office 用户" w:date="2021-09-13T12:43:00Z">
            <w:rPr>
              <w:rFonts w:ascii="Cambria Math" w:hAnsi="Cambria Math"/>
              <w:lang w:val="en-US"/>
            </w:rPr>
            <m:t>[-1,1.44]</m:t>
          </w:del>
        </m:r>
      </m:oMath>
      <w:del w:id="381" w:author="Microsoft Office 用户" w:date="2021-09-13T12:43:00Z">
        <w:r w:rsidR="00511414" w:rsidDel="00237358">
          <w:rPr>
            <w:lang w:val="en-US"/>
          </w:rPr>
          <w:delText xml:space="preserve">, the respective </w:delText>
        </w:r>
      </w:del>
      <m:oMath>
        <m:r>
          <w:del w:id="382" w:author="Microsoft Office 用户" w:date="2021-09-13T12:43:00Z">
            <w:rPr>
              <w:rFonts w:ascii="Cambria Math" w:hAnsi="Cambria Math"/>
              <w:lang w:val="en-US"/>
            </w:rPr>
            <m:t>AMSE</m:t>
          </w:del>
        </m:r>
      </m:oMath>
      <w:del w:id="383" w:author="Microsoft Office 用户" w:date="2021-09-13T12:43:00Z">
        <w:r w:rsidR="00511414" w:rsidDel="00237358">
          <w:rPr>
            <w:lang w:val="en-US"/>
          </w:rPr>
          <w:delText xml:space="preserve"> value </w:delText>
        </w:r>
        <w:r w:rsidR="004203E7" w:rsidDel="00237358">
          <w:rPr>
            <w:lang w:val="en-US"/>
          </w:rPr>
          <w:delText>is shown</w:delText>
        </w:r>
        <w:r w:rsidR="00511414" w:rsidDel="00237358">
          <w:rPr>
            <w:lang w:val="en-US"/>
          </w:rPr>
          <w:delText xml:space="preserve"> below:</w:delText>
        </w:r>
      </w:del>
    </w:p>
    <w:p w14:paraId="094D219E" w14:textId="5EE8CF94" w:rsidR="004437F6" w:rsidRPr="00865D51" w:rsidDel="00237358" w:rsidRDefault="004437F6" w:rsidP="00D52D46">
      <w:pPr>
        <w:rPr>
          <w:del w:id="384" w:author="Microsoft Office 用户" w:date="2021-09-13T12:43:00Z"/>
          <w:lang w:val="en-US"/>
        </w:rPr>
      </w:pPr>
    </w:p>
    <w:p w14:paraId="69A65B93" w14:textId="25172A7C" w:rsidR="004437F6" w:rsidDel="00237358" w:rsidRDefault="004437F6" w:rsidP="00865D51">
      <w:pPr>
        <w:pStyle w:val="Caption"/>
        <w:keepNext/>
        <w:rPr>
          <w:del w:id="385" w:author="Microsoft Office 用户" w:date="2021-09-13T12:43:00Z"/>
        </w:rPr>
      </w:pPr>
      <w:del w:id="386" w:author="Microsoft Office 用户" w:date="2021-09-13T12:43:00Z">
        <w:r w:rsidDel="00237358">
          <w:delText xml:space="preserve">Table </w:delText>
        </w:r>
        <w:r w:rsidR="005B7735" w:rsidDel="00237358">
          <w:fldChar w:fldCharType="begin"/>
        </w:r>
        <w:r w:rsidR="005B7735" w:rsidDel="00237358">
          <w:delInstrText xml:space="preserve"> SEQ Table \</w:delInstrText>
        </w:r>
        <w:r w:rsidR="005B7735" w:rsidDel="00237358">
          <w:delInstrText xml:space="preserve">* ARABIC </w:delInstrText>
        </w:r>
        <w:r w:rsidR="005B7735" w:rsidDel="00237358">
          <w:fldChar w:fldCharType="separate"/>
        </w:r>
        <w:r w:rsidDel="00237358">
          <w:rPr>
            <w:noProof/>
          </w:rPr>
          <w:delText>8</w:delText>
        </w:r>
        <w:r w:rsidR="005B7735" w:rsidDel="00237358">
          <w:rPr>
            <w:noProof/>
          </w:rPr>
          <w:fldChar w:fldCharType="end"/>
        </w:r>
        <w:r w:rsidDel="00237358">
          <w:rPr>
            <w:lang w:val="en-US"/>
          </w:rPr>
          <w:delText xml:space="preserve">. </w:delText>
        </w:r>
        <w:r w:rsidRPr="002E0D18" w:rsidDel="00237358">
          <w:rPr>
            <w:lang w:val="en-US"/>
          </w:rPr>
          <w:delText>AMSE from different K</w:delText>
        </w:r>
        <w:r w:rsidDel="00237358">
          <w:rPr>
            <w:lang w:val="en-US"/>
          </w:rPr>
          <w:delText>2</w:delText>
        </w:r>
        <w:r w:rsidRPr="002E0D18" w:rsidDel="00237358">
          <w:rPr>
            <w:lang w:val="en-US"/>
          </w:rPr>
          <w:delText xml:space="preserve"> values with increment 0.1</w:delText>
        </w:r>
      </w:del>
    </w:p>
    <w:tbl>
      <w:tblPr>
        <w:tblStyle w:val="GridTable1Light"/>
        <w:tblW w:w="2600" w:type="dxa"/>
        <w:jc w:val="center"/>
        <w:tblLook w:val="04A0" w:firstRow="1" w:lastRow="0" w:firstColumn="1" w:lastColumn="0" w:noHBand="0" w:noVBand="1"/>
      </w:tblPr>
      <w:tblGrid>
        <w:gridCol w:w="824"/>
        <w:gridCol w:w="1776"/>
      </w:tblGrid>
      <w:tr w:rsidR="003C45BC" w:rsidDel="00237358" w14:paraId="70E44B07" w14:textId="4AACEF20" w:rsidTr="00865D51">
        <w:trPr>
          <w:cnfStyle w:val="100000000000" w:firstRow="1" w:lastRow="0" w:firstColumn="0" w:lastColumn="0" w:oddVBand="0" w:evenVBand="0" w:oddHBand="0" w:evenHBand="0" w:firstRowFirstColumn="0" w:firstRowLastColumn="0" w:lastRowFirstColumn="0" w:lastRowLastColumn="0"/>
          <w:trHeight w:val="320"/>
          <w:jc w:val="center"/>
          <w:del w:id="387"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0" w:type="dxa"/>
            <w:noWrap/>
            <w:hideMark/>
          </w:tcPr>
          <w:p w14:paraId="55BEFB59" w14:textId="2AF5561E" w:rsidR="003C45BC" w:rsidDel="00237358" w:rsidRDefault="003C45BC">
            <w:pPr>
              <w:rPr>
                <w:del w:id="388" w:author="Microsoft Office 用户" w:date="2021-09-13T12:43:00Z"/>
                <w:rFonts w:ascii="Calibri" w:hAnsi="Calibri" w:cs="Calibri"/>
                <w:color w:val="000000"/>
              </w:rPr>
            </w:pPr>
            <w:del w:id="389" w:author="Microsoft Office 用户" w:date="2021-09-13T12:43:00Z">
              <w:r w:rsidDel="00237358">
                <w:rPr>
                  <w:rFonts w:ascii="Calibri" w:hAnsi="Calibri" w:cs="Calibri"/>
                  <w:color w:val="000000"/>
                </w:rPr>
                <w:delText>K2</w:delText>
              </w:r>
            </w:del>
          </w:p>
        </w:tc>
        <w:tc>
          <w:tcPr>
            <w:tcW w:w="0" w:type="dxa"/>
            <w:noWrap/>
            <w:hideMark/>
          </w:tcPr>
          <w:p w14:paraId="1ABD72A8" w14:textId="07BBCCD0" w:rsidR="003C45BC" w:rsidDel="00237358" w:rsidRDefault="003C45BC">
            <w:pPr>
              <w:cnfStyle w:val="100000000000" w:firstRow="1" w:lastRow="0" w:firstColumn="0" w:lastColumn="0" w:oddVBand="0" w:evenVBand="0" w:oddHBand="0" w:evenHBand="0" w:firstRowFirstColumn="0" w:firstRowLastColumn="0" w:lastRowFirstColumn="0" w:lastRowLastColumn="0"/>
              <w:rPr>
                <w:del w:id="390" w:author="Microsoft Office 用户" w:date="2021-09-13T12:43:00Z"/>
                <w:rFonts w:ascii="Calibri" w:hAnsi="Calibri" w:cs="Calibri"/>
                <w:color w:val="000000"/>
              </w:rPr>
            </w:pPr>
            <w:del w:id="391" w:author="Microsoft Office 用户" w:date="2021-09-13T12:43:00Z">
              <w:r w:rsidDel="00237358">
                <w:rPr>
                  <w:rFonts w:ascii="Calibri" w:hAnsi="Calibri" w:cs="Calibri"/>
                  <w:color w:val="000000"/>
                </w:rPr>
                <w:delText>AMSE</w:delText>
              </w:r>
            </w:del>
          </w:p>
        </w:tc>
      </w:tr>
      <w:tr w:rsidR="003C45BC" w:rsidDel="00237358" w14:paraId="7D17516D" w14:textId="3B242724" w:rsidTr="00865D51">
        <w:trPr>
          <w:trHeight w:val="320"/>
          <w:jc w:val="center"/>
          <w:del w:id="392"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0" w:type="dxa"/>
            <w:noWrap/>
            <w:hideMark/>
          </w:tcPr>
          <w:p w14:paraId="011F4DFF" w14:textId="2DB6451D" w:rsidR="003C45BC" w:rsidDel="00237358" w:rsidRDefault="003C45BC">
            <w:pPr>
              <w:jc w:val="right"/>
              <w:rPr>
                <w:del w:id="393" w:author="Microsoft Office 用户" w:date="2021-09-13T12:43:00Z"/>
                <w:rFonts w:ascii="Calibri" w:hAnsi="Calibri" w:cs="Calibri"/>
                <w:color w:val="000000"/>
              </w:rPr>
            </w:pPr>
            <w:del w:id="394" w:author="Microsoft Office 用户" w:date="2021-09-13T12:43:00Z">
              <w:r w:rsidDel="00237358">
                <w:rPr>
                  <w:rFonts w:ascii="Calibri" w:hAnsi="Calibri" w:cs="Calibri"/>
                  <w:color w:val="000000"/>
                </w:rPr>
                <w:delText>-1</w:delText>
              </w:r>
            </w:del>
          </w:p>
        </w:tc>
        <w:tc>
          <w:tcPr>
            <w:tcW w:w="0" w:type="dxa"/>
            <w:noWrap/>
            <w:hideMark/>
          </w:tcPr>
          <w:p w14:paraId="28FFEC41" w14:textId="68E88430" w:rsidR="003C45BC" w:rsidDel="00237358" w:rsidRDefault="003C45BC">
            <w:pPr>
              <w:jc w:val="right"/>
              <w:cnfStyle w:val="000000000000" w:firstRow="0" w:lastRow="0" w:firstColumn="0" w:lastColumn="0" w:oddVBand="0" w:evenVBand="0" w:oddHBand="0" w:evenHBand="0" w:firstRowFirstColumn="0" w:firstRowLastColumn="0" w:lastRowFirstColumn="0" w:lastRowLastColumn="0"/>
              <w:rPr>
                <w:del w:id="395" w:author="Microsoft Office 用户" w:date="2021-09-13T12:43:00Z"/>
                <w:rFonts w:ascii="Calibri" w:hAnsi="Calibri" w:cs="Calibri"/>
                <w:color w:val="000000"/>
              </w:rPr>
            </w:pPr>
            <w:del w:id="396" w:author="Microsoft Office 用户" w:date="2021-09-13T12:43:00Z">
              <w:r w:rsidDel="00237358">
                <w:rPr>
                  <w:rFonts w:ascii="Calibri" w:hAnsi="Calibri" w:cs="Calibri"/>
                  <w:color w:val="000000"/>
                </w:rPr>
                <w:delText>0.107143</w:delText>
              </w:r>
            </w:del>
          </w:p>
        </w:tc>
      </w:tr>
      <w:tr w:rsidR="003C45BC" w:rsidDel="00237358" w14:paraId="7FA0D56A" w14:textId="7932E1D9" w:rsidTr="00865D51">
        <w:trPr>
          <w:trHeight w:val="320"/>
          <w:jc w:val="center"/>
          <w:del w:id="397"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0" w:type="dxa"/>
            <w:noWrap/>
            <w:hideMark/>
          </w:tcPr>
          <w:p w14:paraId="029BC9CF" w14:textId="5BDC7474" w:rsidR="003C45BC" w:rsidDel="00237358" w:rsidRDefault="003C45BC">
            <w:pPr>
              <w:jc w:val="right"/>
              <w:rPr>
                <w:del w:id="398" w:author="Microsoft Office 用户" w:date="2021-09-13T12:43:00Z"/>
                <w:rFonts w:ascii="Calibri" w:hAnsi="Calibri" w:cs="Calibri"/>
                <w:color w:val="000000"/>
              </w:rPr>
            </w:pPr>
            <w:del w:id="399" w:author="Microsoft Office 用户" w:date="2021-09-13T12:43:00Z">
              <w:r w:rsidDel="00237358">
                <w:rPr>
                  <w:rFonts w:ascii="Calibri" w:hAnsi="Calibri" w:cs="Calibri"/>
                  <w:color w:val="000000"/>
                </w:rPr>
                <w:delText>-0.9</w:delText>
              </w:r>
            </w:del>
          </w:p>
        </w:tc>
        <w:tc>
          <w:tcPr>
            <w:tcW w:w="0" w:type="dxa"/>
            <w:noWrap/>
            <w:hideMark/>
          </w:tcPr>
          <w:p w14:paraId="2D99C82B" w14:textId="5F0FB8D6" w:rsidR="003C45BC" w:rsidDel="00237358" w:rsidRDefault="003C45BC">
            <w:pPr>
              <w:jc w:val="right"/>
              <w:cnfStyle w:val="000000000000" w:firstRow="0" w:lastRow="0" w:firstColumn="0" w:lastColumn="0" w:oddVBand="0" w:evenVBand="0" w:oddHBand="0" w:evenHBand="0" w:firstRowFirstColumn="0" w:firstRowLastColumn="0" w:lastRowFirstColumn="0" w:lastRowLastColumn="0"/>
              <w:rPr>
                <w:del w:id="400" w:author="Microsoft Office 用户" w:date="2021-09-13T12:43:00Z"/>
                <w:rFonts w:ascii="Calibri" w:hAnsi="Calibri" w:cs="Calibri"/>
                <w:color w:val="000000"/>
              </w:rPr>
            </w:pPr>
            <w:del w:id="401" w:author="Microsoft Office 用户" w:date="2021-09-13T12:43:00Z">
              <w:r w:rsidDel="00237358">
                <w:rPr>
                  <w:rFonts w:ascii="Calibri" w:hAnsi="Calibri" w:cs="Calibri"/>
                  <w:color w:val="000000"/>
                </w:rPr>
                <w:delText>0.107114</w:delText>
              </w:r>
            </w:del>
          </w:p>
        </w:tc>
      </w:tr>
      <w:tr w:rsidR="003C45BC" w:rsidDel="00237358" w14:paraId="58AF8807" w14:textId="653CA88D" w:rsidTr="00865D51">
        <w:trPr>
          <w:trHeight w:val="320"/>
          <w:jc w:val="center"/>
          <w:del w:id="402"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0" w:type="dxa"/>
            <w:noWrap/>
            <w:hideMark/>
          </w:tcPr>
          <w:p w14:paraId="58283267" w14:textId="555F39D7" w:rsidR="003C45BC" w:rsidDel="00237358" w:rsidRDefault="003C45BC">
            <w:pPr>
              <w:jc w:val="right"/>
              <w:rPr>
                <w:del w:id="403" w:author="Microsoft Office 用户" w:date="2021-09-13T12:43:00Z"/>
                <w:rFonts w:ascii="Calibri" w:hAnsi="Calibri" w:cs="Calibri"/>
                <w:color w:val="000000"/>
              </w:rPr>
            </w:pPr>
            <w:del w:id="404" w:author="Microsoft Office 用户" w:date="2021-09-13T12:43:00Z">
              <w:r w:rsidDel="00237358">
                <w:rPr>
                  <w:rFonts w:ascii="Calibri" w:hAnsi="Calibri" w:cs="Calibri"/>
                  <w:color w:val="000000"/>
                </w:rPr>
                <w:delText>-0.8</w:delText>
              </w:r>
            </w:del>
          </w:p>
        </w:tc>
        <w:tc>
          <w:tcPr>
            <w:tcW w:w="0" w:type="dxa"/>
            <w:noWrap/>
            <w:hideMark/>
          </w:tcPr>
          <w:p w14:paraId="19226CAA" w14:textId="06F7A334" w:rsidR="003C45BC" w:rsidDel="00237358" w:rsidRDefault="003C45BC">
            <w:pPr>
              <w:jc w:val="right"/>
              <w:cnfStyle w:val="000000000000" w:firstRow="0" w:lastRow="0" w:firstColumn="0" w:lastColumn="0" w:oddVBand="0" w:evenVBand="0" w:oddHBand="0" w:evenHBand="0" w:firstRowFirstColumn="0" w:firstRowLastColumn="0" w:lastRowFirstColumn="0" w:lastRowLastColumn="0"/>
              <w:rPr>
                <w:del w:id="405" w:author="Microsoft Office 用户" w:date="2021-09-13T12:43:00Z"/>
                <w:rFonts w:ascii="Calibri" w:hAnsi="Calibri" w:cs="Calibri"/>
                <w:color w:val="000000"/>
              </w:rPr>
            </w:pPr>
            <w:del w:id="406" w:author="Microsoft Office 用户" w:date="2021-09-13T12:43:00Z">
              <w:r w:rsidDel="00237358">
                <w:rPr>
                  <w:rFonts w:ascii="Calibri" w:hAnsi="Calibri" w:cs="Calibri"/>
                  <w:color w:val="000000"/>
                </w:rPr>
                <w:delText>0.107085</w:delText>
              </w:r>
            </w:del>
          </w:p>
        </w:tc>
      </w:tr>
      <w:tr w:rsidR="003C45BC" w:rsidDel="00237358" w14:paraId="73C9ED1B" w14:textId="73563406" w:rsidTr="00865D51">
        <w:trPr>
          <w:trHeight w:val="320"/>
          <w:jc w:val="center"/>
          <w:del w:id="407"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0" w:type="dxa"/>
            <w:noWrap/>
            <w:hideMark/>
          </w:tcPr>
          <w:p w14:paraId="61025F50" w14:textId="227E9E61" w:rsidR="003C45BC" w:rsidDel="00237358" w:rsidRDefault="003C45BC">
            <w:pPr>
              <w:jc w:val="right"/>
              <w:rPr>
                <w:del w:id="408" w:author="Microsoft Office 用户" w:date="2021-09-13T12:43:00Z"/>
                <w:rFonts w:ascii="Calibri" w:hAnsi="Calibri" w:cs="Calibri"/>
                <w:color w:val="000000"/>
              </w:rPr>
            </w:pPr>
            <w:del w:id="409" w:author="Microsoft Office 用户" w:date="2021-09-13T12:43:00Z">
              <w:r w:rsidDel="00237358">
                <w:rPr>
                  <w:rFonts w:ascii="Calibri" w:hAnsi="Calibri" w:cs="Calibri"/>
                  <w:color w:val="000000"/>
                </w:rPr>
                <w:delText>-0.7</w:delText>
              </w:r>
            </w:del>
          </w:p>
        </w:tc>
        <w:tc>
          <w:tcPr>
            <w:tcW w:w="0" w:type="dxa"/>
            <w:noWrap/>
            <w:hideMark/>
          </w:tcPr>
          <w:p w14:paraId="330F7A0C" w14:textId="712D5657" w:rsidR="003C45BC" w:rsidDel="00237358" w:rsidRDefault="003C45BC">
            <w:pPr>
              <w:jc w:val="right"/>
              <w:cnfStyle w:val="000000000000" w:firstRow="0" w:lastRow="0" w:firstColumn="0" w:lastColumn="0" w:oddVBand="0" w:evenVBand="0" w:oddHBand="0" w:evenHBand="0" w:firstRowFirstColumn="0" w:firstRowLastColumn="0" w:lastRowFirstColumn="0" w:lastRowLastColumn="0"/>
              <w:rPr>
                <w:del w:id="410" w:author="Microsoft Office 用户" w:date="2021-09-13T12:43:00Z"/>
                <w:rFonts w:ascii="Calibri" w:hAnsi="Calibri" w:cs="Calibri"/>
                <w:color w:val="000000"/>
              </w:rPr>
            </w:pPr>
            <w:del w:id="411" w:author="Microsoft Office 用户" w:date="2021-09-13T12:43:00Z">
              <w:r w:rsidDel="00237358">
                <w:rPr>
                  <w:rFonts w:ascii="Calibri" w:hAnsi="Calibri" w:cs="Calibri"/>
                  <w:color w:val="000000"/>
                </w:rPr>
                <w:delText>0.107056</w:delText>
              </w:r>
            </w:del>
          </w:p>
        </w:tc>
      </w:tr>
      <w:tr w:rsidR="003C45BC" w:rsidDel="00237358" w14:paraId="70F74E53" w14:textId="3F285BA8" w:rsidTr="00865D51">
        <w:trPr>
          <w:trHeight w:val="320"/>
          <w:jc w:val="center"/>
          <w:del w:id="412"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0" w:type="dxa"/>
            <w:noWrap/>
            <w:hideMark/>
          </w:tcPr>
          <w:p w14:paraId="249A2157" w14:textId="7D6D6E35" w:rsidR="003C45BC" w:rsidDel="00237358" w:rsidRDefault="003C45BC">
            <w:pPr>
              <w:jc w:val="right"/>
              <w:rPr>
                <w:del w:id="413" w:author="Microsoft Office 用户" w:date="2021-09-13T12:43:00Z"/>
                <w:rFonts w:ascii="Calibri" w:hAnsi="Calibri" w:cs="Calibri"/>
                <w:color w:val="000000"/>
              </w:rPr>
            </w:pPr>
            <w:del w:id="414" w:author="Microsoft Office 用户" w:date="2021-09-13T12:43:00Z">
              <w:r w:rsidDel="00237358">
                <w:rPr>
                  <w:rFonts w:ascii="Calibri" w:hAnsi="Calibri" w:cs="Calibri"/>
                  <w:color w:val="000000"/>
                </w:rPr>
                <w:delText>-0.6</w:delText>
              </w:r>
            </w:del>
          </w:p>
        </w:tc>
        <w:tc>
          <w:tcPr>
            <w:tcW w:w="0" w:type="dxa"/>
            <w:noWrap/>
            <w:hideMark/>
          </w:tcPr>
          <w:p w14:paraId="47FDDC40" w14:textId="65BDD885" w:rsidR="003C45BC" w:rsidDel="00237358" w:rsidRDefault="003C45BC">
            <w:pPr>
              <w:jc w:val="right"/>
              <w:cnfStyle w:val="000000000000" w:firstRow="0" w:lastRow="0" w:firstColumn="0" w:lastColumn="0" w:oddVBand="0" w:evenVBand="0" w:oddHBand="0" w:evenHBand="0" w:firstRowFirstColumn="0" w:firstRowLastColumn="0" w:lastRowFirstColumn="0" w:lastRowLastColumn="0"/>
              <w:rPr>
                <w:del w:id="415" w:author="Microsoft Office 用户" w:date="2021-09-13T12:43:00Z"/>
                <w:rFonts w:ascii="Calibri" w:hAnsi="Calibri" w:cs="Calibri"/>
                <w:color w:val="000000"/>
              </w:rPr>
            </w:pPr>
            <w:del w:id="416" w:author="Microsoft Office 用户" w:date="2021-09-13T12:43:00Z">
              <w:r w:rsidDel="00237358">
                <w:rPr>
                  <w:rFonts w:ascii="Calibri" w:hAnsi="Calibri" w:cs="Calibri"/>
                  <w:color w:val="000000"/>
                </w:rPr>
                <w:delText>0.107028</w:delText>
              </w:r>
            </w:del>
          </w:p>
        </w:tc>
      </w:tr>
      <w:tr w:rsidR="003C45BC" w:rsidDel="00237358" w14:paraId="0FFA2CFA" w14:textId="7286A4D9" w:rsidTr="00865D51">
        <w:trPr>
          <w:trHeight w:val="320"/>
          <w:jc w:val="center"/>
          <w:del w:id="417"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0" w:type="dxa"/>
            <w:noWrap/>
            <w:hideMark/>
          </w:tcPr>
          <w:p w14:paraId="5A84C681" w14:textId="60964227" w:rsidR="003C45BC" w:rsidDel="00237358" w:rsidRDefault="003C45BC">
            <w:pPr>
              <w:jc w:val="right"/>
              <w:rPr>
                <w:del w:id="418" w:author="Microsoft Office 用户" w:date="2021-09-13T12:43:00Z"/>
                <w:rFonts w:ascii="Calibri" w:hAnsi="Calibri" w:cs="Calibri"/>
                <w:color w:val="000000"/>
              </w:rPr>
            </w:pPr>
            <w:del w:id="419" w:author="Microsoft Office 用户" w:date="2021-09-13T12:43:00Z">
              <w:r w:rsidDel="00237358">
                <w:rPr>
                  <w:rFonts w:ascii="Calibri" w:hAnsi="Calibri" w:cs="Calibri"/>
                  <w:color w:val="000000"/>
                </w:rPr>
                <w:delText>-0.5</w:delText>
              </w:r>
            </w:del>
          </w:p>
        </w:tc>
        <w:tc>
          <w:tcPr>
            <w:tcW w:w="0" w:type="dxa"/>
            <w:noWrap/>
            <w:hideMark/>
          </w:tcPr>
          <w:p w14:paraId="32C0228C" w14:textId="3B9587C7" w:rsidR="003C45BC" w:rsidDel="00237358" w:rsidRDefault="003C45BC">
            <w:pPr>
              <w:jc w:val="right"/>
              <w:cnfStyle w:val="000000000000" w:firstRow="0" w:lastRow="0" w:firstColumn="0" w:lastColumn="0" w:oddVBand="0" w:evenVBand="0" w:oddHBand="0" w:evenHBand="0" w:firstRowFirstColumn="0" w:firstRowLastColumn="0" w:lastRowFirstColumn="0" w:lastRowLastColumn="0"/>
              <w:rPr>
                <w:del w:id="420" w:author="Microsoft Office 用户" w:date="2021-09-13T12:43:00Z"/>
                <w:rFonts w:ascii="Calibri" w:hAnsi="Calibri" w:cs="Calibri"/>
                <w:color w:val="000000"/>
              </w:rPr>
            </w:pPr>
            <w:del w:id="421" w:author="Microsoft Office 用户" w:date="2021-09-13T12:43:00Z">
              <w:r w:rsidDel="00237358">
                <w:rPr>
                  <w:rFonts w:ascii="Calibri" w:hAnsi="Calibri" w:cs="Calibri"/>
                  <w:color w:val="000000"/>
                </w:rPr>
                <w:delText>0.107001</w:delText>
              </w:r>
            </w:del>
          </w:p>
        </w:tc>
      </w:tr>
      <w:tr w:rsidR="003C45BC" w:rsidDel="00237358" w14:paraId="3039C86F" w14:textId="72CD52B6" w:rsidTr="00865D51">
        <w:trPr>
          <w:trHeight w:val="320"/>
          <w:jc w:val="center"/>
          <w:del w:id="422"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0" w:type="dxa"/>
            <w:noWrap/>
            <w:hideMark/>
          </w:tcPr>
          <w:p w14:paraId="0B9C3DAD" w14:textId="680F8365" w:rsidR="003C45BC" w:rsidDel="00237358" w:rsidRDefault="003C45BC">
            <w:pPr>
              <w:jc w:val="right"/>
              <w:rPr>
                <w:del w:id="423" w:author="Microsoft Office 用户" w:date="2021-09-13T12:43:00Z"/>
                <w:rFonts w:ascii="Calibri" w:hAnsi="Calibri" w:cs="Calibri"/>
                <w:color w:val="000000"/>
              </w:rPr>
            </w:pPr>
            <w:del w:id="424" w:author="Microsoft Office 用户" w:date="2021-09-13T12:43:00Z">
              <w:r w:rsidDel="00237358">
                <w:rPr>
                  <w:rFonts w:ascii="Calibri" w:hAnsi="Calibri" w:cs="Calibri"/>
                  <w:color w:val="000000"/>
                </w:rPr>
                <w:delText>-0.4</w:delText>
              </w:r>
            </w:del>
          </w:p>
        </w:tc>
        <w:tc>
          <w:tcPr>
            <w:tcW w:w="0" w:type="dxa"/>
            <w:noWrap/>
            <w:hideMark/>
          </w:tcPr>
          <w:p w14:paraId="03F6DAEF" w14:textId="047E0D35" w:rsidR="003C45BC" w:rsidDel="00237358" w:rsidRDefault="003C45BC">
            <w:pPr>
              <w:jc w:val="right"/>
              <w:cnfStyle w:val="000000000000" w:firstRow="0" w:lastRow="0" w:firstColumn="0" w:lastColumn="0" w:oddVBand="0" w:evenVBand="0" w:oddHBand="0" w:evenHBand="0" w:firstRowFirstColumn="0" w:firstRowLastColumn="0" w:lastRowFirstColumn="0" w:lastRowLastColumn="0"/>
              <w:rPr>
                <w:del w:id="425" w:author="Microsoft Office 用户" w:date="2021-09-13T12:43:00Z"/>
                <w:rFonts w:ascii="Calibri" w:hAnsi="Calibri" w:cs="Calibri"/>
                <w:color w:val="000000"/>
              </w:rPr>
            </w:pPr>
            <w:del w:id="426" w:author="Microsoft Office 用户" w:date="2021-09-13T12:43:00Z">
              <w:r w:rsidDel="00237358">
                <w:rPr>
                  <w:rFonts w:ascii="Calibri" w:hAnsi="Calibri" w:cs="Calibri"/>
                  <w:color w:val="000000"/>
                </w:rPr>
                <w:delText>0.106974</w:delText>
              </w:r>
            </w:del>
          </w:p>
        </w:tc>
      </w:tr>
      <w:tr w:rsidR="003C45BC" w:rsidDel="00237358" w14:paraId="5954C42C" w14:textId="16FEF416" w:rsidTr="00865D51">
        <w:trPr>
          <w:trHeight w:val="320"/>
          <w:jc w:val="center"/>
          <w:del w:id="427"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0" w:type="dxa"/>
            <w:noWrap/>
            <w:hideMark/>
          </w:tcPr>
          <w:p w14:paraId="33CB1A59" w14:textId="5A5C65D8" w:rsidR="003C45BC" w:rsidDel="00237358" w:rsidRDefault="003C45BC">
            <w:pPr>
              <w:jc w:val="right"/>
              <w:rPr>
                <w:del w:id="428" w:author="Microsoft Office 用户" w:date="2021-09-13T12:43:00Z"/>
                <w:rFonts w:ascii="Calibri" w:hAnsi="Calibri" w:cs="Calibri"/>
                <w:color w:val="000000"/>
              </w:rPr>
            </w:pPr>
            <w:del w:id="429" w:author="Microsoft Office 用户" w:date="2021-09-13T12:43:00Z">
              <w:r w:rsidDel="00237358">
                <w:rPr>
                  <w:rFonts w:ascii="Calibri" w:hAnsi="Calibri" w:cs="Calibri"/>
                  <w:color w:val="000000"/>
                </w:rPr>
                <w:delText>-0.3</w:delText>
              </w:r>
            </w:del>
          </w:p>
        </w:tc>
        <w:tc>
          <w:tcPr>
            <w:tcW w:w="0" w:type="dxa"/>
            <w:noWrap/>
            <w:hideMark/>
          </w:tcPr>
          <w:p w14:paraId="11BEA1E0" w14:textId="377ED004" w:rsidR="003C45BC" w:rsidDel="00237358" w:rsidRDefault="003C45BC">
            <w:pPr>
              <w:jc w:val="right"/>
              <w:cnfStyle w:val="000000000000" w:firstRow="0" w:lastRow="0" w:firstColumn="0" w:lastColumn="0" w:oddVBand="0" w:evenVBand="0" w:oddHBand="0" w:evenHBand="0" w:firstRowFirstColumn="0" w:firstRowLastColumn="0" w:lastRowFirstColumn="0" w:lastRowLastColumn="0"/>
              <w:rPr>
                <w:del w:id="430" w:author="Microsoft Office 用户" w:date="2021-09-13T12:43:00Z"/>
                <w:rFonts w:ascii="Calibri" w:hAnsi="Calibri" w:cs="Calibri"/>
                <w:color w:val="000000"/>
              </w:rPr>
            </w:pPr>
            <w:del w:id="431" w:author="Microsoft Office 用户" w:date="2021-09-13T12:43:00Z">
              <w:r w:rsidDel="00237358">
                <w:rPr>
                  <w:rFonts w:ascii="Calibri" w:hAnsi="Calibri" w:cs="Calibri"/>
                  <w:color w:val="000000"/>
                </w:rPr>
                <w:delText>0.106948</w:delText>
              </w:r>
            </w:del>
          </w:p>
        </w:tc>
      </w:tr>
      <w:tr w:rsidR="003C45BC" w:rsidDel="00237358" w14:paraId="31330B25" w14:textId="4CC0076E" w:rsidTr="00865D51">
        <w:trPr>
          <w:trHeight w:val="320"/>
          <w:jc w:val="center"/>
          <w:del w:id="432"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0" w:type="dxa"/>
            <w:noWrap/>
            <w:hideMark/>
          </w:tcPr>
          <w:p w14:paraId="23F6B5DC" w14:textId="239B89F5" w:rsidR="003C45BC" w:rsidDel="00237358" w:rsidRDefault="003C45BC">
            <w:pPr>
              <w:jc w:val="right"/>
              <w:rPr>
                <w:del w:id="433" w:author="Microsoft Office 用户" w:date="2021-09-13T12:43:00Z"/>
                <w:rFonts w:ascii="Calibri" w:hAnsi="Calibri" w:cs="Calibri"/>
                <w:color w:val="000000"/>
              </w:rPr>
            </w:pPr>
            <w:del w:id="434" w:author="Microsoft Office 用户" w:date="2021-09-13T12:43:00Z">
              <w:r w:rsidDel="00237358">
                <w:rPr>
                  <w:rFonts w:ascii="Calibri" w:hAnsi="Calibri" w:cs="Calibri"/>
                  <w:color w:val="000000"/>
                </w:rPr>
                <w:delText>-0.2</w:delText>
              </w:r>
            </w:del>
          </w:p>
        </w:tc>
        <w:tc>
          <w:tcPr>
            <w:tcW w:w="0" w:type="dxa"/>
            <w:noWrap/>
            <w:hideMark/>
          </w:tcPr>
          <w:p w14:paraId="4AAB85A6" w14:textId="562E6405" w:rsidR="003C45BC" w:rsidDel="00237358" w:rsidRDefault="003C45BC">
            <w:pPr>
              <w:jc w:val="right"/>
              <w:cnfStyle w:val="000000000000" w:firstRow="0" w:lastRow="0" w:firstColumn="0" w:lastColumn="0" w:oddVBand="0" w:evenVBand="0" w:oddHBand="0" w:evenHBand="0" w:firstRowFirstColumn="0" w:firstRowLastColumn="0" w:lastRowFirstColumn="0" w:lastRowLastColumn="0"/>
              <w:rPr>
                <w:del w:id="435" w:author="Microsoft Office 用户" w:date="2021-09-13T12:43:00Z"/>
                <w:rFonts w:ascii="Calibri" w:hAnsi="Calibri" w:cs="Calibri"/>
                <w:color w:val="000000"/>
              </w:rPr>
            </w:pPr>
            <w:del w:id="436" w:author="Microsoft Office 用户" w:date="2021-09-13T12:43:00Z">
              <w:r w:rsidDel="00237358">
                <w:rPr>
                  <w:rFonts w:ascii="Calibri" w:hAnsi="Calibri" w:cs="Calibri"/>
                  <w:color w:val="000000"/>
                </w:rPr>
                <w:delText>0.106922</w:delText>
              </w:r>
            </w:del>
          </w:p>
        </w:tc>
      </w:tr>
      <w:tr w:rsidR="003C45BC" w:rsidDel="00237358" w14:paraId="18605B53" w14:textId="4572AB3E" w:rsidTr="00865D51">
        <w:trPr>
          <w:trHeight w:val="320"/>
          <w:jc w:val="center"/>
          <w:del w:id="437"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0" w:type="dxa"/>
            <w:noWrap/>
            <w:hideMark/>
          </w:tcPr>
          <w:p w14:paraId="0E3F5C1E" w14:textId="11F1782C" w:rsidR="003C45BC" w:rsidDel="00237358" w:rsidRDefault="003C45BC">
            <w:pPr>
              <w:jc w:val="right"/>
              <w:rPr>
                <w:del w:id="438" w:author="Microsoft Office 用户" w:date="2021-09-13T12:43:00Z"/>
                <w:rFonts w:ascii="Calibri" w:hAnsi="Calibri" w:cs="Calibri"/>
                <w:color w:val="000000"/>
              </w:rPr>
            </w:pPr>
            <w:del w:id="439" w:author="Microsoft Office 用户" w:date="2021-09-13T12:43:00Z">
              <w:r w:rsidDel="00237358">
                <w:rPr>
                  <w:rFonts w:ascii="Calibri" w:hAnsi="Calibri" w:cs="Calibri"/>
                  <w:color w:val="000000"/>
                </w:rPr>
                <w:delText>-0.1</w:delText>
              </w:r>
            </w:del>
          </w:p>
        </w:tc>
        <w:tc>
          <w:tcPr>
            <w:tcW w:w="0" w:type="dxa"/>
            <w:noWrap/>
            <w:hideMark/>
          </w:tcPr>
          <w:p w14:paraId="2FBD9DED" w14:textId="32C833A9" w:rsidR="003C45BC" w:rsidDel="00237358" w:rsidRDefault="003C45BC">
            <w:pPr>
              <w:jc w:val="right"/>
              <w:cnfStyle w:val="000000000000" w:firstRow="0" w:lastRow="0" w:firstColumn="0" w:lastColumn="0" w:oddVBand="0" w:evenVBand="0" w:oddHBand="0" w:evenHBand="0" w:firstRowFirstColumn="0" w:firstRowLastColumn="0" w:lastRowFirstColumn="0" w:lastRowLastColumn="0"/>
              <w:rPr>
                <w:del w:id="440" w:author="Microsoft Office 用户" w:date="2021-09-13T12:43:00Z"/>
                <w:rFonts w:ascii="Calibri" w:hAnsi="Calibri" w:cs="Calibri"/>
                <w:color w:val="000000"/>
              </w:rPr>
            </w:pPr>
            <w:del w:id="441" w:author="Microsoft Office 用户" w:date="2021-09-13T12:43:00Z">
              <w:r w:rsidDel="00237358">
                <w:rPr>
                  <w:rFonts w:ascii="Calibri" w:hAnsi="Calibri" w:cs="Calibri"/>
                  <w:color w:val="000000"/>
                </w:rPr>
                <w:delText>0.106897</w:delText>
              </w:r>
            </w:del>
          </w:p>
        </w:tc>
      </w:tr>
      <w:tr w:rsidR="003C45BC" w:rsidDel="00237358" w14:paraId="39162EDC" w14:textId="31C183C8" w:rsidTr="00865D51">
        <w:trPr>
          <w:trHeight w:val="320"/>
          <w:jc w:val="center"/>
          <w:del w:id="442"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0" w:type="dxa"/>
            <w:noWrap/>
            <w:hideMark/>
          </w:tcPr>
          <w:p w14:paraId="439C4AE8" w14:textId="7FB6B91A" w:rsidR="003C45BC" w:rsidDel="00237358" w:rsidRDefault="003C45BC">
            <w:pPr>
              <w:jc w:val="right"/>
              <w:rPr>
                <w:del w:id="443" w:author="Microsoft Office 用户" w:date="2021-09-13T12:43:00Z"/>
                <w:rFonts w:ascii="Calibri" w:hAnsi="Calibri" w:cs="Calibri"/>
                <w:color w:val="000000"/>
              </w:rPr>
            </w:pPr>
            <w:del w:id="444" w:author="Microsoft Office 用户" w:date="2021-09-13T12:43:00Z">
              <w:r w:rsidDel="00237358">
                <w:rPr>
                  <w:rFonts w:ascii="Calibri" w:hAnsi="Calibri" w:cs="Calibri"/>
                  <w:color w:val="000000"/>
                </w:rPr>
                <w:delText>0</w:delText>
              </w:r>
            </w:del>
          </w:p>
        </w:tc>
        <w:tc>
          <w:tcPr>
            <w:tcW w:w="0" w:type="dxa"/>
            <w:noWrap/>
            <w:hideMark/>
          </w:tcPr>
          <w:p w14:paraId="5DF27242" w14:textId="2398A368" w:rsidR="003C45BC" w:rsidDel="00237358" w:rsidRDefault="003C45BC">
            <w:pPr>
              <w:jc w:val="right"/>
              <w:cnfStyle w:val="000000000000" w:firstRow="0" w:lastRow="0" w:firstColumn="0" w:lastColumn="0" w:oddVBand="0" w:evenVBand="0" w:oddHBand="0" w:evenHBand="0" w:firstRowFirstColumn="0" w:firstRowLastColumn="0" w:lastRowFirstColumn="0" w:lastRowLastColumn="0"/>
              <w:rPr>
                <w:del w:id="445" w:author="Microsoft Office 用户" w:date="2021-09-13T12:43:00Z"/>
                <w:rFonts w:ascii="Calibri" w:hAnsi="Calibri" w:cs="Calibri"/>
                <w:color w:val="000000"/>
              </w:rPr>
            </w:pPr>
            <w:del w:id="446" w:author="Microsoft Office 用户" w:date="2021-09-13T12:43:00Z">
              <w:r w:rsidDel="00237358">
                <w:rPr>
                  <w:rFonts w:ascii="Calibri" w:hAnsi="Calibri" w:cs="Calibri"/>
                  <w:color w:val="000000"/>
                </w:rPr>
                <w:delText>0.106873</w:delText>
              </w:r>
            </w:del>
          </w:p>
        </w:tc>
      </w:tr>
      <w:tr w:rsidR="003C45BC" w:rsidDel="00237358" w14:paraId="15FFBDBF" w14:textId="41555294" w:rsidTr="00865D51">
        <w:trPr>
          <w:trHeight w:val="320"/>
          <w:jc w:val="center"/>
          <w:del w:id="447"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0" w:type="dxa"/>
            <w:noWrap/>
            <w:hideMark/>
          </w:tcPr>
          <w:p w14:paraId="23108271" w14:textId="7C9E6B8D" w:rsidR="003C45BC" w:rsidDel="00237358" w:rsidRDefault="003C45BC">
            <w:pPr>
              <w:jc w:val="right"/>
              <w:rPr>
                <w:del w:id="448" w:author="Microsoft Office 用户" w:date="2021-09-13T12:43:00Z"/>
                <w:rFonts w:ascii="Calibri" w:hAnsi="Calibri" w:cs="Calibri"/>
                <w:color w:val="000000"/>
              </w:rPr>
            </w:pPr>
            <w:del w:id="449" w:author="Microsoft Office 用户" w:date="2021-09-13T12:43:00Z">
              <w:r w:rsidDel="00237358">
                <w:rPr>
                  <w:rFonts w:ascii="Calibri" w:hAnsi="Calibri" w:cs="Calibri"/>
                  <w:color w:val="000000"/>
                </w:rPr>
                <w:delText>0.1</w:delText>
              </w:r>
            </w:del>
          </w:p>
        </w:tc>
        <w:tc>
          <w:tcPr>
            <w:tcW w:w="0" w:type="dxa"/>
            <w:noWrap/>
            <w:hideMark/>
          </w:tcPr>
          <w:p w14:paraId="4B68FEB2" w14:textId="2AB01D00" w:rsidR="003C45BC" w:rsidDel="00237358" w:rsidRDefault="003C45BC">
            <w:pPr>
              <w:jc w:val="right"/>
              <w:cnfStyle w:val="000000000000" w:firstRow="0" w:lastRow="0" w:firstColumn="0" w:lastColumn="0" w:oddVBand="0" w:evenVBand="0" w:oddHBand="0" w:evenHBand="0" w:firstRowFirstColumn="0" w:firstRowLastColumn="0" w:lastRowFirstColumn="0" w:lastRowLastColumn="0"/>
              <w:rPr>
                <w:del w:id="450" w:author="Microsoft Office 用户" w:date="2021-09-13T12:43:00Z"/>
                <w:rFonts w:ascii="Calibri" w:hAnsi="Calibri" w:cs="Calibri"/>
                <w:color w:val="000000"/>
              </w:rPr>
            </w:pPr>
            <w:del w:id="451" w:author="Microsoft Office 用户" w:date="2021-09-13T12:43:00Z">
              <w:r w:rsidDel="00237358">
                <w:rPr>
                  <w:rFonts w:ascii="Calibri" w:hAnsi="Calibri" w:cs="Calibri"/>
                  <w:color w:val="000000"/>
                </w:rPr>
                <w:delText>0.106849</w:delText>
              </w:r>
            </w:del>
          </w:p>
        </w:tc>
      </w:tr>
      <w:tr w:rsidR="003C45BC" w:rsidDel="00237358" w14:paraId="2C8A4A2D" w14:textId="762ADF7F" w:rsidTr="00865D51">
        <w:trPr>
          <w:trHeight w:val="320"/>
          <w:jc w:val="center"/>
          <w:del w:id="452"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0" w:type="dxa"/>
            <w:noWrap/>
            <w:hideMark/>
          </w:tcPr>
          <w:p w14:paraId="0F1EFC04" w14:textId="23912069" w:rsidR="003C45BC" w:rsidDel="00237358" w:rsidRDefault="003C45BC">
            <w:pPr>
              <w:jc w:val="right"/>
              <w:rPr>
                <w:del w:id="453" w:author="Microsoft Office 用户" w:date="2021-09-13T12:43:00Z"/>
                <w:rFonts w:ascii="Calibri" w:hAnsi="Calibri" w:cs="Calibri"/>
                <w:color w:val="000000"/>
              </w:rPr>
            </w:pPr>
            <w:del w:id="454" w:author="Microsoft Office 用户" w:date="2021-09-13T12:43:00Z">
              <w:r w:rsidDel="00237358">
                <w:rPr>
                  <w:rFonts w:ascii="Calibri" w:hAnsi="Calibri" w:cs="Calibri"/>
                  <w:color w:val="000000"/>
                </w:rPr>
                <w:delText>0.2</w:delText>
              </w:r>
            </w:del>
          </w:p>
        </w:tc>
        <w:tc>
          <w:tcPr>
            <w:tcW w:w="0" w:type="dxa"/>
            <w:noWrap/>
            <w:hideMark/>
          </w:tcPr>
          <w:p w14:paraId="32B6DEB3" w14:textId="21D7FDA8" w:rsidR="003C45BC" w:rsidDel="00237358" w:rsidRDefault="003C45BC">
            <w:pPr>
              <w:jc w:val="right"/>
              <w:cnfStyle w:val="000000000000" w:firstRow="0" w:lastRow="0" w:firstColumn="0" w:lastColumn="0" w:oddVBand="0" w:evenVBand="0" w:oddHBand="0" w:evenHBand="0" w:firstRowFirstColumn="0" w:firstRowLastColumn="0" w:lastRowFirstColumn="0" w:lastRowLastColumn="0"/>
              <w:rPr>
                <w:del w:id="455" w:author="Microsoft Office 用户" w:date="2021-09-13T12:43:00Z"/>
                <w:rFonts w:ascii="Calibri" w:hAnsi="Calibri" w:cs="Calibri"/>
                <w:color w:val="000000"/>
              </w:rPr>
            </w:pPr>
            <w:del w:id="456" w:author="Microsoft Office 用户" w:date="2021-09-13T12:43:00Z">
              <w:r w:rsidDel="00237358">
                <w:rPr>
                  <w:rFonts w:ascii="Calibri" w:hAnsi="Calibri" w:cs="Calibri"/>
                  <w:color w:val="000000"/>
                </w:rPr>
                <w:delText>0.106827</w:delText>
              </w:r>
            </w:del>
          </w:p>
        </w:tc>
      </w:tr>
      <w:tr w:rsidR="003C45BC" w:rsidDel="00237358" w14:paraId="7C03F269" w14:textId="6A33D77F" w:rsidTr="00865D51">
        <w:trPr>
          <w:trHeight w:val="320"/>
          <w:jc w:val="center"/>
          <w:del w:id="457"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0" w:type="dxa"/>
            <w:noWrap/>
            <w:hideMark/>
          </w:tcPr>
          <w:p w14:paraId="504C6F52" w14:textId="03EA24E5" w:rsidR="003C45BC" w:rsidDel="00237358" w:rsidRDefault="003C45BC">
            <w:pPr>
              <w:jc w:val="right"/>
              <w:rPr>
                <w:del w:id="458" w:author="Microsoft Office 用户" w:date="2021-09-13T12:43:00Z"/>
                <w:rFonts w:ascii="Calibri" w:hAnsi="Calibri" w:cs="Calibri"/>
                <w:color w:val="000000"/>
              </w:rPr>
            </w:pPr>
            <w:del w:id="459" w:author="Microsoft Office 用户" w:date="2021-09-13T12:43:00Z">
              <w:r w:rsidDel="00237358">
                <w:rPr>
                  <w:rFonts w:ascii="Calibri" w:hAnsi="Calibri" w:cs="Calibri"/>
                  <w:color w:val="000000"/>
                </w:rPr>
                <w:delText>0.3</w:delText>
              </w:r>
            </w:del>
          </w:p>
        </w:tc>
        <w:tc>
          <w:tcPr>
            <w:tcW w:w="0" w:type="dxa"/>
            <w:noWrap/>
            <w:hideMark/>
          </w:tcPr>
          <w:p w14:paraId="1F5787DD" w14:textId="42203F94" w:rsidR="003C45BC" w:rsidDel="00237358" w:rsidRDefault="003C45BC">
            <w:pPr>
              <w:jc w:val="right"/>
              <w:cnfStyle w:val="000000000000" w:firstRow="0" w:lastRow="0" w:firstColumn="0" w:lastColumn="0" w:oddVBand="0" w:evenVBand="0" w:oddHBand="0" w:evenHBand="0" w:firstRowFirstColumn="0" w:firstRowLastColumn="0" w:lastRowFirstColumn="0" w:lastRowLastColumn="0"/>
              <w:rPr>
                <w:del w:id="460" w:author="Microsoft Office 用户" w:date="2021-09-13T12:43:00Z"/>
                <w:rFonts w:ascii="Calibri" w:hAnsi="Calibri" w:cs="Calibri"/>
                <w:color w:val="000000"/>
              </w:rPr>
            </w:pPr>
            <w:del w:id="461" w:author="Microsoft Office 用户" w:date="2021-09-13T12:43:00Z">
              <w:r w:rsidDel="00237358">
                <w:rPr>
                  <w:rFonts w:ascii="Calibri" w:hAnsi="Calibri" w:cs="Calibri"/>
                  <w:color w:val="000000"/>
                </w:rPr>
                <w:delText>0.106805</w:delText>
              </w:r>
            </w:del>
          </w:p>
        </w:tc>
      </w:tr>
      <w:tr w:rsidR="003C45BC" w:rsidDel="00237358" w14:paraId="189B4DE2" w14:textId="0233555D" w:rsidTr="00865D51">
        <w:trPr>
          <w:trHeight w:val="320"/>
          <w:jc w:val="center"/>
          <w:del w:id="462"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0" w:type="dxa"/>
            <w:noWrap/>
            <w:hideMark/>
          </w:tcPr>
          <w:p w14:paraId="3E77B123" w14:textId="454DB574" w:rsidR="003C45BC" w:rsidDel="00237358" w:rsidRDefault="003C45BC">
            <w:pPr>
              <w:jc w:val="right"/>
              <w:rPr>
                <w:del w:id="463" w:author="Microsoft Office 用户" w:date="2021-09-13T12:43:00Z"/>
                <w:rFonts w:ascii="Calibri" w:hAnsi="Calibri" w:cs="Calibri"/>
                <w:color w:val="000000"/>
              </w:rPr>
            </w:pPr>
            <w:del w:id="464" w:author="Microsoft Office 用户" w:date="2021-09-13T12:43:00Z">
              <w:r w:rsidDel="00237358">
                <w:rPr>
                  <w:rFonts w:ascii="Calibri" w:hAnsi="Calibri" w:cs="Calibri"/>
                  <w:color w:val="000000"/>
                </w:rPr>
                <w:delText>0.4</w:delText>
              </w:r>
            </w:del>
          </w:p>
        </w:tc>
        <w:tc>
          <w:tcPr>
            <w:tcW w:w="0" w:type="dxa"/>
            <w:noWrap/>
            <w:hideMark/>
          </w:tcPr>
          <w:p w14:paraId="10D36376" w14:textId="46C4AD26" w:rsidR="003C45BC" w:rsidDel="00237358" w:rsidRDefault="003C45BC">
            <w:pPr>
              <w:jc w:val="right"/>
              <w:cnfStyle w:val="000000000000" w:firstRow="0" w:lastRow="0" w:firstColumn="0" w:lastColumn="0" w:oddVBand="0" w:evenVBand="0" w:oddHBand="0" w:evenHBand="0" w:firstRowFirstColumn="0" w:firstRowLastColumn="0" w:lastRowFirstColumn="0" w:lastRowLastColumn="0"/>
              <w:rPr>
                <w:del w:id="465" w:author="Microsoft Office 用户" w:date="2021-09-13T12:43:00Z"/>
                <w:rFonts w:ascii="Calibri" w:hAnsi="Calibri" w:cs="Calibri"/>
                <w:color w:val="000000"/>
              </w:rPr>
            </w:pPr>
            <w:del w:id="466" w:author="Microsoft Office 用户" w:date="2021-09-13T12:43:00Z">
              <w:r w:rsidDel="00237358">
                <w:rPr>
                  <w:rFonts w:ascii="Calibri" w:hAnsi="Calibri" w:cs="Calibri"/>
                  <w:color w:val="000000"/>
                </w:rPr>
                <w:delText>0.106784</w:delText>
              </w:r>
            </w:del>
          </w:p>
        </w:tc>
      </w:tr>
      <w:tr w:rsidR="003C45BC" w:rsidDel="00237358" w14:paraId="79EECB4B" w14:textId="712BF7F5" w:rsidTr="00865D51">
        <w:trPr>
          <w:trHeight w:val="320"/>
          <w:jc w:val="center"/>
          <w:del w:id="467"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0" w:type="dxa"/>
            <w:noWrap/>
            <w:hideMark/>
          </w:tcPr>
          <w:p w14:paraId="19078A6E" w14:textId="717B01BB" w:rsidR="003C45BC" w:rsidDel="00237358" w:rsidRDefault="003C45BC">
            <w:pPr>
              <w:jc w:val="right"/>
              <w:rPr>
                <w:del w:id="468" w:author="Microsoft Office 用户" w:date="2021-09-13T12:43:00Z"/>
                <w:rFonts w:ascii="Calibri" w:hAnsi="Calibri" w:cs="Calibri"/>
                <w:color w:val="000000"/>
              </w:rPr>
            </w:pPr>
            <w:del w:id="469" w:author="Microsoft Office 用户" w:date="2021-09-13T12:43:00Z">
              <w:r w:rsidDel="00237358">
                <w:rPr>
                  <w:rFonts w:ascii="Calibri" w:hAnsi="Calibri" w:cs="Calibri"/>
                  <w:color w:val="000000"/>
                </w:rPr>
                <w:delText>0.5</w:delText>
              </w:r>
            </w:del>
          </w:p>
        </w:tc>
        <w:tc>
          <w:tcPr>
            <w:tcW w:w="0" w:type="dxa"/>
            <w:noWrap/>
            <w:hideMark/>
          </w:tcPr>
          <w:p w14:paraId="515661B2" w14:textId="342E597E" w:rsidR="003C45BC" w:rsidDel="00237358" w:rsidRDefault="003C45BC">
            <w:pPr>
              <w:jc w:val="right"/>
              <w:cnfStyle w:val="000000000000" w:firstRow="0" w:lastRow="0" w:firstColumn="0" w:lastColumn="0" w:oddVBand="0" w:evenVBand="0" w:oddHBand="0" w:evenHBand="0" w:firstRowFirstColumn="0" w:firstRowLastColumn="0" w:lastRowFirstColumn="0" w:lastRowLastColumn="0"/>
              <w:rPr>
                <w:del w:id="470" w:author="Microsoft Office 用户" w:date="2021-09-13T12:43:00Z"/>
                <w:rFonts w:ascii="Calibri" w:hAnsi="Calibri" w:cs="Calibri"/>
                <w:color w:val="000000"/>
              </w:rPr>
            </w:pPr>
            <w:del w:id="471" w:author="Microsoft Office 用户" w:date="2021-09-13T12:43:00Z">
              <w:r w:rsidDel="00237358">
                <w:rPr>
                  <w:rFonts w:ascii="Calibri" w:hAnsi="Calibri" w:cs="Calibri"/>
                  <w:color w:val="000000"/>
                </w:rPr>
                <w:delText>0.106763</w:delText>
              </w:r>
            </w:del>
          </w:p>
        </w:tc>
      </w:tr>
      <w:tr w:rsidR="003C45BC" w:rsidDel="00237358" w14:paraId="46ED29F3" w14:textId="1EF0F657" w:rsidTr="00865D51">
        <w:trPr>
          <w:trHeight w:val="320"/>
          <w:jc w:val="center"/>
          <w:del w:id="472"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0" w:type="dxa"/>
            <w:noWrap/>
            <w:hideMark/>
          </w:tcPr>
          <w:p w14:paraId="58F9F016" w14:textId="77566B30" w:rsidR="003C45BC" w:rsidDel="00237358" w:rsidRDefault="003C45BC">
            <w:pPr>
              <w:jc w:val="right"/>
              <w:rPr>
                <w:del w:id="473" w:author="Microsoft Office 用户" w:date="2021-09-13T12:43:00Z"/>
                <w:rFonts w:ascii="Calibri" w:hAnsi="Calibri" w:cs="Calibri"/>
                <w:color w:val="000000"/>
              </w:rPr>
            </w:pPr>
            <w:del w:id="474" w:author="Microsoft Office 用户" w:date="2021-09-13T12:43:00Z">
              <w:r w:rsidDel="00237358">
                <w:rPr>
                  <w:rFonts w:ascii="Calibri" w:hAnsi="Calibri" w:cs="Calibri"/>
                  <w:color w:val="000000"/>
                </w:rPr>
                <w:delText>0.6</w:delText>
              </w:r>
            </w:del>
          </w:p>
        </w:tc>
        <w:tc>
          <w:tcPr>
            <w:tcW w:w="0" w:type="dxa"/>
            <w:noWrap/>
            <w:hideMark/>
          </w:tcPr>
          <w:p w14:paraId="077C4EF1" w14:textId="43AEAB5D" w:rsidR="003C45BC" w:rsidDel="00237358" w:rsidRDefault="003C45BC">
            <w:pPr>
              <w:jc w:val="right"/>
              <w:cnfStyle w:val="000000000000" w:firstRow="0" w:lastRow="0" w:firstColumn="0" w:lastColumn="0" w:oddVBand="0" w:evenVBand="0" w:oddHBand="0" w:evenHBand="0" w:firstRowFirstColumn="0" w:firstRowLastColumn="0" w:lastRowFirstColumn="0" w:lastRowLastColumn="0"/>
              <w:rPr>
                <w:del w:id="475" w:author="Microsoft Office 用户" w:date="2021-09-13T12:43:00Z"/>
                <w:rFonts w:ascii="Calibri" w:hAnsi="Calibri" w:cs="Calibri"/>
                <w:color w:val="000000"/>
              </w:rPr>
            </w:pPr>
            <w:del w:id="476" w:author="Microsoft Office 用户" w:date="2021-09-13T12:43:00Z">
              <w:r w:rsidDel="00237358">
                <w:rPr>
                  <w:rFonts w:ascii="Calibri" w:hAnsi="Calibri" w:cs="Calibri"/>
                  <w:color w:val="000000"/>
                </w:rPr>
                <w:delText>0.106744</w:delText>
              </w:r>
            </w:del>
          </w:p>
        </w:tc>
      </w:tr>
      <w:tr w:rsidR="003C45BC" w:rsidDel="00237358" w14:paraId="7EB1AEA4" w14:textId="6B12B078" w:rsidTr="00865D51">
        <w:trPr>
          <w:trHeight w:val="320"/>
          <w:jc w:val="center"/>
          <w:del w:id="477"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0" w:type="dxa"/>
            <w:noWrap/>
            <w:hideMark/>
          </w:tcPr>
          <w:p w14:paraId="136F242D" w14:textId="006F047F" w:rsidR="003C45BC" w:rsidDel="00237358" w:rsidRDefault="003C45BC">
            <w:pPr>
              <w:jc w:val="right"/>
              <w:rPr>
                <w:del w:id="478" w:author="Microsoft Office 用户" w:date="2021-09-13T12:43:00Z"/>
                <w:rFonts w:ascii="Calibri" w:hAnsi="Calibri" w:cs="Calibri"/>
                <w:color w:val="000000"/>
              </w:rPr>
            </w:pPr>
            <w:del w:id="479" w:author="Microsoft Office 用户" w:date="2021-09-13T12:43:00Z">
              <w:r w:rsidDel="00237358">
                <w:rPr>
                  <w:rFonts w:ascii="Calibri" w:hAnsi="Calibri" w:cs="Calibri"/>
                  <w:color w:val="000000"/>
                </w:rPr>
                <w:delText>0.7</w:delText>
              </w:r>
            </w:del>
          </w:p>
        </w:tc>
        <w:tc>
          <w:tcPr>
            <w:tcW w:w="0" w:type="dxa"/>
            <w:noWrap/>
            <w:hideMark/>
          </w:tcPr>
          <w:p w14:paraId="29CB7E1C" w14:textId="71948DD9" w:rsidR="003C45BC" w:rsidDel="00237358" w:rsidRDefault="003C45BC">
            <w:pPr>
              <w:jc w:val="right"/>
              <w:cnfStyle w:val="000000000000" w:firstRow="0" w:lastRow="0" w:firstColumn="0" w:lastColumn="0" w:oddVBand="0" w:evenVBand="0" w:oddHBand="0" w:evenHBand="0" w:firstRowFirstColumn="0" w:firstRowLastColumn="0" w:lastRowFirstColumn="0" w:lastRowLastColumn="0"/>
              <w:rPr>
                <w:del w:id="480" w:author="Microsoft Office 用户" w:date="2021-09-13T12:43:00Z"/>
                <w:rFonts w:ascii="Calibri" w:hAnsi="Calibri" w:cs="Calibri"/>
                <w:color w:val="000000"/>
              </w:rPr>
            </w:pPr>
            <w:del w:id="481" w:author="Microsoft Office 用户" w:date="2021-09-13T12:43:00Z">
              <w:r w:rsidDel="00237358">
                <w:rPr>
                  <w:rFonts w:ascii="Calibri" w:hAnsi="Calibri" w:cs="Calibri"/>
                  <w:color w:val="000000"/>
                </w:rPr>
                <w:delText>0.106725</w:delText>
              </w:r>
            </w:del>
          </w:p>
        </w:tc>
      </w:tr>
      <w:tr w:rsidR="003C45BC" w:rsidDel="00237358" w14:paraId="63838DB2" w14:textId="14A33037" w:rsidTr="00865D51">
        <w:trPr>
          <w:trHeight w:val="320"/>
          <w:jc w:val="center"/>
          <w:del w:id="482"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0" w:type="dxa"/>
            <w:noWrap/>
            <w:hideMark/>
          </w:tcPr>
          <w:p w14:paraId="0185CBCF" w14:textId="3BCC488C" w:rsidR="003C45BC" w:rsidDel="00237358" w:rsidRDefault="003C45BC">
            <w:pPr>
              <w:jc w:val="right"/>
              <w:rPr>
                <w:del w:id="483" w:author="Microsoft Office 用户" w:date="2021-09-13T12:43:00Z"/>
                <w:rFonts w:ascii="Calibri" w:hAnsi="Calibri" w:cs="Calibri"/>
                <w:color w:val="000000"/>
              </w:rPr>
            </w:pPr>
            <w:del w:id="484" w:author="Microsoft Office 用户" w:date="2021-09-13T12:43:00Z">
              <w:r w:rsidDel="00237358">
                <w:rPr>
                  <w:rFonts w:ascii="Calibri" w:hAnsi="Calibri" w:cs="Calibri"/>
                  <w:color w:val="000000"/>
                </w:rPr>
                <w:delText>0.8</w:delText>
              </w:r>
            </w:del>
          </w:p>
        </w:tc>
        <w:tc>
          <w:tcPr>
            <w:tcW w:w="0" w:type="dxa"/>
            <w:noWrap/>
            <w:hideMark/>
          </w:tcPr>
          <w:p w14:paraId="04E86BFD" w14:textId="77DDD78D" w:rsidR="003C45BC" w:rsidDel="00237358" w:rsidRDefault="003C45BC">
            <w:pPr>
              <w:jc w:val="right"/>
              <w:cnfStyle w:val="000000000000" w:firstRow="0" w:lastRow="0" w:firstColumn="0" w:lastColumn="0" w:oddVBand="0" w:evenVBand="0" w:oddHBand="0" w:evenHBand="0" w:firstRowFirstColumn="0" w:firstRowLastColumn="0" w:lastRowFirstColumn="0" w:lastRowLastColumn="0"/>
              <w:rPr>
                <w:del w:id="485" w:author="Microsoft Office 用户" w:date="2021-09-13T12:43:00Z"/>
                <w:rFonts w:ascii="Calibri" w:hAnsi="Calibri" w:cs="Calibri"/>
                <w:color w:val="000000"/>
              </w:rPr>
            </w:pPr>
            <w:del w:id="486" w:author="Microsoft Office 用户" w:date="2021-09-13T12:43:00Z">
              <w:r w:rsidDel="00237358">
                <w:rPr>
                  <w:rFonts w:ascii="Calibri" w:hAnsi="Calibri" w:cs="Calibri"/>
                  <w:color w:val="000000"/>
                </w:rPr>
                <w:delText>0.106707</w:delText>
              </w:r>
            </w:del>
          </w:p>
        </w:tc>
      </w:tr>
      <w:tr w:rsidR="003C45BC" w:rsidDel="00237358" w14:paraId="3CB65DEE" w14:textId="7ED45829" w:rsidTr="00865D51">
        <w:trPr>
          <w:trHeight w:val="320"/>
          <w:jc w:val="center"/>
          <w:del w:id="487"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0" w:type="dxa"/>
            <w:noWrap/>
            <w:hideMark/>
          </w:tcPr>
          <w:p w14:paraId="48DFC142" w14:textId="0D190B48" w:rsidR="003C45BC" w:rsidDel="00237358" w:rsidRDefault="003C45BC">
            <w:pPr>
              <w:jc w:val="right"/>
              <w:rPr>
                <w:del w:id="488" w:author="Microsoft Office 用户" w:date="2021-09-13T12:43:00Z"/>
                <w:rFonts w:ascii="Calibri" w:hAnsi="Calibri" w:cs="Calibri"/>
                <w:color w:val="000000"/>
              </w:rPr>
            </w:pPr>
            <w:del w:id="489" w:author="Microsoft Office 用户" w:date="2021-09-13T12:43:00Z">
              <w:r w:rsidDel="00237358">
                <w:rPr>
                  <w:rFonts w:ascii="Calibri" w:hAnsi="Calibri" w:cs="Calibri"/>
                  <w:color w:val="000000"/>
                </w:rPr>
                <w:delText>0.9</w:delText>
              </w:r>
            </w:del>
          </w:p>
        </w:tc>
        <w:tc>
          <w:tcPr>
            <w:tcW w:w="0" w:type="dxa"/>
            <w:noWrap/>
            <w:hideMark/>
          </w:tcPr>
          <w:p w14:paraId="4B05E887" w14:textId="6A9F5D8A" w:rsidR="003C45BC" w:rsidDel="00237358" w:rsidRDefault="003C45BC">
            <w:pPr>
              <w:jc w:val="right"/>
              <w:cnfStyle w:val="000000000000" w:firstRow="0" w:lastRow="0" w:firstColumn="0" w:lastColumn="0" w:oddVBand="0" w:evenVBand="0" w:oddHBand="0" w:evenHBand="0" w:firstRowFirstColumn="0" w:firstRowLastColumn="0" w:lastRowFirstColumn="0" w:lastRowLastColumn="0"/>
              <w:rPr>
                <w:del w:id="490" w:author="Microsoft Office 用户" w:date="2021-09-13T12:43:00Z"/>
                <w:rFonts w:ascii="Calibri" w:hAnsi="Calibri" w:cs="Calibri"/>
                <w:color w:val="000000"/>
              </w:rPr>
            </w:pPr>
            <w:del w:id="491" w:author="Microsoft Office 用户" w:date="2021-09-13T12:43:00Z">
              <w:r w:rsidDel="00237358">
                <w:rPr>
                  <w:rFonts w:ascii="Calibri" w:hAnsi="Calibri" w:cs="Calibri"/>
                  <w:color w:val="000000"/>
                </w:rPr>
                <w:delText>0.10669</w:delText>
              </w:r>
            </w:del>
          </w:p>
        </w:tc>
      </w:tr>
      <w:tr w:rsidR="003C45BC" w:rsidDel="00237358" w14:paraId="52BFFEDA" w14:textId="22917EF3" w:rsidTr="00865D51">
        <w:trPr>
          <w:trHeight w:val="320"/>
          <w:jc w:val="center"/>
          <w:del w:id="492"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0" w:type="dxa"/>
            <w:noWrap/>
            <w:hideMark/>
          </w:tcPr>
          <w:p w14:paraId="3B3E59F7" w14:textId="4B7EAB08" w:rsidR="003C45BC" w:rsidDel="00237358" w:rsidRDefault="003C45BC">
            <w:pPr>
              <w:jc w:val="right"/>
              <w:rPr>
                <w:del w:id="493" w:author="Microsoft Office 用户" w:date="2021-09-13T12:43:00Z"/>
                <w:rFonts w:ascii="Calibri" w:hAnsi="Calibri" w:cs="Calibri"/>
                <w:color w:val="000000"/>
              </w:rPr>
            </w:pPr>
            <w:del w:id="494" w:author="Microsoft Office 用户" w:date="2021-09-13T12:43:00Z">
              <w:r w:rsidDel="00237358">
                <w:rPr>
                  <w:rFonts w:ascii="Calibri" w:hAnsi="Calibri" w:cs="Calibri"/>
                  <w:color w:val="000000"/>
                </w:rPr>
                <w:delText>1</w:delText>
              </w:r>
            </w:del>
          </w:p>
        </w:tc>
        <w:tc>
          <w:tcPr>
            <w:tcW w:w="0" w:type="dxa"/>
            <w:noWrap/>
            <w:hideMark/>
          </w:tcPr>
          <w:p w14:paraId="620E1EC9" w14:textId="64BC3030" w:rsidR="003C45BC" w:rsidDel="00237358" w:rsidRDefault="003C45BC">
            <w:pPr>
              <w:jc w:val="right"/>
              <w:cnfStyle w:val="000000000000" w:firstRow="0" w:lastRow="0" w:firstColumn="0" w:lastColumn="0" w:oddVBand="0" w:evenVBand="0" w:oddHBand="0" w:evenHBand="0" w:firstRowFirstColumn="0" w:firstRowLastColumn="0" w:lastRowFirstColumn="0" w:lastRowLastColumn="0"/>
              <w:rPr>
                <w:del w:id="495" w:author="Microsoft Office 用户" w:date="2021-09-13T12:43:00Z"/>
                <w:rFonts w:ascii="Calibri" w:hAnsi="Calibri" w:cs="Calibri"/>
                <w:color w:val="000000"/>
              </w:rPr>
            </w:pPr>
            <w:del w:id="496" w:author="Microsoft Office 用户" w:date="2021-09-13T12:43:00Z">
              <w:r w:rsidDel="00237358">
                <w:rPr>
                  <w:rFonts w:ascii="Calibri" w:hAnsi="Calibri" w:cs="Calibri"/>
                  <w:color w:val="000000"/>
                </w:rPr>
                <w:delText>0.106674</w:delText>
              </w:r>
            </w:del>
          </w:p>
        </w:tc>
      </w:tr>
      <w:tr w:rsidR="003C45BC" w:rsidDel="00237358" w14:paraId="59A63C7A" w14:textId="61680826" w:rsidTr="00865D51">
        <w:trPr>
          <w:trHeight w:val="320"/>
          <w:jc w:val="center"/>
          <w:del w:id="497"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0" w:type="dxa"/>
            <w:noWrap/>
            <w:hideMark/>
          </w:tcPr>
          <w:p w14:paraId="2AA0D860" w14:textId="5A850743" w:rsidR="003C45BC" w:rsidDel="00237358" w:rsidRDefault="003C45BC">
            <w:pPr>
              <w:jc w:val="right"/>
              <w:rPr>
                <w:del w:id="498" w:author="Microsoft Office 用户" w:date="2021-09-13T12:43:00Z"/>
                <w:rFonts w:ascii="Calibri" w:hAnsi="Calibri" w:cs="Calibri"/>
                <w:color w:val="000000"/>
              </w:rPr>
            </w:pPr>
            <w:del w:id="499" w:author="Microsoft Office 用户" w:date="2021-09-13T12:43:00Z">
              <w:r w:rsidDel="00237358">
                <w:rPr>
                  <w:rFonts w:ascii="Calibri" w:hAnsi="Calibri" w:cs="Calibri"/>
                  <w:color w:val="000000"/>
                </w:rPr>
                <w:delText>1.1</w:delText>
              </w:r>
            </w:del>
          </w:p>
        </w:tc>
        <w:tc>
          <w:tcPr>
            <w:tcW w:w="0" w:type="dxa"/>
            <w:noWrap/>
            <w:hideMark/>
          </w:tcPr>
          <w:p w14:paraId="779992EB" w14:textId="5ADCBDBE" w:rsidR="003C45BC" w:rsidDel="00237358" w:rsidRDefault="003C45BC">
            <w:pPr>
              <w:jc w:val="right"/>
              <w:cnfStyle w:val="000000000000" w:firstRow="0" w:lastRow="0" w:firstColumn="0" w:lastColumn="0" w:oddVBand="0" w:evenVBand="0" w:oddHBand="0" w:evenHBand="0" w:firstRowFirstColumn="0" w:firstRowLastColumn="0" w:lastRowFirstColumn="0" w:lastRowLastColumn="0"/>
              <w:rPr>
                <w:del w:id="500" w:author="Microsoft Office 用户" w:date="2021-09-13T12:43:00Z"/>
                <w:rFonts w:ascii="Calibri" w:hAnsi="Calibri" w:cs="Calibri"/>
                <w:color w:val="000000"/>
              </w:rPr>
            </w:pPr>
            <w:del w:id="501" w:author="Microsoft Office 用户" w:date="2021-09-13T12:43:00Z">
              <w:r w:rsidDel="00237358">
                <w:rPr>
                  <w:rFonts w:ascii="Calibri" w:hAnsi="Calibri" w:cs="Calibri"/>
                  <w:color w:val="000000"/>
                </w:rPr>
                <w:delText>0.106659</w:delText>
              </w:r>
            </w:del>
          </w:p>
        </w:tc>
      </w:tr>
      <w:tr w:rsidR="003C45BC" w:rsidDel="00237358" w14:paraId="77D17792" w14:textId="04989306" w:rsidTr="00865D51">
        <w:trPr>
          <w:trHeight w:val="320"/>
          <w:jc w:val="center"/>
          <w:del w:id="502"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0" w:type="dxa"/>
            <w:noWrap/>
            <w:hideMark/>
          </w:tcPr>
          <w:p w14:paraId="596AFEF1" w14:textId="756A4C76" w:rsidR="003C45BC" w:rsidDel="00237358" w:rsidRDefault="003C45BC">
            <w:pPr>
              <w:jc w:val="right"/>
              <w:rPr>
                <w:del w:id="503" w:author="Microsoft Office 用户" w:date="2021-09-13T12:43:00Z"/>
                <w:rFonts w:ascii="Calibri" w:hAnsi="Calibri" w:cs="Calibri"/>
                <w:color w:val="000000"/>
              </w:rPr>
            </w:pPr>
            <w:del w:id="504" w:author="Microsoft Office 用户" w:date="2021-09-13T12:43:00Z">
              <w:r w:rsidDel="00237358">
                <w:rPr>
                  <w:rFonts w:ascii="Calibri" w:hAnsi="Calibri" w:cs="Calibri"/>
                  <w:color w:val="000000"/>
                </w:rPr>
                <w:delText>1.2</w:delText>
              </w:r>
            </w:del>
          </w:p>
        </w:tc>
        <w:tc>
          <w:tcPr>
            <w:tcW w:w="0" w:type="dxa"/>
            <w:noWrap/>
            <w:hideMark/>
          </w:tcPr>
          <w:p w14:paraId="78C34F98" w14:textId="5DBBB195" w:rsidR="003C45BC" w:rsidDel="00237358" w:rsidRDefault="003C45BC">
            <w:pPr>
              <w:jc w:val="right"/>
              <w:cnfStyle w:val="000000000000" w:firstRow="0" w:lastRow="0" w:firstColumn="0" w:lastColumn="0" w:oddVBand="0" w:evenVBand="0" w:oddHBand="0" w:evenHBand="0" w:firstRowFirstColumn="0" w:firstRowLastColumn="0" w:lastRowFirstColumn="0" w:lastRowLastColumn="0"/>
              <w:rPr>
                <w:del w:id="505" w:author="Microsoft Office 用户" w:date="2021-09-13T12:43:00Z"/>
                <w:rFonts w:ascii="Calibri" w:hAnsi="Calibri" w:cs="Calibri"/>
                <w:color w:val="000000"/>
              </w:rPr>
            </w:pPr>
            <w:del w:id="506" w:author="Microsoft Office 用户" w:date="2021-09-13T12:43:00Z">
              <w:r w:rsidDel="00237358">
                <w:rPr>
                  <w:rFonts w:ascii="Calibri" w:hAnsi="Calibri" w:cs="Calibri"/>
                  <w:color w:val="000000"/>
                </w:rPr>
                <w:delText>0.106645</w:delText>
              </w:r>
            </w:del>
          </w:p>
        </w:tc>
      </w:tr>
      <w:tr w:rsidR="003C45BC" w:rsidDel="00237358" w14:paraId="3CE261C4" w14:textId="4A2AA559" w:rsidTr="00865D51">
        <w:trPr>
          <w:trHeight w:val="320"/>
          <w:jc w:val="center"/>
          <w:del w:id="507"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0" w:type="dxa"/>
            <w:noWrap/>
            <w:hideMark/>
          </w:tcPr>
          <w:p w14:paraId="39E517E5" w14:textId="61A8F87E" w:rsidR="003C45BC" w:rsidDel="00237358" w:rsidRDefault="003C45BC">
            <w:pPr>
              <w:jc w:val="right"/>
              <w:rPr>
                <w:del w:id="508" w:author="Microsoft Office 用户" w:date="2021-09-13T12:43:00Z"/>
                <w:rFonts w:ascii="Calibri" w:hAnsi="Calibri" w:cs="Calibri"/>
                <w:color w:val="000000"/>
              </w:rPr>
            </w:pPr>
            <w:del w:id="509" w:author="Microsoft Office 用户" w:date="2021-09-13T12:43:00Z">
              <w:r w:rsidDel="00237358">
                <w:rPr>
                  <w:rFonts w:ascii="Calibri" w:hAnsi="Calibri" w:cs="Calibri"/>
                  <w:color w:val="000000"/>
                </w:rPr>
                <w:delText>1.3</w:delText>
              </w:r>
            </w:del>
          </w:p>
        </w:tc>
        <w:tc>
          <w:tcPr>
            <w:tcW w:w="0" w:type="dxa"/>
            <w:noWrap/>
            <w:hideMark/>
          </w:tcPr>
          <w:p w14:paraId="24D28FC6" w14:textId="24FE485C" w:rsidR="003C45BC" w:rsidDel="00237358" w:rsidRDefault="003C45BC">
            <w:pPr>
              <w:jc w:val="right"/>
              <w:cnfStyle w:val="000000000000" w:firstRow="0" w:lastRow="0" w:firstColumn="0" w:lastColumn="0" w:oddVBand="0" w:evenVBand="0" w:oddHBand="0" w:evenHBand="0" w:firstRowFirstColumn="0" w:firstRowLastColumn="0" w:lastRowFirstColumn="0" w:lastRowLastColumn="0"/>
              <w:rPr>
                <w:del w:id="510" w:author="Microsoft Office 用户" w:date="2021-09-13T12:43:00Z"/>
                <w:rFonts w:ascii="Calibri" w:hAnsi="Calibri" w:cs="Calibri"/>
                <w:color w:val="000000"/>
              </w:rPr>
            </w:pPr>
            <w:del w:id="511" w:author="Microsoft Office 用户" w:date="2021-09-13T12:43:00Z">
              <w:r w:rsidDel="00237358">
                <w:rPr>
                  <w:rFonts w:ascii="Calibri" w:hAnsi="Calibri" w:cs="Calibri"/>
                  <w:color w:val="000000"/>
                </w:rPr>
                <w:delText>0.106632</w:delText>
              </w:r>
            </w:del>
          </w:p>
        </w:tc>
      </w:tr>
      <w:tr w:rsidR="003C45BC" w:rsidDel="00237358" w14:paraId="46CE5133" w14:textId="65F283A2" w:rsidTr="00865D51">
        <w:trPr>
          <w:trHeight w:val="320"/>
          <w:jc w:val="center"/>
          <w:del w:id="512" w:author="Microsoft Office 用户" w:date="2021-09-13T12:43:00Z"/>
        </w:trPr>
        <w:tc>
          <w:tcPr>
            <w:cnfStyle w:val="001000000000" w:firstRow="0" w:lastRow="0" w:firstColumn="1" w:lastColumn="0" w:oddVBand="0" w:evenVBand="0" w:oddHBand="0" w:evenHBand="0" w:firstRowFirstColumn="0" w:firstRowLastColumn="0" w:lastRowFirstColumn="0" w:lastRowLastColumn="0"/>
            <w:tcW w:w="0" w:type="dxa"/>
            <w:noWrap/>
            <w:hideMark/>
          </w:tcPr>
          <w:p w14:paraId="53CD76F1" w14:textId="284E4ECE" w:rsidR="003C45BC" w:rsidDel="00237358" w:rsidRDefault="003C45BC">
            <w:pPr>
              <w:jc w:val="right"/>
              <w:rPr>
                <w:del w:id="513" w:author="Microsoft Office 用户" w:date="2021-09-13T12:43:00Z"/>
                <w:rFonts w:ascii="Calibri" w:hAnsi="Calibri" w:cs="Calibri"/>
                <w:color w:val="000000"/>
              </w:rPr>
            </w:pPr>
            <w:del w:id="514" w:author="Microsoft Office 用户" w:date="2021-09-13T12:43:00Z">
              <w:r w:rsidDel="00237358">
                <w:rPr>
                  <w:rFonts w:ascii="Calibri" w:hAnsi="Calibri" w:cs="Calibri"/>
                  <w:color w:val="000000"/>
                </w:rPr>
                <w:delText>1.4</w:delText>
              </w:r>
            </w:del>
          </w:p>
        </w:tc>
        <w:tc>
          <w:tcPr>
            <w:tcW w:w="0" w:type="dxa"/>
            <w:noWrap/>
            <w:hideMark/>
          </w:tcPr>
          <w:p w14:paraId="0C58D41F" w14:textId="04A91760" w:rsidR="003C45BC" w:rsidRPr="00865D51" w:rsidDel="00237358" w:rsidRDefault="003C45BC">
            <w:pPr>
              <w:jc w:val="right"/>
              <w:cnfStyle w:val="000000000000" w:firstRow="0" w:lastRow="0" w:firstColumn="0" w:lastColumn="0" w:oddVBand="0" w:evenVBand="0" w:oddHBand="0" w:evenHBand="0" w:firstRowFirstColumn="0" w:firstRowLastColumn="0" w:lastRowFirstColumn="0" w:lastRowLastColumn="0"/>
              <w:rPr>
                <w:del w:id="515" w:author="Microsoft Office 用户" w:date="2021-09-13T12:43:00Z"/>
                <w:rFonts w:ascii="Calibri" w:hAnsi="Calibri" w:cs="Calibri"/>
                <w:color w:val="000000"/>
                <w:lang w:val="en-US"/>
              </w:rPr>
            </w:pPr>
            <w:del w:id="516" w:author="Microsoft Office 用户" w:date="2021-09-13T12:43:00Z">
              <w:r w:rsidDel="00237358">
                <w:rPr>
                  <w:rFonts w:ascii="Calibri" w:hAnsi="Calibri" w:cs="Calibri"/>
                  <w:color w:val="000000"/>
                </w:rPr>
                <w:delText>0.10661</w:delText>
              </w:r>
              <w:r w:rsidR="00773C75" w:rsidDel="00237358">
                <w:rPr>
                  <w:rFonts w:ascii="Calibri" w:hAnsi="Calibri" w:cs="Calibri"/>
                  <w:color w:val="000000"/>
                  <w:lang w:val="en-US"/>
                </w:rPr>
                <w:delText>0</w:delText>
              </w:r>
            </w:del>
          </w:p>
        </w:tc>
      </w:tr>
    </w:tbl>
    <w:p w14:paraId="596BE6C1" w14:textId="674A4624" w:rsidR="003C45BC" w:rsidDel="009437F3" w:rsidRDefault="003C45BC" w:rsidP="00D52D46">
      <w:pPr>
        <w:rPr>
          <w:del w:id="517" w:author="Microsoft Office 用户" w:date="2021-09-13T12:43:00Z"/>
          <w:rFonts w:ascii="SimSun" w:eastAsia="SimSun" w:hAnsi="SimSun" w:cs="SimSun"/>
          <w:lang w:val="en-US"/>
        </w:rPr>
      </w:pPr>
    </w:p>
    <w:p w14:paraId="31F6BC9D" w14:textId="77777777" w:rsidR="009437F3" w:rsidRDefault="009437F3" w:rsidP="00D52D46">
      <w:pPr>
        <w:rPr>
          <w:ins w:id="518" w:author="Microsoft Office 用户" w:date="2021-09-13T12:43:00Z"/>
          <w:rFonts w:ascii="SimSun" w:eastAsia="SimSun" w:hAnsi="SimSun" w:cs="SimSun"/>
          <w:lang w:val="en-US"/>
        </w:rPr>
      </w:pPr>
    </w:p>
    <w:p w14:paraId="4975445F" w14:textId="066233D6" w:rsidR="004203E7" w:rsidDel="00237358" w:rsidRDefault="004203E7" w:rsidP="00865D51">
      <w:pPr>
        <w:keepNext/>
        <w:jc w:val="center"/>
        <w:rPr>
          <w:del w:id="519" w:author="Microsoft Office 用户" w:date="2021-09-13T12:43:00Z"/>
        </w:rPr>
      </w:pPr>
      <w:del w:id="520" w:author="Microsoft Office 用户" w:date="2021-09-13T12:43:00Z">
        <w:r w:rsidDel="00237358">
          <w:rPr>
            <w:noProof/>
          </w:rPr>
          <w:drawing>
            <wp:inline distT="0" distB="0" distL="0" distR="0" wp14:anchorId="4BE2F4A0" wp14:editId="5CCF8021">
              <wp:extent cx="4572000" cy="2743200"/>
              <wp:effectExtent l="0" t="0" r="12700" b="12700"/>
              <wp:docPr id="6" name="Chart 6">
                <a:extLst xmlns:a="http://schemas.openxmlformats.org/drawingml/2006/main">
                  <a:ext uri="{FF2B5EF4-FFF2-40B4-BE49-F238E27FC236}">
                    <a16:creationId xmlns:a16="http://schemas.microsoft.com/office/drawing/2014/main" id="{1F66F295-C109-4A42-983F-695CF06E9B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del>
    </w:p>
    <w:p w14:paraId="4FAA9459" w14:textId="1C24DCD1" w:rsidR="009E2552" w:rsidDel="00237358" w:rsidRDefault="004203E7" w:rsidP="00865D51">
      <w:pPr>
        <w:pStyle w:val="Caption"/>
        <w:rPr>
          <w:del w:id="521" w:author="Microsoft Office 用户" w:date="2021-09-13T12:43:00Z"/>
          <w:lang w:val="en-US"/>
        </w:rPr>
      </w:pPr>
      <w:del w:id="522" w:author="Microsoft Office 用户" w:date="2021-09-13T12:43:00Z">
        <w:r w:rsidDel="00237358">
          <w:delText xml:space="preserve">Figure </w:delText>
        </w:r>
        <w:r w:rsidR="005B7735" w:rsidDel="00237358">
          <w:fldChar w:fldCharType="begin"/>
        </w:r>
        <w:r w:rsidR="005B7735" w:rsidDel="00237358">
          <w:delInstrText xml:space="preserve"> SEQ Figure \* ARABIC </w:delInstrText>
        </w:r>
        <w:r w:rsidR="005B7735" w:rsidDel="00237358">
          <w:fldChar w:fldCharType="separate"/>
        </w:r>
        <w:r w:rsidDel="00237358">
          <w:rPr>
            <w:noProof/>
          </w:rPr>
          <w:delText>4</w:delText>
        </w:r>
        <w:r w:rsidR="005B7735" w:rsidDel="00237358">
          <w:rPr>
            <w:noProof/>
          </w:rPr>
          <w:fldChar w:fldCharType="end"/>
        </w:r>
        <w:r w:rsidDel="00237358">
          <w:rPr>
            <w:lang w:val="en-US"/>
          </w:rPr>
          <w:delText xml:space="preserve">. </w:delText>
        </w:r>
        <w:r w:rsidRPr="00264200" w:rsidDel="00237358">
          <w:rPr>
            <w:lang w:val="en-US"/>
          </w:rPr>
          <w:delText>AMSE from different K2 values with increment 0.1</w:delText>
        </w:r>
      </w:del>
    </w:p>
    <w:p w14:paraId="7DACBE81" w14:textId="1816EEB2" w:rsidR="007379DB" w:rsidRPr="003F60FA" w:rsidDel="00237358" w:rsidRDefault="004203E7" w:rsidP="00D52D46">
      <w:pPr>
        <w:rPr>
          <w:del w:id="523" w:author="Microsoft Office 用户" w:date="2021-09-13T12:43:00Z"/>
          <w:lang w:val="en-US"/>
        </w:rPr>
      </w:pPr>
      <w:del w:id="524" w:author="Microsoft Office 用户" w:date="2021-09-13T12:43:00Z">
        <w:r w:rsidDel="00237358">
          <w:rPr>
            <w:lang w:val="en-US"/>
          </w:rPr>
          <w:delText>The</w:delText>
        </w:r>
        <w:r w:rsidR="00997C23" w:rsidDel="00237358">
          <w:rPr>
            <w:lang w:val="en-US"/>
          </w:rPr>
          <w:delText xml:space="preserve"> </w:delText>
        </w:r>
        <w:r w:rsidR="00494181" w:rsidDel="00237358">
          <w:rPr>
            <w:lang w:val="en-US"/>
          </w:rPr>
          <w:delText xml:space="preserve">minimum </w:delText>
        </w:r>
      </w:del>
      <m:oMath>
        <m:r>
          <w:del w:id="525" w:author="Microsoft Office 用户" w:date="2021-09-13T12:43:00Z">
            <w:rPr>
              <w:rFonts w:ascii="Cambria Math" w:hAnsi="Cambria Math"/>
              <w:lang w:val="en-US"/>
            </w:rPr>
            <m:t>AMSE</m:t>
          </w:del>
        </m:r>
      </m:oMath>
      <w:del w:id="526" w:author="Microsoft Office 用户" w:date="2021-09-13T12:43:00Z">
        <w:r w:rsidR="00997C23" w:rsidDel="00237358">
          <w:rPr>
            <w:lang w:val="en-US"/>
          </w:rPr>
          <w:delText xml:space="preserve"> value from</w:delText>
        </w:r>
        <w:r w:rsidR="00494181" w:rsidDel="00237358">
          <w:rPr>
            <w:lang w:val="en-US"/>
          </w:rPr>
          <w:delText xml:space="preserve"> </w:delText>
        </w:r>
        <w:r w:rsidR="00AF3648" w:rsidDel="00237358">
          <w:rPr>
            <w:lang w:val="en-US"/>
          </w:rPr>
          <w:delText>this n</w:delText>
        </w:r>
        <w:r w:rsidR="00035E05" w:rsidDel="00237358">
          <w:rPr>
            <w:lang w:val="en-US"/>
          </w:rPr>
          <w:delText xml:space="preserve">ew approach is </w:delText>
        </w:r>
        <w:r w:rsidR="003F60FA" w:rsidRPr="00865D51" w:rsidDel="00237358">
          <w:rPr>
            <w:lang w:val="en-US"/>
          </w:rPr>
          <w:delText>0.10661</w:delText>
        </w:r>
        <w:r w:rsidR="00093160" w:rsidDel="00237358">
          <w:rPr>
            <w:lang w:val="en-US"/>
          </w:rPr>
          <w:delText>0</w:delText>
        </w:r>
        <w:r w:rsidR="003F60FA" w:rsidRPr="00865D51" w:rsidDel="00237358">
          <w:rPr>
            <w:lang w:val="en-US"/>
          </w:rPr>
          <w:delText xml:space="preserve">, </w:delText>
        </w:r>
        <w:r w:rsidR="0032238B" w:rsidRPr="00865D51" w:rsidDel="00237358">
          <w:rPr>
            <w:lang w:val="en-US"/>
          </w:rPr>
          <w:delText>when</w:delText>
        </w:r>
        <w:r w:rsidR="0032238B" w:rsidDel="00237358">
          <w:rPr>
            <w:rFonts w:ascii="Calibri" w:hAnsi="Calibri" w:cs="Calibri"/>
            <w:color w:val="000000"/>
            <w:lang w:val="en-US"/>
          </w:rPr>
          <w:delText xml:space="preserve"> </w:delText>
        </w:r>
      </w:del>
      <m:oMath>
        <m:sSub>
          <m:sSubPr>
            <m:ctrlPr>
              <w:del w:id="527" w:author="Microsoft Office 用户" w:date="2021-09-13T12:43:00Z">
                <w:rPr>
                  <w:rFonts w:ascii="Cambria Math" w:hAnsi="Cambria Math" w:cs="Calibri"/>
                  <w:i/>
                  <w:color w:val="000000"/>
                  <w:lang w:val="en-US"/>
                </w:rPr>
              </w:del>
            </m:ctrlPr>
          </m:sSubPr>
          <m:e>
            <m:r>
              <w:del w:id="528" w:author="Microsoft Office 用户" w:date="2021-09-13T12:43:00Z">
                <w:rPr>
                  <w:rFonts w:ascii="Cambria Math" w:hAnsi="Cambria Math" w:cs="Calibri"/>
                  <w:color w:val="000000"/>
                  <w:lang w:val="en-US"/>
                </w:rPr>
                <m:t>K</m:t>
              </w:del>
            </m:r>
          </m:e>
          <m:sub>
            <m:r>
              <w:del w:id="529" w:author="Microsoft Office 用户" w:date="2021-09-13T12:43:00Z">
                <w:rPr>
                  <w:rFonts w:ascii="Cambria Math" w:hAnsi="Cambria Math" w:cs="Calibri"/>
                  <w:color w:val="000000"/>
                  <w:lang w:val="en-US"/>
                </w:rPr>
                <m:t>2</m:t>
              </w:del>
            </m:r>
          </m:sub>
        </m:sSub>
        <m:r>
          <w:del w:id="530" w:author="Microsoft Office 用户" w:date="2021-09-13T12:43:00Z">
            <w:rPr>
              <w:rFonts w:ascii="Cambria Math" w:hAnsi="Cambria Math" w:cs="Calibri"/>
              <w:color w:val="000000"/>
              <w:lang w:val="en-US"/>
            </w:rPr>
            <m:t>=1.4</m:t>
          </w:del>
        </m:r>
      </m:oMath>
      <w:del w:id="531" w:author="Microsoft Office 用户" w:date="2021-09-13T12:43:00Z">
        <w:r w:rsidR="0025009C" w:rsidDel="00237358">
          <w:rPr>
            <w:rFonts w:ascii="Calibri" w:hAnsi="Calibri" w:cs="Calibri"/>
            <w:color w:val="000000"/>
            <w:lang w:val="en-US"/>
          </w:rPr>
          <w:delText xml:space="preserve"> </w:delText>
        </w:r>
        <w:r w:rsidR="0032238B" w:rsidDel="00237358">
          <w:rPr>
            <w:rFonts w:ascii="Calibri" w:hAnsi="Calibri" w:cs="Calibri"/>
            <w:color w:val="000000"/>
            <w:lang w:val="en-US"/>
          </w:rPr>
          <w:delText>.</w:delText>
        </w:r>
      </w:del>
    </w:p>
    <w:p w14:paraId="3F9AD2FF" w14:textId="3E398801" w:rsidR="00264D9B" w:rsidRPr="00865D51" w:rsidDel="00237358" w:rsidRDefault="00264D9B" w:rsidP="00264D9B">
      <w:pPr>
        <w:rPr>
          <w:del w:id="532" w:author="Microsoft Office 用户" w:date="2021-09-13T12:43:00Z"/>
          <w:color w:val="808080" w:themeColor="background1" w:themeShade="80"/>
          <w:sz w:val="20"/>
          <w:szCs w:val="20"/>
          <w:lang w:val="en-US"/>
        </w:rPr>
      </w:pPr>
      <w:del w:id="533" w:author="Microsoft Office 用户" w:date="2021-09-13T12:43:00Z">
        <w:r w:rsidRPr="00865D51" w:rsidDel="00237358">
          <w:rPr>
            <w:color w:val="808080" w:themeColor="background1" w:themeShade="80"/>
            <w:sz w:val="20"/>
            <w:szCs w:val="20"/>
            <w:lang w:val="en-US"/>
          </w:rPr>
          <w:delText>Note for future work: the downward sloping shape could tell that another indicator may be better</w:delText>
        </w:r>
      </w:del>
    </w:p>
    <w:p w14:paraId="095F9DC0" w14:textId="05D534C3" w:rsidR="00312CAC" w:rsidRPr="00312CAC" w:rsidDel="009437F3" w:rsidRDefault="00312CAC" w:rsidP="00D52D46">
      <w:pPr>
        <w:rPr>
          <w:del w:id="534" w:author="Microsoft Office 用户" w:date="2021-09-13T12:43:00Z"/>
          <w:lang w:val="en-US"/>
        </w:rPr>
      </w:pPr>
    </w:p>
    <w:p w14:paraId="38B9741C" w14:textId="0C5C5ED8" w:rsidR="00DE6B23" w:rsidRPr="00312CAC" w:rsidRDefault="00DE6B23" w:rsidP="00D52D46">
      <w:pPr>
        <w:rPr>
          <w:lang w:val="en-US"/>
        </w:rPr>
      </w:pPr>
    </w:p>
    <w:p w14:paraId="31FEB2CF" w14:textId="3D78CC7D" w:rsidR="00904F09" w:rsidRPr="00B86871" w:rsidRDefault="00C2112A" w:rsidP="00D52D46">
      <w:pPr>
        <w:rPr>
          <w:b/>
          <w:bCs/>
          <w:sz w:val="28"/>
          <w:szCs w:val="28"/>
          <w:lang w:val="en-US"/>
        </w:rPr>
      </w:pPr>
      <w:r>
        <w:rPr>
          <w:b/>
          <w:bCs/>
          <w:sz w:val="28"/>
          <w:szCs w:val="28"/>
          <w:lang w:val="en-US"/>
        </w:rPr>
        <w:t>5.</w:t>
      </w:r>
      <w:r w:rsidR="0008543B" w:rsidRPr="00B86871">
        <w:rPr>
          <w:b/>
          <w:bCs/>
          <w:sz w:val="28"/>
          <w:szCs w:val="28"/>
          <w:lang w:val="en-US"/>
        </w:rPr>
        <w:t xml:space="preserve"> Conclusion</w:t>
      </w:r>
    </w:p>
    <w:p w14:paraId="228BCED3" w14:textId="4E70ADF8" w:rsidR="00904F09" w:rsidRDefault="00904F09" w:rsidP="001C319D">
      <w:pPr>
        <w:rPr>
          <w:lang w:val="en-US"/>
        </w:rPr>
      </w:pPr>
    </w:p>
    <w:p w14:paraId="35D0755A" w14:textId="7FFFCABF" w:rsidR="00465CF3" w:rsidRDefault="00904F09" w:rsidP="001C319D">
      <w:pPr>
        <w:rPr>
          <w:lang w:val="en-US"/>
        </w:rPr>
      </w:pPr>
      <w:r>
        <w:rPr>
          <w:lang w:val="en-US"/>
        </w:rPr>
        <w:t>In this essay, I</w:t>
      </w:r>
      <w:r w:rsidR="00150116">
        <w:rPr>
          <w:lang w:val="en-US"/>
        </w:rPr>
        <w:t xml:space="preserve"> first</w:t>
      </w:r>
      <w:r>
        <w:rPr>
          <w:lang w:val="en-US"/>
        </w:rPr>
        <w:t xml:space="preserve"> </w:t>
      </w:r>
      <w:r w:rsidR="005C53B6">
        <w:rPr>
          <w:lang w:val="en-US"/>
        </w:rPr>
        <w:t>introduce some</w:t>
      </w:r>
      <w:r w:rsidR="001F1BC1">
        <w:rPr>
          <w:lang w:val="en-US"/>
        </w:rPr>
        <w:t xml:space="preserve"> </w:t>
      </w:r>
      <w:commentRangeStart w:id="535"/>
      <w:del w:id="536" w:author="Microsoft Office 用户" w:date="2021-09-10T22:51:00Z">
        <w:r w:rsidR="001F1BC1" w:rsidDel="00C21277">
          <w:rPr>
            <w:lang w:val="en-US"/>
          </w:rPr>
          <w:delText>literature work o</w:delText>
        </w:r>
        <w:r w:rsidR="00092372" w:rsidDel="00C21277">
          <w:rPr>
            <w:lang w:val="en-US"/>
          </w:rPr>
          <w:delText xml:space="preserve">f other </w:delText>
        </w:r>
      </w:del>
      <w:r w:rsidR="00A87008">
        <w:rPr>
          <w:lang w:val="en-US"/>
        </w:rPr>
        <w:t xml:space="preserve">literature works </w:t>
      </w:r>
      <w:commentRangeEnd w:id="535"/>
      <w:r w:rsidR="00EF3359">
        <w:rPr>
          <w:rStyle w:val="CommentReference"/>
        </w:rPr>
        <w:commentReference w:id="535"/>
      </w:r>
      <w:r w:rsidR="00A87008">
        <w:rPr>
          <w:lang w:val="en-US"/>
        </w:rPr>
        <w:t xml:space="preserve">on </w:t>
      </w:r>
      <w:r w:rsidR="00B02750">
        <w:rPr>
          <w:lang w:val="en-US"/>
        </w:rPr>
        <w:t xml:space="preserve">the ranking method. </w:t>
      </w:r>
      <w:r w:rsidR="00F01244">
        <w:rPr>
          <w:lang w:val="en-US"/>
        </w:rPr>
        <w:t xml:space="preserve">Then I </w:t>
      </w:r>
      <w:r w:rsidR="00C56708">
        <w:rPr>
          <w:lang w:val="en-US"/>
        </w:rPr>
        <w:t xml:space="preserve">give </w:t>
      </w:r>
      <w:r w:rsidR="00F21A77">
        <w:rPr>
          <w:lang w:val="en-US"/>
        </w:rPr>
        <w:t>a</w:t>
      </w:r>
      <w:r w:rsidR="00914E62">
        <w:rPr>
          <w:lang w:val="en-US"/>
        </w:rPr>
        <w:t>n</w:t>
      </w:r>
      <w:r w:rsidR="00F21A77">
        <w:rPr>
          <w:lang w:val="en-US"/>
        </w:rPr>
        <w:t xml:space="preserve"> </w:t>
      </w:r>
      <w:r w:rsidR="00914E62">
        <w:rPr>
          <w:lang w:val="en-US"/>
        </w:rPr>
        <w:t xml:space="preserve">introduction </w:t>
      </w:r>
      <w:r w:rsidR="00247C1A">
        <w:rPr>
          <w:lang w:val="en-US"/>
        </w:rPr>
        <w:t>o</w:t>
      </w:r>
      <w:ins w:id="537" w:author="Microsoft Office 用户" w:date="2021-09-13T12:44:00Z">
        <w:r w:rsidR="003B4EBC">
          <w:rPr>
            <w:lang w:val="en-US"/>
          </w:rPr>
          <w:t>n</w:t>
        </w:r>
      </w:ins>
      <w:del w:id="538" w:author="Microsoft Office 用户" w:date="2021-09-13T12:44:00Z">
        <w:r w:rsidR="00247C1A" w:rsidDel="003B4EBC">
          <w:rPr>
            <w:lang w:val="en-US"/>
          </w:rPr>
          <w:delText>f</w:delText>
        </w:r>
      </w:del>
      <w:r w:rsidR="00247C1A">
        <w:rPr>
          <w:lang w:val="en-US"/>
        </w:rPr>
        <w:t xml:space="preserve"> the </w:t>
      </w:r>
      <w:r w:rsidR="00814502">
        <w:rPr>
          <w:lang w:val="en-US"/>
        </w:rPr>
        <w:t xml:space="preserve">Codeforces rating system. </w:t>
      </w:r>
      <w:r w:rsidR="00CC5607">
        <w:rPr>
          <w:lang w:val="en-US"/>
        </w:rPr>
        <w:t xml:space="preserve">I develop my own rating method </w:t>
      </w:r>
      <w:r w:rsidR="00D616F8">
        <w:rPr>
          <w:lang w:val="en-US"/>
        </w:rPr>
        <w:t>based on</w:t>
      </w:r>
      <w:r w:rsidR="00CC5607">
        <w:rPr>
          <w:lang w:val="en-US"/>
        </w:rPr>
        <w:t xml:space="preserve"> the </w:t>
      </w:r>
      <w:r w:rsidR="00D14B6E">
        <w:rPr>
          <w:lang w:val="en-US"/>
        </w:rPr>
        <w:t>Elo method</w:t>
      </w:r>
      <w:r w:rsidR="00D616F8">
        <w:rPr>
          <w:lang w:val="en-US"/>
        </w:rPr>
        <w:t xml:space="preserve"> and</w:t>
      </w:r>
      <w:r w:rsidR="007F5BEE">
        <w:rPr>
          <w:lang w:val="en-US"/>
        </w:rPr>
        <w:t xml:space="preserve"> change a little to produce a multi</w:t>
      </w:r>
      <w:r w:rsidR="00465CF3">
        <w:rPr>
          <w:lang w:val="en-US"/>
        </w:rPr>
        <w:t xml:space="preserve">-competitor Elo method. </w:t>
      </w:r>
      <w:r w:rsidR="00A006B1">
        <w:rPr>
          <w:lang w:val="en-US"/>
        </w:rPr>
        <w:t>After this,</w:t>
      </w:r>
      <w:r w:rsidR="009D1B82">
        <w:rPr>
          <w:lang w:val="en-US"/>
        </w:rPr>
        <w:t xml:space="preserve"> I </w:t>
      </w:r>
      <w:r w:rsidR="00BD4780">
        <w:rPr>
          <w:lang w:val="en-US"/>
        </w:rPr>
        <w:t xml:space="preserve">collect the data of 20 </w:t>
      </w:r>
      <w:r w:rsidR="00AF3314">
        <w:rPr>
          <w:lang w:val="en-US"/>
        </w:rPr>
        <w:t xml:space="preserve">closest Div.1 matches to </w:t>
      </w:r>
      <w:r w:rsidR="009C2956">
        <w:rPr>
          <w:lang w:val="en-US"/>
        </w:rPr>
        <w:t xml:space="preserve">test the </w:t>
      </w:r>
      <w:r w:rsidR="00EE4EA0">
        <w:rPr>
          <w:lang w:val="en-US"/>
        </w:rPr>
        <w:t>predictability of my method.</w:t>
      </w:r>
      <w:r w:rsidR="00C5578F">
        <w:rPr>
          <w:lang w:val="en-US"/>
        </w:rPr>
        <w:t xml:space="preserve"> I adjust my </w:t>
      </w:r>
      <m:oMath>
        <m:r>
          <w:rPr>
            <w:rFonts w:ascii="Cambria Math" w:hAnsi="Cambria Math"/>
            <w:lang w:val="en-US"/>
            <w:rPrChange w:id="539" w:author="Microsoft Office 用户" w:date="2021-09-13T12:48:00Z">
              <w:rPr>
                <w:rFonts w:ascii="Cambria Math" w:hAnsi="Cambria Math"/>
                <w:lang w:val="en-US"/>
              </w:rPr>
            </w:rPrChange>
          </w:rPr>
          <m:t>K</m:t>
        </m:r>
      </m:oMath>
      <w:r w:rsidR="00C5578F">
        <w:rPr>
          <w:lang w:val="en-US"/>
        </w:rPr>
        <w:t xml:space="preserve"> value </w:t>
      </w:r>
      <w:del w:id="540" w:author="Microsoft Office 用户" w:date="2021-09-13T12:44:00Z">
        <w:r w:rsidR="00C5578F" w:rsidDel="00BE7732">
          <w:rPr>
            <w:lang w:val="en-US"/>
          </w:rPr>
          <w:delText xml:space="preserve">based </w:delText>
        </w:r>
      </w:del>
      <w:r w:rsidR="00C5578F">
        <w:rPr>
          <w:lang w:val="en-US"/>
        </w:rPr>
        <w:t xml:space="preserve">to minimize the </w:t>
      </w:r>
      <m:oMath>
        <m:r>
          <w:rPr>
            <w:rFonts w:ascii="Cambria Math" w:hAnsi="Cambria Math"/>
            <w:lang w:val="en-US"/>
            <w:rPrChange w:id="541" w:author="Microsoft Office 用户" w:date="2021-09-13T12:48:00Z">
              <w:rPr>
                <w:rFonts w:ascii="Cambria Math" w:hAnsi="Cambria Math"/>
                <w:lang w:val="en-US"/>
              </w:rPr>
            </w:rPrChange>
          </w:rPr>
          <m:t>AMSE</m:t>
        </m:r>
      </m:oMath>
      <w:r w:rsidR="00BB0A75">
        <w:rPr>
          <w:lang w:val="en-US"/>
        </w:rPr>
        <w:t xml:space="preserve"> value, then add another </w:t>
      </w:r>
      <w:r w:rsidR="0049682D">
        <w:rPr>
          <w:lang w:val="en-US"/>
        </w:rPr>
        <w:t xml:space="preserve">special </w:t>
      </w:r>
      <m:oMath>
        <m:r>
          <w:rPr>
            <w:rFonts w:ascii="Cambria Math" w:hAnsi="Cambria Math"/>
            <w:lang w:val="en-US"/>
            <w:rPrChange w:id="542" w:author="Microsoft Office 用户" w:date="2021-09-13T12:48:00Z">
              <w:rPr>
                <w:rFonts w:ascii="Cambria Math" w:hAnsi="Cambria Math"/>
                <w:lang w:val="en-US"/>
              </w:rPr>
            </w:rPrChange>
          </w:rPr>
          <m:t>K</m:t>
        </m:r>
      </m:oMath>
      <w:r w:rsidR="0049682D">
        <w:rPr>
          <w:lang w:val="en-US"/>
        </w:rPr>
        <w:t xml:space="preserve"> for the top </w:t>
      </w:r>
      <w:r w:rsidR="00B808BE">
        <w:rPr>
          <w:lang w:val="en-US"/>
        </w:rPr>
        <w:t xml:space="preserve">7 competitors to improve my method. </w:t>
      </w:r>
      <w:r w:rsidR="007E0353">
        <w:rPr>
          <w:lang w:val="en-US"/>
        </w:rPr>
        <w:t xml:space="preserve">The final </w:t>
      </w:r>
      <m:oMath>
        <m:r>
          <w:rPr>
            <w:rFonts w:ascii="Cambria Math" w:hAnsi="Cambria Math"/>
            <w:lang w:val="en-US"/>
            <w:rPrChange w:id="543" w:author="Microsoft Office 用户" w:date="2021-09-13T12:48:00Z">
              <w:rPr>
                <w:rFonts w:ascii="Cambria Math" w:hAnsi="Cambria Math"/>
                <w:lang w:val="en-US"/>
              </w:rPr>
            </w:rPrChange>
          </w:rPr>
          <m:t>AMSE</m:t>
        </m:r>
      </m:oMath>
      <w:r w:rsidR="007E0353">
        <w:rPr>
          <w:lang w:val="en-US"/>
        </w:rPr>
        <w:t xml:space="preserve"> </w:t>
      </w:r>
      <w:r w:rsidR="00F84376">
        <w:rPr>
          <w:lang w:val="en-US"/>
        </w:rPr>
        <w:t>value is</w:t>
      </w:r>
      <w:ins w:id="544" w:author="Microsoft Office 用户" w:date="2021-09-13T12:45:00Z">
        <w:r w:rsidR="00BE7732">
          <w:rPr>
            <w:lang w:val="en-US"/>
          </w:rPr>
          <w:t xml:space="preserve"> </w:t>
        </w:r>
        <w:r w:rsidR="00BE7732" w:rsidRPr="0052177F">
          <w:rPr>
            <w:lang w:val="en-US"/>
          </w:rPr>
          <w:t>0.10639346</w:t>
        </w:r>
        <w:r w:rsidR="00BE7732" w:rsidRPr="00865D51">
          <w:rPr>
            <w:lang w:val="en-US"/>
          </w:rPr>
          <w:t>,</w:t>
        </w:r>
      </w:ins>
      <w:del w:id="545" w:author="Microsoft Office 用户" w:date="2021-09-13T12:45:00Z">
        <w:r w:rsidR="00F84376" w:rsidDel="00BE7732">
          <w:rPr>
            <w:lang w:val="en-US"/>
          </w:rPr>
          <w:delText xml:space="preserve"> </w:delText>
        </w:r>
        <w:r w:rsidR="003E746B" w:rsidRPr="00865D51" w:rsidDel="00BE7732">
          <w:rPr>
            <w:lang w:val="en-US"/>
          </w:rPr>
          <w:delText>0.10661</w:delText>
        </w:r>
        <w:r w:rsidR="005A0815" w:rsidDel="00BE7732">
          <w:rPr>
            <w:lang w:val="en-US"/>
          </w:rPr>
          <w:delText>0,</w:delText>
        </w:r>
      </w:del>
      <w:r w:rsidR="00BA2AF1">
        <w:rPr>
          <w:lang w:val="en-US"/>
        </w:rPr>
        <w:t xml:space="preserve"> </w:t>
      </w:r>
      <w:ins w:id="546" w:author="Microsoft Office 用户" w:date="2021-09-13T12:45:00Z">
        <w:r w:rsidR="000E404D">
          <w:rPr>
            <w:lang w:val="en-US"/>
          </w:rPr>
          <w:t xml:space="preserve">better than </w:t>
        </w:r>
      </w:ins>
      <w:ins w:id="547" w:author="Microsoft Office 用户" w:date="2021-09-13T12:48:00Z">
        <w:r w:rsidR="00D0599C" w:rsidRPr="00D0599C">
          <w:rPr>
            <w:lang w:val="en-US"/>
            <w:rPrChange w:id="548" w:author="Microsoft Office 用户" w:date="2021-09-13T12:48:00Z">
              <w:rPr>
                <w:rFonts w:ascii="Menlo" w:eastAsia="SimSun" w:hAnsi="Menlo" w:cs="Menlo"/>
                <w:color w:val="000000"/>
                <w:sz w:val="22"/>
                <w:szCs w:val="22"/>
                <w:lang w:val="en-US"/>
              </w:rPr>
            </w:rPrChange>
          </w:rPr>
          <w:t>0.10661421</w:t>
        </w:r>
        <w:r w:rsidR="00D0599C" w:rsidRPr="00D0599C">
          <w:rPr>
            <w:lang w:val="en-US"/>
            <w:rPrChange w:id="549" w:author="Microsoft Office 用户" w:date="2021-09-13T12:48:00Z">
              <w:rPr>
                <w:rFonts w:ascii="Menlo" w:eastAsia="SimSun" w:hAnsi="Menlo" w:cs="Menlo"/>
                <w:color w:val="000000"/>
                <w:sz w:val="22"/>
                <w:szCs w:val="22"/>
                <w:lang w:val="en-US"/>
              </w:rPr>
            </w:rPrChange>
          </w:rPr>
          <w:t xml:space="preserve"> </w:t>
        </w:r>
        <w:r w:rsidR="00D0599C">
          <w:rPr>
            <w:lang w:val="en-US"/>
          </w:rPr>
          <w:t xml:space="preserve">from </w:t>
        </w:r>
        <w:r w:rsidR="005135E1">
          <w:rPr>
            <w:lang w:val="en-US"/>
          </w:rPr>
          <w:t xml:space="preserve">using a uniform </w:t>
        </w:r>
      </w:ins>
      <m:oMath>
        <m:r>
          <w:ins w:id="550" w:author="Microsoft Office 用户" w:date="2021-09-13T12:48:00Z">
            <w:rPr>
              <w:rFonts w:ascii="Cambria Math" w:hAnsi="Cambria Math"/>
              <w:lang w:val="en-US"/>
            </w:rPr>
            <m:t>K</m:t>
          </w:ins>
        </m:r>
      </m:oMath>
      <w:ins w:id="551" w:author="Microsoft Office 用户" w:date="2021-09-13T12:48:00Z">
        <w:r w:rsidR="005135E1">
          <w:rPr>
            <w:lang w:val="en-US"/>
          </w:rPr>
          <w:t xml:space="preserve"> over all competitors. This value is also </w:t>
        </w:r>
      </w:ins>
      <w:r w:rsidR="00BA2AF1">
        <w:rPr>
          <w:lang w:val="en-US"/>
        </w:rPr>
        <w:t xml:space="preserve">small enough to </w:t>
      </w:r>
      <w:r w:rsidR="000745AA">
        <w:rPr>
          <w:lang w:val="en-US"/>
        </w:rPr>
        <w:t xml:space="preserve">assure </w:t>
      </w:r>
      <w:r w:rsidR="0081508D">
        <w:rPr>
          <w:lang w:val="en-US"/>
        </w:rPr>
        <w:t xml:space="preserve">that </w:t>
      </w:r>
      <w:r w:rsidR="00243897">
        <w:rPr>
          <w:lang w:val="en-US"/>
        </w:rPr>
        <w:t>my</w:t>
      </w:r>
      <w:r w:rsidR="005D5D03">
        <w:rPr>
          <w:lang w:val="en-US"/>
        </w:rPr>
        <w:t xml:space="preserve"> rating</w:t>
      </w:r>
      <w:r w:rsidR="00243897">
        <w:rPr>
          <w:lang w:val="en-US"/>
        </w:rPr>
        <w:t xml:space="preserve"> method </w:t>
      </w:r>
      <w:r w:rsidR="00E92843">
        <w:rPr>
          <w:lang w:val="en-US"/>
        </w:rPr>
        <w:t xml:space="preserve">is reliable. </w:t>
      </w:r>
    </w:p>
    <w:p w14:paraId="27E1622F" w14:textId="6BFBB564" w:rsidR="00F84376" w:rsidRDefault="00F84376" w:rsidP="001C319D">
      <w:pPr>
        <w:rPr>
          <w:lang w:val="en-US"/>
        </w:rPr>
      </w:pPr>
    </w:p>
    <w:p w14:paraId="00B86E85" w14:textId="1603C67F" w:rsidR="00F61DAB" w:rsidRPr="00503DCB" w:rsidDel="006B3F8C" w:rsidRDefault="00F61DAB" w:rsidP="001C319D">
      <w:pPr>
        <w:rPr>
          <w:del w:id="552" w:author="Microsoft Office 用户" w:date="2021-09-13T12:50:00Z"/>
          <w:lang w:val="en-US"/>
        </w:rPr>
      </w:pPr>
      <w:r>
        <w:rPr>
          <w:lang w:val="en-US"/>
        </w:rPr>
        <w:t xml:space="preserve">However, my method is </w:t>
      </w:r>
      <w:r w:rsidR="00255465">
        <w:rPr>
          <w:lang w:val="en-US"/>
        </w:rPr>
        <w:t>undoubtedly not enough. D</w:t>
      </w:r>
      <w:r w:rsidR="00E77908">
        <w:rPr>
          <w:lang w:val="en-US"/>
        </w:rPr>
        <w:t>e</w:t>
      </w:r>
      <w:r w:rsidR="00255465">
        <w:rPr>
          <w:lang w:val="en-US"/>
        </w:rPr>
        <w:t xml:space="preserve">spite the </w:t>
      </w:r>
      <w:r w:rsidR="004E1ACE">
        <w:rPr>
          <w:lang w:val="en-US"/>
        </w:rPr>
        <w:t>f</w:t>
      </w:r>
      <w:r w:rsidR="005A4B5C">
        <w:rPr>
          <w:lang w:val="en-US"/>
        </w:rPr>
        <w:t>act</w:t>
      </w:r>
      <w:r w:rsidR="004E1ACE">
        <w:rPr>
          <w:lang w:val="en-US"/>
        </w:rPr>
        <w:t xml:space="preserve"> </w:t>
      </w:r>
      <w:r w:rsidR="00E77908">
        <w:rPr>
          <w:lang w:val="en-US"/>
        </w:rPr>
        <w:t xml:space="preserve">that </w:t>
      </w:r>
      <w:r w:rsidR="005D0DF9">
        <w:rPr>
          <w:lang w:val="en-US"/>
        </w:rPr>
        <w:t xml:space="preserve">the first </w:t>
      </w:r>
      <w:r w:rsidR="00E77908">
        <w:rPr>
          <w:lang w:val="en-US"/>
        </w:rPr>
        <w:t xml:space="preserve">several </w:t>
      </w:r>
      <w:r w:rsidR="006D5CD8">
        <w:rPr>
          <w:lang w:val="en-US"/>
        </w:rPr>
        <w:t xml:space="preserve">competitors </w:t>
      </w:r>
      <w:r w:rsidR="00042421">
        <w:rPr>
          <w:lang w:val="en-US"/>
        </w:rPr>
        <w:t>have a</w:t>
      </w:r>
      <w:r w:rsidR="00FE6A67">
        <w:rPr>
          <w:lang w:val="en-US"/>
        </w:rPr>
        <w:t xml:space="preserve"> more accurate </w:t>
      </w:r>
      <w:r w:rsidR="00E44B8B">
        <w:rPr>
          <w:lang w:val="en-US"/>
        </w:rPr>
        <w:t xml:space="preserve">rating, there is still much </w:t>
      </w:r>
      <w:r w:rsidR="00AC65E2">
        <w:rPr>
          <w:lang w:val="en-US"/>
        </w:rPr>
        <w:t>difference</w:t>
      </w:r>
      <w:r w:rsidR="00E44B8B">
        <w:rPr>
          <w:lang w:val="en-US"/>
        </w:rPr>
        <w:t xml:space="preserve"> </w:t>
      </w:r>
      <w:r w:rsidR="00301208">
        <w:rPr>
          <w:lang w:val="en-US"/>
        </w:rPr>
        <w:t xml:space="preserve">between the </w:t>
      </w:r>
      <w:r w:rsidR="002A6CF2">
        <w:rPr>
          <w:lang w:val="en-US"/>
        </w:rPr>
        <w:t xml:space="preserve">official rating and </w:t>
      </w:r>
      <w:ins w:id="553" w:author="Microsoft Office 用户" w:date="2021-09-13T12:49:00Z">
        <w:r w:rsidR="00D35A84">
          <w:rPr>
            <w:lang w:val="en-US"/>
          </w:rPr>
          <w:t xml:space="preserve">my </w:t>
        </w:r>
      </w:ins>
      <w:r w:rsidR="00241C28">
        <w:rPr>
          <w:lang w:val="en-US"/>
        </w:rPr>
        <w:t>predicted rating. I thought</w:t>
      </w:r>
      <w:ins w:id="554" w:author="Case Potter" w:date="2021-09-09T21:47:00Z">
        <w:r w:rsidR="00EF3359">
          <w:rPr>
            <w:lang w:val="en-US"/>
          </w:rPr>
          <w:t xml:space="preserve"> of</w:t>
        </w:r>
      </w:ins>
      <w:r w:rsidR="00241C28">
        <w:rPr>
          <w:lang w:val="en-US"/>
        </w:rPr>
        <w:t xml:space="preserve"> a way to </w:t>
      </w:r>
      <w:r w:rsidR="002217C7">
        <w:rPr>
          <w:lang w:val="en-US"/>
        </w:rPr>
        <w:t xml:space="preserve">set different </w:t>
      </w:r>
      <m:oMath>
        <m:r>
          <w:rPr>
            <w:rFonts w:ascii="Cambria Math" w:hAnsi="Cambria Math"/>
            <w:lang w:val="en-US"/>
          </w:rPr>
          <m:t>K</m:t>
        </m:r>
      </m:oMath>
      <w:r w:rsidR="002217C7">
        <w:rPr>
          <w:lang w:val="en-US"/>
        </w:rPr>
        <w:t xml:space="preserve"> values for different </w:t>
      </w:r>
      <w:commentRangeStart w:id="555"/>
      <w:r w:rsidR="00C663DE">
        <w:rPr>
          <w:lang w:val="en-US"/>
        </w:rPr>
        <w:t>part</w:t>
      </w:r>
      <w:commentRangeEnd w:id="555"/>
      <w:r w:rsidR="00F75638">
        <w:rPr>
          <w:rStyle w:val="CommentReference"/>
        </w:rPr>
        <w:commentReference w:id="555"/>
      </w:r>
      <w:ins w:id="556" w:author="Microsoft Office 用户" w:date="2021-09-10T22:52:00Z">
        <w:r w:rsidR="00A56A92">
          <w:rPr>
            <w:lang w:val="en-US"/>
          </w:rPr>
          <w:t>s</w:t>
        </w:r>
      </w:ins>
      <w:r w:rsidR="00C663DE">
        <w:rPr>
          <w:lang w:val="en-US"/>
        </w:rPr>
        <w:t xml:space="preserve"> of </w:t>
      </w:r>
      <w:r w:rsidR="00D9095C">
        <w:rPr>
          <w:lang w:val="en-US"/>
        </w:rPr>
        <w:t>ranking</w:t>
      </w:r>
      <w:r w:rsidR="0020583F">
        <w:rPr>
          <w:lang w:val="en-US"/>
        </w:rPr>
        <w:t xml:space="preserve"> instead of using a single </w:t>
      </w:r>
      <m:oMath>
        <m:r>
          <w:rPr>
            <w:rFonts w:ascii="Cambria Math" w:hAnsi="Cambria Math"/>
            <w:lang w:val="en-US"/>
          </w:rPr>
          <m:t>K</m:t>
        </m:r>
      </m:oMath>
      <w:r w:rsidR="0020583F">
        <w:rPr>
          <w:lang w:val="en-US"/>
        </w:rPr>
        <w:t xml:space="preserve"> for every match, but</w:t>
      </w:r>
      <w:r w:rsidR="001579EA">
        <w:rPr>
          <w:lang w:val="en-US"/>
        </w:rPr>
        <w:t xml:space="preserve"> it requires </w:t>
      </w:r>
      <w:r w:rsidR="007E54E9">
        <w:rPr>
          <w:lang w:val="en-US"/>
        </w:rPr>
        <w:t xml:space="preserve">a significant amount of calculation and time to </w:t>
      </w:r>
      <w:r w:rsidR="00F44EC8">
        <w:rPr>
          <w:lang w:val="en-US"/>
        </w:rPr>
        <w:t xml:space="preserve">tune the </w:t>
      </w:r>
      <m:oMath>
        <m:r>
          <w:rPr>
            <w:rFonts w:ascii="Cambria Math" w:hAnsi="Cambria Math"/>
            <w:lang w:val="en-US"/>
          </w:rPr>
          <m:t>K</m:t>
        </m:r>
      </m:oMath>
      <w:r w:rsidR="00F44EC8">
        <w:rPr>
          <w:lang w:val="en-US"/>
        </w:rPr>
        <w:t xml:space="preserve"> value properly. The inaccurateness of my prediction is a limitation, and I hope in the future I can </w:t>
      </w:r>
      <w:r w:rsidR="00B74EDE">
        <w:rPr>
          <w:lang w:val="en-US"/>
        </w:rPr>
        <w:t xml:space="preserve">develop a </w:t>
      </w:r>
      <w:r w:rsidR="004B18C6">
        <w:rPr>
          <w:lang w:val="en-US"/>
        </w:rPr>
        <w:t xml:space="preserve">better method. </w:t>
      </w:r>
      <w:r w:rsidR="001E5298">
        <w:rPr>
          <w:lang w:val="en-US"/>
        </w:rPr>
        <w:t xml:space="preserve">Hopefully I can reduce my </w:t>
      </w:r>
      <m:oMath>
        <m:r>
          <w:rPr>
            <w:rFonts w:ascii="Cambria Math" w:hAnsi="Cambria Math"/>
            <w:lang w:val="en-US"/>
          </w:rPr>
          <m:t>AMSE</m:t>
        </m:r>
      </m:oMath>
      <w:r w:rsidR="001E5298">
        <w:rPr>
          <w:lang w:val="en-US"/>
        </w:rPr>
        <w:t xml:space="preserve"> value to </w:t>
      </w:r>
      <w:r w:rsidR="003E746B">
        <w:rPr>
          <w:lang w:val="en-US"/>
        </w:rPr>
        <w:t>0.05</w:t>
      </w:r>
      <w:r w:rsidR="001E5298">
        <w:rPr>
          <w:lang w:val="en-US"/>
        </w:rPr>
        <w:t xml:space="preserve"> in that method.</w:t>
      </w:r>
    </w:p>
    <w:p w14:paraId="19005BF3" w14:textId="29E2BC0C" w:rsidR="00255465" w:rsidDel="006B3F8C" w:rsidRDefault="00255465">
      <w:pPr>
        <w:tabs>
          <w:tab w:val="left" w:pos="5846"/>
        </w:tabs>
        <w:rPr>
          <w:del w:id="557" w:author="Microsoft Office 用户" w:date="2021-09-13T12:50:00Z"/>
          <w:lang w:val="en-US"/>
        </w:rPr>
      </w:pPr>
    </w:p>
    <w:p w14:paraId="1511036D" w14:textId="0FD945A0" w:rsidR="00F475A1" w:rsidDel="006B3F8C" w:rsidRDefault="00F475A1">
      <w:pPr>
        <w:tabs>
          <w:tab w:val="left" w:pos="5846"/>
        </w:tabs>
        <w:rPr>
          <w:del w:id="558" w:author="Microsoft Office 用户" w:date="2021-09-13T12:50:00Z"/>
          <w:lang w:val="en-US"/>
        </w:rPr>
      </w:pPr>
      <w:del w:id="559" w:author="Microsoft Office 用户" w:date="2021-09-13T12:50:00Z">
        <w:r w:rsidDel="006B3F8C">
          <w:rPr>
            <w:lang w:val="en-US"/>
          </w:rPr>
          <w:delText xml:space="preserve">Note for future work: </w:delText>
        </w:r>
      </w:del>
    </w:p>
    <w:p w14:paraId="5D71A49D" w14:textId="1D50C785" w:rsidR="00F475A1" w:rsidRDefault="00F475A1" w:rsidP="006B3F8C">
      <w:pPr>
        <w:rPr>
          <w:ins w:id="560" w:author="Microsoft Office 用户" w:date="2021-09-13T12:50:00Z"/>
          <w:lang w:val="en-US"/>
        </w:rPr>
      </w:pPr>
    </w:p>
    <w:p w14:paraId="3F02FC3A" w14:textId="70931EC6" w:rsidR="006B3F8C" w:rsidRDefault="006B3F8C" w:rsidP="006B3F8C">
      <w:pPr>
        <w:rPr>
          <w:ins w:id="561" w:author="Microsoft Office 用户" w:date="2021-09-13T12:50:00Z"/>
          <w:lang w:val="en-US"/>
        </w:rPr>
      </w:pPr>
    </w:p>
    <w:p w14:paraId="57108CBC" w14:textId="19BC8A1D" w:rsidR="006B3F8C" w:rsidRDefault="003E0D60" w:rsidP="00F96D2A">
      <w:pPr>
        <w:autoSpaceDE w:val="0"/>
        <w:autoSpaceDN w:val="0"/>
        <w:adjustRightInd w:val="0"/>
        <w:rPr>
          <w:lang w:val="en-US"/>
        </w:rPr>
        <w:pPrChange w:id="562" w:author="Microsoft Office 用户" w:date="2021-09-13T13:20:00Z">
          <w:pPr>
            <w:tabs>
              <w:tab w:val="left" w:pos="5846"/>
            </w:tabs>
          </w:pPr>
        </w:pPrChange>
      </w:pPr>
      <w:ins w:id="563" w:author="Microsoft Office 用户" w:date="2021-09-13T14:13:00Z">
        <w:r>
          <w:rPr>
            <w:lang w:val="en-US"/>
          </w:rPr>
          <w:t xml:space="preserve">Besides, </w:t>
        </w:r>
      </w:ins>
      <w:ins w:id="564" w:author="Microsoft Office 用户" w:date="2021-09-13T12:50:00Z">
        <w:r w:rsidR="0056611E">
          <w:rPr>
            <w:lang w:val="en-US"/>
          </w:rPr>
          <w:t xml:space="preserve">I planned to </w:t>
        </w:r>
        <w:r w:rsidR="000C592A">
          <w:rPr>
            <w:lang w:val="en-US"/>
          </w:rPr>
          <w:t>add some other features to my code</w:t>
        </w:r>
      </w:ins>
      <w:ins w:id="565" w:author="Microsoft Office 用户" w:date="2021-09-13T12:52:00Z">
        <w:r w:rsidR="00084CC1">
          <w:rPr>
            <w:lang w:val="en-US"/>
          </w:rPr>
          <w:t>.</w:t>
        </w:r>
      </w:ins>
      <w:ins w:id="566" w:author="Microsoft Office 用户" w:date="2021-09-13T12:50:00Z">
        <w:r w:rsidR="000C592A">
          <w:rPr>
            <w:lang w:val="en-US"/>
          </w:rPr>
          <w:t xml:space="preserve"> </w:t>
        </w:r>
      </w:ins>
      <w:ins w:id="567" w:author="Microsoft Office 用户" w:date="2021-09-13T12:52:00Z">
        <w:r w:rsidR="00084CC1">
          <w:rPr>
            <w:lang w:val="en-US"/>
          </w:rPr>
          <w:t>F</w:t>
        </w:r>
      </w:ins>
      <w:ins w:id="568" w:author="Microsoft Office 用户" w:date="2021-09-13T12:50:00Z">
        <w:r w:rsidR="000C592A">
          <w:rPr>
            <w:lang w:val="en-US"/>
          </w:rPr>
          <w:t xml:space="preserve">or instance, </w:t>
        </w:r>
      </w:ins>
      <w:ins w:id="569" w:author="Microsoft Office 用户" w:date="2021-09-13T12:51:00Z">
        <w:r w:rsidR="003A0B10" w:rsidRPr="009E1ACB">
          <w:rPr>
            <w:lang w:val="en-US"/>
            <w:rPrChange w:id="570" w:author="Microsoft Office 用户" w:date="2021-09-13T12:51:00Z">
              <w:rPr>
                <w:rFonts w:ascii="AppleSystemUIFont" w:eastAsia="SimSun" w:hAnsi="AppleSystemUIFont" w:cs="AppleSystemUIFont"/>
                <w:lang w:val="en-US"/>
              </w:rPr>
            </w:rPrChange>
          </w:rPr>
          <w:t>allowing people</w:t>
        </w:r>
        <w:r w:rsidR="003A0B10" w:rsidRPr="009E1ACB">
          <w:rPr>
            <w:lang w:val="en-US"/>
            <w:rPrChange w:id="571" w:author="Microsoft Office 用户" w:date="2021-09-13T12:51:00Z">
              <w:rPr>
                <w:rFonts w:ascii="AppleSystemUIFont" w:eastAsia="SimSun" w:hAnsi="AppleSystemUIFont" w:cs="AppleSystemUIFont"/>
                <w:lang w:val="en-US"/>
              </w:rPr>
            </w:rPrChange>
          </w:rPr>
          <w:t xml:space="preserve"> to</w:t>
        </w:r>
        <w:r w:rsidR="003A0B10" w:rsidRPr="009E1ACB">
          <w:rPr>
            <w:lang w:val="en-US"/>
            <w:rPrChange w:id="572" w:author="Microsoft Office 用户" w:date="2021-09-13T12:51:00Z">
              <w:rPr>
                <w:rFonts w:ascii="AppleSystemUIFont" w:eastAsia="SimSun" w:hAnsi="AppleSystemUIFont" w:cs="AppleSystemUIFont"/>
                <w:lang w:val="en-US"/>
              </w:rPr>
            </w:rPrChange>
          </w:rPr>
          <w:t xml:space="preserve"> see roughly how high the</w:t>
        </w:r>
        <w:r w:rsidR="00021536" w:rsidRPr="009E1ACB">
          <w:rPr>
            <w:lang w:val="en-US"/>
            <w:rPrChange w:id="573" w:author="Microsoft Office 用户" w:date="2021-09-13T12:51:00Z">
              <w:rPr>
                <w:rFonts w:ascii="AppleSystemUIFont" w:eastAsia="SimSun" w:hAnsi="AppleSystemUIFont" w:cs="AppleSystemUIFont"/>
                <w:lang w:val="en-US"/>
              </w:rPr>
            </w:rPrChange>
          </w:rPr>
          <w:t>ir</w:t>
        </w:r>
        <w:r w:rsidR="003A0B10" w:rsidRPr="009E1ACB">
          <w:rPr>
            <w:lang w:val="en-US"/>
            <w:rPrChange w:id="574" w:author="Microsoft Office 用户" w:date="2021-09-13T12:51:00Z">
              <w:rPr>
                <w:rFonts w:ascii="AppleSystemUIFont" w:eastAsia="SimSun" w:hAnsi="AppleSystemUIFont" w:cs="AppleSystemUIFont"/>
                <w:lang w:val="en-US"/>
              </w:rPr>
            </w:rPrChange>
          </w:rPr>
          <w:t xml:space="preserve"> rank is required to </w:t>
        </w:r>
        <w:r w:rsidR="00021536" w:rsidRPr="009E1ACB">
          <w:rPr>
            <w:lang w:val="en-US"/>
            <w:rPrChange w:id="575" w:author="Microsoft Office 用户" w:date="2021-09-13T12:51:00Z">
              <w:rPr>
                <w:rFonts w:ascii="AppleSystemUIFont" w:eastAsia="SimSun" w:hAnsi="AppleSystemUIFont" w:cs="AppleSystemUIFont"/>
                <w:lang w:val="en-US"/>
              </w:rPr>
            </w:rPrChange>
          </w:rPr>
          <w:t>prevent</w:t>
        </w:r>
        <w:r w:rsidR="003A0B10" w:rsidRPr="009E1ACB">
          <w:rPr>
            <w:lang w:val="en-US"/>
            <w:rPrChange w:id="576" w:author="Microsoft Office 用户" w:date="2021-09-13T12:51:00Z">
              <w:rPr>
                <w:rFonts w:ascii="AppleSystemUIFont" w:eastAsia="SimSun" w:hAnsi="AppleSystemUIFont" w:cs="AppleSystemUIFont"/>
                <w:lang w:val="en-US"/>
              </w:rPr>
            </w:rPrChange>
          </w:rPr>
          <w:t xml:space="preserve"> their rating from falling. </w:t>
        </w:r>
      </w:ins>
      <w:ins w:id="577" w:author="Microsoft Office 用户" w:date="2021-09-13T12:52:00Z">
        <w:r w:rsidR="00C53A88">
          <w:rPr>
            <w:lang w:val="en-US"/>
          </w:rPr>
          <w:t>Much competitors attend the contest</w:t>
        </w:r>
        <w:r w:rsidR="00A3716C">
          <w:rPr>
            <w:lang w:val="en-US"/>
          </w:rPr>
          <w:t xml:space="preserve">, </w:t>
        </w:r>
        <w:r w:rsidR="00CA4487">
          <w:rPr>
            <w:lang w:val="en-US"/>
          </w:rPr>
          <w:t xml:space="preserve">and even if they are not </w:t>
        </w:r>
      </w:ins>
      <w:ins w:id="578" w:author="Microsoft Office 用户" w:date="2021-09-13T12:53:00Z">
        <w:r w:rsidR="00E47C35">
          <w:rPr>
            <w:lang w:val="en-US"/>
          </w:rPr>
          <w:t>having</w:t>
        </w:r>
      </w:ins>
      <w:ins w:id="579" w:author="Microsoft Office 用户" w:date="2021-09-13T12:52:00Z">
        <w:r w:rsidR="00CA4487">
          <w:rPr>
            <w:lang w:val="en-US"/>
          </w:rPr>
          <w:t xml:space="preserve"> a high rise i</w:t>
        </w:r>
      </w:ins>
      <w:ins w:id="580" w:author="Microsoft Office 用户" w:date="2021-09-13T12:53:00Z">
        <w:r w:rsidR="00CA4487">
          <w:rPr>
            <w:lang w:val="en-US"/>
          </w:rPr>
          <w:t>n rating,</w:t>
        </w:r>
      </w:ins>
      <w:ins w:id="581" w:author="Microsoft Office 用户" w:date="2021-09-13T12:52:00Z">
        <w:r w:rsidR="00C53A88">
          <w:rPr>
            <w:lang w:val="en-US"/>
          </w:rPr>
          <w:t xml:space="preserve"> </w:t>
        </w:r>
      </w:ins>
      <w:ins w:id="582" w:author="Microsoft Office 用户" w:date="2021-09-13T12:53:00Z">
        <w:r w:rsidR="00CA4487">
          <w:rPr>
            <w:lang w:val="en-US"/>
          </w:rPr>
          <w:t>they</w:t>
        </w:r>
      </w:ins>
      <w:ins w:id="583" w:author="Microsoft Office 用户" w:date="2021-09-13T12:52:00Z">
        <w:r w:rsidR="00C53A88">
          <w:rPr>
            <w:lang w:val="en-US"/>
          </w:rPr>
          <w:t xml:space="preserve"> </w:t>
        </w:r>
      </w:ins>
      <w:ins w:id="584" w:author="Microsoft Office 用户" w:date="2021-09-13T12:53:00Z">
        <w:r w:rsidR="00F01CBB">
          <w:rPr>
            <w:lang w:val="en-US"/>
          </w:rPr>
          <w:t>wish</w:t>
        </w:r>
      </w:ins>
      <w:ins w:id="585" w:author="Microsoft Office 用户" w:date="2021-09-13T12:52:00Z">
        <w:r w:rsidR="00C53A88">
          <w:rPr>
            <w:lang w:val="en-US"/>
          </w:rPr>
          <w:t xml:space="preserve"> their rating not fall</w:t>
        </w:r>
      </w:ins>
      <w:ins w:id="586" w:author="Microsoft Office 用户" w:date="2021-09-13T12:53:00Z">
        <w:r w:rsidR="00824CC5">
          <w:rPr>
            <w:lang w:val="en-US"/>
          </w:rPr>
          <w:t>.</w:t>
        </w:r>
        <w:r w:rsidR="00E47C35">
          <w:rPr>
            <w:lang w:val="en-US"/>
          </w:rPr>
          <w:t xml:space="preserve"> </w:t>
        </w:r>
        <w:r w:rsidR="00F01CBB">
          <w:rPr>
            <w:lang w:val="en-US"/>
          </w:rPr>
          <w:t xml:space="preserve">Another </w:t>
        </w:r>
        <w:r w:rsidR="00FD12A7">
          <w:rPr>
            <w:lang w:val="en-US"/>
          </w:rPr>
          <w:t xml:space="preserve">feature would be </w:t>
        </w:r>
        <w:r w:rsidR="00A228D3">
          <w:rPr>
            <w:lang w:val="en-US"/>
          </w:rPr>
          <w:t xml:space="preserve">to </w:t>
        </w:r>
        <w:r w:rsidR="005D35DA">
          <w:rPr>
            <w:lang w:val="en-US"/>
          </w:rPr>
          <w:t>provid</w:t>
        </w:r>
        <w:r w:rsidR="00A228D3">
          <w:rPr>
            <w:lang w:val="en-US"/>
          </w:rPr>
          <w:t xml:space="preserve">e </w:t>
        </w:r>
      </w:ins>
      <w:ins w:id="587" w:author="Microsoft Office 用户" w:date="2021-09-13T12:54:00Z">
        <w:r w:rsidR="00BA23E7">
          <w:rPr>
            <w:lang w:val="en-US"/>
          </w:rPr>
          <w:t xml:space="preserve">a clever </w:t>
        </w:r>
        <w:r w:rsidR="00A40182">
          <w:rPr>
            <w:lang w:val="en-US"/>
          </w:rPr>
          <w:t>strategy</w:t>
        </w:r>
        <w:r w:rsidR="00C5474E">
          <w:rPr>
            <w:lang w:val="en-US"/>
          </w:rPr>
          <w:t xml:space="preserve"> of </w:t>
        </w:r>
        <w:r w:rsidR="00243ED1">
          <w:rPr>
            <w:lang w:val="en-US"/>
          </w:rPr>
          <w:t xml:space="preserve">attaining a higher </w:t>
        </w:r>
        <w:r w:rsidR="00C17B55">
          <w:rPr>
            <w:lang w:val="en-US"/>
          </w:rPr>
          <w:t>score</w:t>
        </w:r>
        <w:r w:rsidR="00FE23B4">
          <w:rPr>
            <w:lang w:val="en-US"/>
          </w:rPr>
          <w:t xml:space="preserve"> </w:t>
        </w:r>
        <w:r w:rsidR="000446F6">
          <w:rPr>
            <w:lang w:val="en-US"/>
          </w:rPr>
          <w:t>in Codeforces contests</w:t>
        </w:r>
      </w:ins>
      <w:ins w:id="588" w:author="Microsoft Office 用户" w:date="2021-09-13T12:55:00Z">
        <w:r w:rsidR="00732833">
          <w:rPr>
            <w:lang w:val="en-US"/>
          </w:rPr>
          <w:t xml:space="preserve">. The </w:t>
        </w:r>
      </w:ins>
      <w:ins w:id="589" w:author="Microsoft Office 用户" w:date="2021-09-13T13:20:00Z">
        <w:r w:rsidR="008E7239">
          <w:rPr>
            <w:lang w:val="en-US"/>
          </w:rPr>
          <w:t xml:space="preserve">most </w:t>
        </w:r>
        <w:r w:rsidR="00C45229">
          <w:rPr>
            <w:lang w:val="en-US"/>
          </w:rPr>
          <w:t xml:space="preserve">essential </w:t>
        </w:r>
        <w:r w:rsidR="00F96D2A">
          <w:rPr>
            <w:lang w:val="en-US"/>
          </w:rPr>
          <w:t xml:space="preserve">strategy is </w:t>
        </w:r>
      </w:ins>
      <w:ins w:id="590" w:author="Microsoft Office 用户" w:date="2021-09-13T12:55:00Z">
        <w:r w:rsidR="00D616CD">
          <w:rPr>
            <w:lang w:val="en-US"/>
          </w:rPr>
          <w:t>time allocatio</w:t>
        </w:r>
      </w:ins>
      <w:ins w:id="591" w:author="Microsoft Office 用户" w:date="2021-09-13T13:20:00Z">
        <w:r w:rsidR="008E7239">
          <w:rPr>
            <w:lang w:val="en-US"/>
          </w:rPr>
          <w:t>n</w:t>
        </w:r>
        <w:r w:rsidR="00F96D2A">
          <w:rPr>
            <w:lang w:val="en-US"/>
          </w:rPr>
          <w:t xml:space="preserve">, because </w:t>
        </w:r>
      </w:ins>
      <w:ins w:id="592" w:author="Microsoft Office 用户" w:date="2021-09-13T13:21:00Z">
        <w:r w:rsidR="00DE76AF">
          <w:rPr>
            <w:lang w:val="en-US"/>
          </w:rPr>
          <w:t xml:space="preserve">the more time spend on solving a problem, the more </w:t>
        </w:r>
        <w:r w:rsidR="001833FC">
          <w:rPr>
            <w:lang w:val="en-US"/>
          </w:rPr>
          <w:t xml:space="preserve">points </w:t>
        </w:r>
        <w:r w:rsidR="008F6FB7">
          <w:rPr>
            <w:lang w:val="en-US"/>
          </w:rPr>
          <w:t xml:space="preserve">a contestant loses on the </w:t>
        </w:r>
      </w:ins>
      <w:ins w:id="593" w:author="Microsoft Office 用户" w:date="2021-09-13T13:23:00Z">
        <w:r w:rsidR="00056396">
          <w:rPr>
            <w:lang w:val="en-US"/>
          </w:rPr>
          <w:t>it</w:t>
        </w:r>
      </w:ins>
      <w:ins w:id="594" w:author="Microsoft Office 用户" w:date="2021-09-13T13:21:00Z">
        <w:r w:rsidR="008F6FB7">
          <w:rPr>
            <w:lang w:val="en-US"/>
          </w:rPr>
          <w:t xml:space="preserve">. </w:t>
        </w:r>
        <w:r w:rsidR="005D1B71">
          <w:rPr>
            <w:lang w:val="en-US"/>
          </w:rPr>
          <w:t xml:space="preserve">This causes some </w:t>
        </w:r>
        <w:r w:rsidR="001922D1">
          <w:rPr>
            <w:lang w:val="en-US"/>
          </w:rPr>
          <w:t xml:space="preserve">strong competitors </w:t>
        </w:r>
        <w:r w:rsidR="00FB55F7">
          <w:rPr>
            <w:lang w:val="en-US"/>
          </w:rPr>
          <w:t xml:space="preserve">to </w:t>
        </w:r>
      </w:ins>
      <w:ins w:id="595" w:author="Microsoft Office 用户" w:date="2021-09-13T13:22:00Z">
        <w:r w:rsidR="00B02F09">
          <w:rPr>
            <w:lang w:val="en-US"/>
          </w:rPr>
          <w:t xml:space="preserve">change the order of </w:t>
        </w:r>
        <w:r w:rsidR="00CF605B">
          <w:rPr>
            <w:lang w:val="en-US"/>
          </w:rPr>
          <w:t xml:space="preserve">problem solving, </w:t>
        </w:r>
        <w:r w:rsidR="00DB5E73">
          <w:rPr>
            <w:lang w:val="en-US"/>
          </w:rPr>
          <w:t xml:space="preserve">such as </w:t>
        </w:r>
        <w:r w:rsidR="003A66A7">
          <w:rPr>
            <w:lang w:val="en-US"/>
          </w:rPr>
          <w:t xml:space="preserve">solving the last problem at first </w:t>
        </w:r>
        <w:r w:rsidR="00622C9F">
          <w:rPr>
            <w:lang w:val="en-US"/>
          </w:rPr>
          <w:t xml:space="preserve">to earn the most </w:t>
        </w:r>
        <w:r w:rsidR="005B7691">
          <w:rPr>
            <w:lang w:val="en-US"/>
          </w:rPr>
          <w:t>points</w:t>
        </w:r>
        <w:r w:rsidR="00050410">
          <w:rPr>
            <w:lang w:val="en-US"/>
          </w:rPr>
          <w:t xml:space="preserve">. </w:t>
        </w:r>
        <w:r w:rsidR="00325605">
          <w:rPr>
            <w:lang w:val="en-US"/>
          </w:rPr>
          <w:t xml:space="preserve">Because the </w:t>
        </w:r>
        <w:r w:rsidR="007B792E">
          <w:rPr>
            <w:lang w:val="en-US"/>
          </w:rPr>
          <w:t>first two problems are usually simpl</w:t>
        </w:r>
      </w:ins>
      <w:ins w:id="596" w:author="Microsoft Office 用户" w:date="2021-09-13T13:24:00Z">
        <w:r w:rsidR="00F70DE7">
          <w:rPr>
            <w:lang w:val="en-US"/>
          </w:rPr>
          <w:t>e</w:t>
        </w:r>
      </w:ins>
      <w:ins w:id="597" w:author="Microsoft Office 用户" w:date="2021-09-13T13:23:00Z">
        <w:r w:rsidR="003F329B">
          <w:rPr>
            <w:lang w:val="en-US"/>
          </w:rPr>
          <w:t xml:space="preserve">, plus </w:t>
        </w:r>
        <w:r w:rsidR="006108B1">
          <w:rPr>
            <w:lang w:val="en-US"/>
          </w:rPr>
          <w:t xml:space="preserve">there is much </w:t>
        </w:r>
      </w:ins>
      <w:ins w:id="598" w:author="Microsoft Office 用户" w:date="2021-09-13T13:24:00Z">
        <w:r w:rsidR="00F70DE7">
          <w:rPr>
            <w:lang w:val="en-US"/>
          </w:rPr>
          <w:t xml:space="preserve">less </w:t>
        </w:r>
      </w:ins>
      <w:ins w:id="599" w:author="Microsoft Office 用户" w:date="2021-09-13T13:23:00Z">
        <w:r w:rsidR="006108B1">
          <w:rPr>
            <w:lang w:val="en-US"/>
          </w:rPr>
          <w:t xml:space="preserve">penalty for solving them late, </w:t>
        </w:r>
        <w:r w:rsidR="00843293">
          <w:rPr>
            <w:lang w:val="en-US"/>
          </w:rPr>
          <w:t xml:space="preserve">most people would </w:t>
        </w:r>
        <w:r w:rsidR="00F271A3">
          <w:rPr>
            <w:lang w:val="en-US"/>
          </w:rPr>
          <w:t xml:space="preserve">solve them </w:t>
        </w:r>
        <w:r w:rsidR="007E7017">
          <w:rPr>
            <w:lang w:val="en-US"/>
          </w:rPr>
          <w:t xml:space="preserve">later as they finished </w:t>
        </w:r>
        <w:r w:rsidR="00C15B78">
          <w:rPr>
            <w:lang w:val="en-US"/>
          </w:rPr>
          <w:t xml:space="preserve">solving other </w:t>
        </w:r>
        <w:r w:rsidR="006D6FC2">
          <w:rPr>
            <w:lang w:val="en-US"/>
          </w:rPr>
          <w:t xml:space="preserve">valuable problems. </w:t>
        </w:r>
      </w:ins>
      <w:ins w:id="600" w:author="Microsoft Office 用户" w:date="2021-09-13T13:25:00Z">
        <w:r w:rsidR="00D04526">
          <w:rPr>
            <w:lang w:val="en-US"/>
          </w:rPr>
          <w:t>Unfortunately,</w:t>
        </w:r>
        <w:r w:rsidR="00432ECD">
          <w:rPr>
            <w:lang w:val="en-US"/>
          </w:rPr>
          <w:t xml:space="preserve"> I have no time </w:t>
        </w:r>
        <w:r w:rsidR="004B7B8E">
          <w:rPr>
            <w:lang w:val="en-US"/>
          </w:rPr>
          <w:t xml:space="preserve">to finish these </w:t>
        </w:r>
        <w:r w:rsidR="006752F4">
          <w:rPr>
            <w:lang w:val="en-US"/>
          </w:rPr>
          <w:t>additional features.</w:t>
        </w:r>
        <w:r w:rsidR="00EA6BC4">
          <w:rPr>
            <w:lang w:val="en-US"/>
          </w:rPr>
          <w:t xml:space="preserve"> If I had the opportunity to further my research, </w:t>
        </w:r>
        <w:r w:rsidR="00D04526">
          <w:rPr>
            <w:lang w:val="en-US"/>
          </w:rPr>
          <w:t xml:space="preserve">I would certainly </w:t>
        </w:r>
      </w:ins>
      <w:ins w:id="601" w:author="Microsoft Office 用户" w:date="2021-09-13T13:26:00Z">
        <w:r w:rsidR="005561A1">
          <w:rPr>
            <w:lang w:val="en-US"/>
          </w:rPr>
          <w:t>elaborate th</w:t>
        </w:r>
        <w:r w:rsidR="00E220CF">
          <w:rPr>
            <w:lang w:val="en-US"/>
          </w:rPr>
          <w:t xml:space="preserve">ose features </w:t>
        </w:r>
        <w:r w:rsidR="008E32FB">
          <w:rPr>
            <w:lang w:val="en-US"/>
          </w:rPr>
          <w:t xml:space="preserve">and make my </w:t>
        </w:r>
        <w:r w:rsidR="008F7345">
          <w:rPr>
            <w:lang w:val="en-US"/>
          </w:rPr>
          <w:t xml:space="preserve">research more </w:t>
        </w:r>
        <w:r w:rsidR="00FB4F87">
          <w:rPr>
            <w:lang w:val="en-US"/>
          </w:rPr>
          <w:t>complete.</w:t>
        </w:r>
      </w:ins>
    </w:p>
    <w:p w14:paraId="398B373B" w14:textId="3D5B3D66" w:rsidR="00474869" w:rsidRDefault="00474869" w:rsidP="001C319D">
      <w:pPr>
        <w:rPr>
          <w:ins w:id="602" w:author="Microsoft Office 用户" w:date="2021-09-13T12:58:00Z"/>
          <w:lang w:val="en-US"/>
        </w:rPr>
      </w:pPr>
    </w:p>
    <w:p w14:paraId="2898BFED" w14:textId="74D64FEC" w:rsidR="00E2589E" w:rsidRDefault="00E2589E" w:rsidP="001C319D">
      <w:pPr>
        <w:rPr>
          <w:lang w:val="en-US"/>
        </w:rPr>
      </w:pPr>
    </w:p>
    <w:p w14:paraId="275BDFCC" w14:textId="77777777" w:rsidR="00474869" w:rsidRDefault="00474869" w:rsidP="001C319D">
      <w:pPr>
        <w:rPr>
          <w:lang w:val="en-US"/>
        </w:rPr>
      </w:pPr>
    </w:p>
    <w:p w14:paraId="1C994811" w14:textId="77777777" w:rsidR="00BB2BF4" w:rsidRPr="00865D51" w:rsidRDefault="00BB2BF4" w:rsidP="00BB2BF4">
      <w:pPr>
        <w:rPr>
          <w:b/>
          <w:bCs/>
          <w:sz w:val="28"/>
          <w:szCs w:val="28"/>
          <w:lang w:val="en-US"/>
        </w:rPr>
      </w:pPr>
      <w:r w:rsidRPr="00865D51">
        <w:rPr>
          <w:b/>
          <w:bCs/>
          <w:sz w:val="28"/>
          <w:szCs w:val="28"/>
          <w:lang w:val="en-US"/>
        </w:rPr>
        <w:t>Bibliography</w:t>
      </w:r>
    </w:p>
    <w:p w14:paraId="3F6E6661" w14:textId="77777777" w:rsidR="00BB2BF4" w:rsidRPr="00F04B98" w:rsidRDefault="00BB2BF4" w:rsidP="00BB2BF4">
      <w:pPr>
        <w:pStyle w:val="NormalWeb"/>
        <w:ind w:left="567" w:hanging="567"/>
      </w:pPr>
      <w:r w:rsidRPr="00F04B98">
        <w:rPr>
          <w:lang w:val="en-US"/>
        </w:rPr>
        <w:t>1</w:t>
      </w:r>
      <w:r>
        <w:rPr>
          <w:lang w:val="en-US"/>
        </w:rPr>
        <w:t>.</w:t>
      </w:r>
      <w:r w:rsidRPr="00F04B98">
        <w:rPr>
          <w:lang w:val="en-US"/>
        </w:rPr>
        <w:t xml:space="preserve"> </w:t>
      </w:r>
      <w:r w:rsidRPr="00F04B98">
        <w:t xml:space="preserve">Minka, T., Cleven, R. &amp; Zaykov, Y., 2020. TrueSkill 2: An Improved BAYESIAN skill rating system. </w:t>
      </w:r>
      <w:r w:rsidRPr="00F04B98">
        <w:rPr>
          <w:i/>
          <w:iCs/>
        </w:rPr>
        <w:t>Microsoft Research</w:t>
      </w:r>
      <w:r w:rsidRPr="00F04B98">
        <w:t xml:space="preserve">. Available at: https://www.microsoft.com/en-us/research/publication/trueskill-2-improved-bayesian-skill-rating-system/ [Accessed August 17, 2021]. </w:t>
      </w:r>
    </w:p>
    <w:p w14:paraId="095A658B" w14:textId="77777777" w:rsidR="00BB2BF4" w:rsidRPr="00F04B98" w:rsidRDefault="00BB2BF4" w:rsidP="00BB2BF4">
      <w:pPr>
        <w:pStyle w:val="NormalWeb"/>
        <w:ind w:left="567" w:hanging="567"/>
      </w:pPr>
      <w:r w:rsidRPr="00F04B98">
        <w:rPr>
          <w:lang w:val="en-US"/>
        </w:rPr>
        <w:t>2</w:t>
      </w:r>
      <w:r>
        <w:rPr>
          <w:lang w:val="en-US"/>
        </w:rPr>
        <w:t>.</w:t>
      </w:r>
      <w:r w:rsidRPr="00F04B98">
        <w:rPr>
          <w:lang w:val="en-US"/>
        </w:rPr>
        <w:t xml:space="preserve"> </w:t>
      </w:r>
      <w:r w:rsidRPr="00F04B98">
        <w:t xml:space="preserve">Justin Moore, R.D.and N.P., 2018. Who's the best Formula one driver of all time? </w:t>
      </w:r>
      <w:r w:rsidRPr="00F04B98">
        <w:rPr>
          <w:i/>
          <w:iCs/>
        </w:rPr>
        <w:t>FiveThirtyEight</w:t>
      </w:r>
      <w:r w:rsidRPr="00F04B98">
        <w:t xml:space="preserve">. Available at: https://fivethirtyeight.com/features/formula-one-racing/ [Accessed August 17, 2021]. </w:t>
      </w:r>
    </w:p>
    <w:p w14:paraId="6BF631DA" w14:textId="77777777" w:rsidR="00BB2BF4" w:rsidRPr="00F04B98" w:rsidRDefault="00BB2BF4" w:rsidP="00BB2BF4">
      <w:pPr>
        <w:pStyle w:val="NormalWeb"/>
        <w:ind w:left="567" w:hanging="567"/>
      </w:pPr>
      <w:r w:rsidRPr="00F04B98">
        <w:rPr>
          <w:lang w:val="en-US"/>
        </w:rPr>
        <w:t>3</w:t>
      </w:r>
      <w:r>
        <w:rPr>
          <w:lang w:val="en-US"/>
        </w:rPr>
        <w:t>.</w:t>
      </w:r>
      <w:r w:rsidRPr="00F04B98">
        <w:rPr>
          <w:lang w:val="en-US"/>
        </w:rPr>
        <w:t xml:space="preserve"> </w:t>
      </w:r>
      <w:r w:rsidRPr="00F04B98">
        <w:t xml:space="preserve">GREENE, P.E.T.E.R. et al., 2014. </w:t>
      </w:r>
      <w:r w:rsidRPr="00F04B98">
        <w:rPr>
          <w:i/>
          <w:iCs/>
        </w:rPr>
        <w:t>RANKING METHODS FOR OLYMPIC SPORTS: A CASE STUDY BY THE U.S. OLYMPIC COMMITTEE AND THE COLLEGE OF CHARLESTON</w:t>
      </w:r>
      <w:r w:rsidRPr="00F04B98">
        <w:t xml:space="preserve">. Available at: https://blogs.cofc.edu/math/files/2014/10/P140617006-2iy2vvx.pdf [Accessed August 17, 2021]. </w:t>
      </w:r>
    </w:p>
    <w:p w14:paraId="166CB280" w14:textId="34D16D00" w:rsidR="009333A3" w:rsidRPr="00865D51" w:rsidRDefault="00BB2BF4" w:rsidP="00865D51">
      <w:pPr>
        <w:pStyle w:val="NormalWeb"/>
        <w:ind w:left="567" w:hanging="567"/>
        <w:rPr>
          <w:lang w:val="en-US"/>
        </w:rPr>
      </w:pPr>
      <w:r w:rsidRPr="00F04B98">
        <w:rPr>
          <w:lang w:val="en-US"/>
        </w:rPr>
        <w:t>4</w:t>
      </w:r>
      <w:r>
        <w:rPr>
          <w:lang w:val="en-US"/>
        </w:rPr>
        <w:t>.</w:t>
      </w:r>
      <w:r w:rsidRPr="00F04B98">
        <w:rPr>
          <w:lang w:val="en-US"/>
        </w:rPr>
        <w:t xml:space="preserve"> </w:t>
      </w:r>
      <w:r w:rsidRPr="00F04B98">
        <w:t xml:space="preserve">Ebtekar, A. &amp; Liu, P., 2021. Aram Ebtekar Vancouver, BC, Canada - arxiv. </w:t>
      </w:r>
      <w:r w:rsidRPr="00F04B98">
        <w:rPr>
          <w:i/>
          <w:iCs/>
        </w:rPr>
        <w:t>arxiv.org e-Print archive</w:t>
      </w:r>
      <w:r w:rsidRPr="00F04B98">
        <w:t xml:space="preserve">. Available at: https://arxiv.org/pdf/2101.00400 [Accessed August 17, 2021]. </w:t>
      </w:r>
    </w:p>
    <w:p w14:paraId="4DC9C9BD" w14:textId="4867402F" w:rsidR="009333A3" w:rsidRPr="009333A3" w:rsidRDefault="00D2611D" w:rsidP="009333A3">
      <w:pPr>
        <w:spacing w:before="100" w:beforeAutospacing="1" w:after="100" w:afterAutospacing="1"/>
        <w:ind w:left="567" w:hanging="567"/>
      </w:pPr>
      <w:r>
        <w:rPr>
          <w:lang w:val="en-US"/>
        </w:rPr>
        <w:t xml:space="preserve">5. </w:t>
      </w:r>
      <w:r w:rsidR="009333A3" w:rsidRPr="009333A3">
        <w:t xml:space="preserve">Anon, 2021. Codeforces. </w:t>
      </w:r>
      <w:r w:rsidR="009333A3" w:rsidRPr="009333A3">
        <w:rPr>
          <w:i/>
          <w:iCs/>
        </w:rPr>
        <w:t>Wikipedia</w:t>
      </w:r>
      <w:r w:rsidR="009333A3" w:rsidRPr="009333A3">
        <w:t xml:space="preserve">. Available at: https://en.wikipedia.org/wiki/Codeforces [Accessed September 7, 2021]. </w:t>
      </w:r>
    </w:p>
    <w:p w14:paraId="428EF3B8" w14:textId="0932D0C7" w:rsidR="007A11E1" w:rsidRPr="007A11E1" w:rsidRDefault="00D2611D" w:rsidP="007A11E1">
      <w:pPr>
        <w:spacing w:before="100" w:beforeAutospacing="1" w:after="100" w:afterAutospacing="1"/>
        <w:ind w:left="567" w:hanging="567"/>
      </w:pPr>
      <w:r>
        <w:rPr>
          <w:lang w:val="en-US"/>
        </w:rPr>
        <w:t xml:space="preserve">6. </w:t>
      </w:r>
      <w:r w:rsidR="007A11E1" w:rsidRPr="007A11E1">
        <w:t xml:space="preserve">Anon, 2021. Elo rating system. </w:t>
      </w:r>
      <w:r w:rsidR="007A11E1" w:rsidRPr="007A11E1">
        <w:rPr>
          <w:i/>
          <w:iCs/>
        </w:rPr>
        <w:t>Wikipedia</w:t>
      </w:r>
      <w:r w:rsidR="007A11E1" w:rsidRPr="007A11E1">
        <w:t xml:space="preserve">. Available at: https://en.wikipedia.org/wiki/Elo_rating_system [Accessed September 7, 2021]. </w:t>
      </w:r>
    </w:p>
    <w:p w14:paraId="19DCDC7E" w14:textId="499F674B" w:rsidR="00186DA1" w:rsidRPr="00186DA1" w:rsidRDefault="00D2611D" w:rsidP="00186DA1">
      <w:pPr>
        <w:spacing w:before="100" w:beforeAutospacing="1" w:after="100" w:afterAutospacing="1"/>
        <w:ind w:left="567" w:hanging="567"/>
      </w:pPr>
      <w:r>
        <w:rPr>
          <w:lang w:val="en-US"/>
        </w:rPr>
        <w:t xml:space="preserve">7. </w:t>
      </w:r>
      <w:r w:rsidR="00186DA1" w:rsidRPr="00186DA1">
        <w:t xml:space="preserve">Mirzayanov, M., 2015. Open Codeforces rating SYSTEM [UPDATED on October 2015]. </w:t>
      </w:r>
      <w:r w:rsidR="00186DA1" w:rsidRPr="00186DA1">
        <w:rPr>
          <w:i/>
          <w:iCs/>
        </w:rPr>
        <w:t>Codeforces</w:t>
      </w:r>
      <w:r w:rsidR="00186DA1" w:rsidRPr="00186DA1">
        <w:t xml:space="preserve">. Available at: http://codeforces.com/blog/entry/20762 [Accessed September 7, 2021]. </w:t>
      </w:r>
    </w:p>
    <w:p w14:paraId="10F99A15" w14:textId="0FC81EAC" w:rsidR="002F3951" w:rsidRPr="002F3951" w:rsidRDefault="00D2611D" w:rsidP="002F3951">
      <w:pPr>
        <w:spacing w:before="100" w:beforeAutospacing="1" w:after="100" w:afterAutospacing="1"/>
        <w:ind w:left="567" w:hanging="567"/>
      </w:pPr>
      <w:r>
        <w:rPr>
          <w:lang w:val="en-US"/>
        </w:rPr>
        <w:lastRenderedPageBreak/>
        <w:t xml:space="preserve">8. </w:t>
      </w:r>
      <w:r w:rsidR="002F3951" w:rsidRPr="002F3951">
        <w:t xml:space="preserve">QAQrz, 2017. QAQrz/Codeforces-Rating-System: Codeforces rating System (third Party implementation) dreamerblue, ed. </w:t>
      </w:r>
      <w:r w:rsidR="002F3951" w:rsidRPr="002F3951">
        <w:rPr>
          <w:i/>
          <w:iCs/>
        </w:rPr>
        <w:t>GitHub</w:t>
      </w:r>
      <w:r w:rsidR="002F3951" w:rsidRPr="002F3951">
        <w:t xml:space="preserve">. Available at: https://github.com/QAQrz/Codeforces-Rating-System [Accessed September 7, 2021]. </w:t>
      </w:r>
    </w:p>
    <w:p w14:paraId="1F7D764D" w14:textId="48C311C7" w:rsidR="00D2611D" w:rsidRDefault="00D2611D" w:rsidP="00D2611D">
      <w:pPr>
        <w:spacing w:before="100" w:beforeAutospacing="1" w:after="100" w:afterAutospacing="1"/>
        <w:ind w:left="567" w:hanging="567"/>
      </w:pPr>
      <w:r>
        <w:rPr>
          <w:lang w:val="en-US"/>
        </w:rPr>
        <w:t xml:space="preserve">9. </w:t>
      </w:r>
      <w:r w:rsidRPr="00D2611D">
        <w:t xml:space="preserve">Opisthokonta et al., 2016. opisthokonta.net. </w:t>
      </w:r>
      <w:r w:rsidRPr="00D2611D">
        <w:rPr>
          <w:i/>
          <w:iCs/>
        </w:rPr>
        <w:t>opisthokontanet</w:t>
      </w:r>
      <w:r w:rsidRPr="00D2611D">
        <w:t xml:space="preserve">. Available at: http://opisthokonta.net/?p=1387 [Accessed September 7, 2021]. </w:t>
      </w:r>
    </w:p>
    <w:p w14:paraId="7DCAD829" w14:textId="16415655" w:rsidR="0061642C" w:rsidRPr="0061642C" w:rsidDel="00300701" w:rsidRDefault="0061642C" w:rsidP="00300701">
      <w:pPr>
        <w:pStyle w:val="NormalWeb"/>
        <w:ind w:left="567" w:hanging="567"/>
        <w:rPr>
          <w:del w:id="603" w:author="Microsoft Office 用户" w:date="2021-09-13T14:15:00Z"/>
        </w:rPr>
        <w:pPrChange w:id="604" w:author="Microsoft Office 用户" w:date="2021-09-13T14:15:00Z">
          <w:pPr>
            <w:pStyle w:val="NormalWeb"/>
            <w:ind w:left="567" w:hanging="567"/>
          </w:pPr>
        </w:pPrChange>
      </w:pPr>
      <w:r>
        <w:rPr>
          <w:lang w:val="en-US"/>
        </w:rPr>
        <w:t xml:space="preserve">10. </w:t>
      </w:r>
      <w:r w:rsidRPr="0061642C">
        <w:t xml:space="preserve">Mirzayanov, M., 2010. Codeforces contests. </w:t>
      </w:r>
      <w:r w:rsidRPr="0061642C">
        <w:rPr>
          <w:i/>
          <w:iCs/>
        </w:rPr>
        <w:t>Codeforces</w:t>
      </w:r>
      <w:r w:rsidRPr="0061642C">
        <w:t xml:space="preserve">. Available at: https://codeforces.com/blog/entry/456 [Accessed September 7, 2021]. </w:t>
      </w:r>
    </w:p>
    <w:p w14:paraId="7E8DE558" w14:textId="6399B4F2" w:rsidR="0061642C" w:rsidDel="00300701" w:rsidRDefault="0061642C" w:rsidP="00300701">
      <w:pPr>
        <w:rPr>
          <w:del w:id="605" w:author="Microsoft Office 用户" w:date="2021-09-13T14:14:00Z"/>
          <w:lang w:val="en-US"/>
        </w:rPr>
      </w:pPr>
    </w:p>
    <w:p w14:paraId="1ABF9F5A" w14:textId="445107B4" w:rsidR="00300701" w:rsidRDefault="00300701" w:rsidP="00300701">
      <w:pPr>
        <w:pStyle w:val="NormalWeb"/>
        <w:ind w:left="567" w:hanging="567"/>
        <w:rPr>
          <w:ins w:id="606" w:author="Microsoft Office 用户" w:date="2021-09-13T14:15:00Z"/>
          <w:lang w:val="en-US"/>
        </w:rPr>
        <w:pPrChange w:id="607" w:author="Microsoft Office 用户" w:date="2021-09-13T14:15:00Z">
          <w:pPr/>
        </w:pPrChange>
      </w:pPr>
    </w:p>
    <w:p w14:paraId="73A14D38" w14:textId="0E1C4C77" w:rsidR="00300701" w:rsidRDefault="00300701" w:rsidP="00300701">
      <w:pPr>
        <w:rPr>
          <w:ins w:id="608" w:author="Microsoft Office 用户" w:date="2021-09-13T14:16:00Z"/>
          <w:lang w:val="en-US"/>
        </w:rPr>
      </w:pPr>
    </w:p>
    <w:p w14:paraId="6EAE3317" w14:textId="77777777" w:rsidR="00300701" w:rsidRPr="00300701" w:rsidRDefault="00300701" w:rsidP="00300701">
      <w:pPr>
        <w:rPr>
          <w:ins w:id="609" w:author="Microsoft Office 用户" w:date="2021-09-13T14:15:00Z"/>
          <w:lang w:val="en-US"/>
          <w:rPrChange w:id="610" w:author="Microsoft Office 用户" w:date="2021-09-13T14:15:00Z">
            <w:rPr>
              <w:ins w:id="611" w:author="Microsoft Office 用户" w:date="2021-09-13T14:15:00Z"/>
              <w:lang w:val="en-US"/>
            </w:rPr>
          </w:rPrChange>
        </w:rPr>
        <w:pPrChange w:id="612" w:author="Microsoft Office 用户" w:date="2021-09-13T14:15:00Z">
          <w:pPr>
            <w:spacing w:before="100" w:beforeAutospacing="1" w:after="100" w:afterAutospacing="1"/>
          </w:pPr>
        </w:pPrChange>
      </w:pPr>
    </w:p>
    <w:p w14:paraId="28AD9D96" w14:textId="48DA548A" w:rsidR="00831C2B" w:rsidRPr="00300701" w:rsidDel="00300701" w:rsidRDefault="00914AE7" w:rsidP="00300701">
      <w:pPr>
        <w:pStyle w:val="NormalWeb"/>
        <w:pBdr>
          <w:bottom w:val="single" w:sz="6" w:space="1" w:color="auto"/>
        </w:pBdr>
        <w:spacing w:before="0" w:beforeAutospacing="0" w:after="0" w:afterAutospacing="0"/>
        <w:rPr>
          <w:del w:id="613" w:author="Microsoft Office 用户" w:date="2021-09-13T14:14:00Z"/>
          <w:b/>
          <w:bCs/>
          <w:sz w:val="28"/>
          <w:szCs w:val="28"/>
          <w:lang w:val="en-US"/>
          <w:rPrChange w:id="614" w:author="Microsoft Office 用户" w:date="2021-09-13T14:16:00Z">
            <w:rPr>
              <w:del w:id="615" w:author="Microsoft Office 用户" w:date="2021-09-13T14:14:00Z"/>
              <w:lang w:val="en-US"/>
            </w:rPr>
          </w:rPrChange>
        </w:rPr>
        <w:pPrChange w:id="616" w:author="Microsoft Office 用户" w:date="2021-09-13T14:15:00Z">
          <w:pPr>
            <w:pStyle w:val="NormalWeb"/>
            <w:pBdr>
              <w:bottom w:val="single" w:sz="6" w:space="1" w:color="auto"/>
            </w:pBdr>
          </w:pPr>
        </w:pPrChange>
      </w:pPr>
      <w:del w:id="617" w:author="Microsoft Office 用户" w:date="2021-09-13T14:14:00Z">
        <w:r w:rsidRPr="00300701" w:rsidDel="00300701">
          <w:rPr>
            <w:b/>
            <w:bCs/>
            <w:sz w:val="28"/>
            <w:szCs w:val="28"/>
            <w:lang w:val="en-US"/>
            <w:rPrChange w:id="618" w:author="Microsoft Office 用户" w:date="2021-09-13T14:16:00Z">
              <w:rPr>
                <w:b/>
                <w:bCs/>
                <w:sz w:val="28"/>
                <w:szCs w:val="28"/>
                <w:lang w:val="en-US"/>
              </w:rPr>
            </w:rPrChange>
          </w:rPr>
          <w:delText>Appendix</w:delText>
        </w:r>
        <w:r w:rsidRPr="00300701" w:rsidDel="00300701">
          <w:rPr>
            <w:b/>
            <w:bCs/>
            <w:sz w:val="28"/>
            <w:szCs w:val="28"/>
            <w:lang w:val="en-US"/>
            <w:rPrChange w:id="619" w:author="Microsoft Office 用户" w:date="2021-09-13T14:16:00Z">
              <w:rPr>
                <w:sz w:val="22"/>
                <w:szCs w:val="22"/>
                <w:lang w:val="en-US"/>
              </w:rPr>
            </w:rPrChange>
          </w:rPr>
          <w:delText xml:space="preserve"> </w:delText>
        </w:r>
      </w:del>
    </w:p>
    <w:p w14:paraId="71FD0173" w14:textId="05307812" w:rsidR="00831C2B" w:rsidRPr="00300701" w:rsidDel="00300701" w:rsidRDefault="00572F04" w:rsidP="00300701">
      <w:pPr>
        <w:pStyle w:val="NormalWeb"/>
        <w:pBdr>
          <w:bottom w:val="single" w:sz="6" w:space="1" w:color="auto"/>
        </w:pBdr>
        <w:spacing w:before="0" w:beforeAutospacing="0" w:after="0" w:afterAutospacing="0"/>
        <w:rPr>
          <w:del w:id="620" w:author="Microsoft Office 用户" w:date="2021-09-13T14:14:00Z"/>
          <w:b/>
          <w:bCs/>
          <w:sz w:val="28"/>
          <w:szCs w:val="28"/>
          <w:lang w:val="en-US"/>
          <w:rPrChange w:id="621" w:author="Microsoft Office 用户" w:date="2021-09-13T14:16:00Z">
            <w:rPr>
              <w:del w:id="622" w:author="Microsoft Office 用户" w:date="2021-09-13T14:14:00Z"/>
              <w:lang w:val="en-US"/>
            </w:rPr>
          </w:rPrChange>
        </w:rPr>
        <w:pPrChange w:id="623" w:author="Microsoft Office 用户" w:date="2021-09-13T14:15:00Z">
          <w:pPr>
            <w:pStyle w:val="NormalWeb"/>
            <w:pBdr>
              <w:bottom w:val="single" w:sz="6" w:space="1" w:color="auto"/>
            </w:pBdr>
          </w:pPr>
        </w:pPrChange>
      </w:pPr>
      <w:del w:id="624" w:author="Microsoft Office 用户" w:date="2021-09-13T14:14:00Z">
        <w:r w:rsidRPr="00300701" w:rsidDel="00300701">
          <w:rPr>
            <w:b/>
            <w:bCs/>
            <w:sz w:val="28"/>
            <w:szCs w:val="28"/>
            <w:lang w:val="en-US"/>
            <w:rPrChange w:id="625" w:author="Microsoft Office 用户" w:date="2021-09-13T14:16:00Z">
              <w:rPr>
                <w:lang w:val="en-US"/>
              </w:rPr>
            </w:rPrChange>
          </w:rPr>
          <w:delText xml:space="preserve">C++ code for calculating </w:delText>
        </w:r>
        <w:r w:rsidR="00E713AF" w:rsidRPr="00300701" w:rsidDel="00300701">
          <w:rPr>
            <w:b/>
            <w:bCs/>
            <w:sz w:val="28"/>
            <w:szCs w:val="28"/>
            <w:lang w:val="en-US"/>
            <w:rPrChange w:id="626" w:author="Microsoft Office 用户" w:date="2021-09-13T14:16:00Z">
              <w:rPr>
                <w:lang w:val="en-US"/>
              </w:rPr>
            </w:rPrChange>
          </w:rPr>
          <w:delText xml:space="preserve">the </w:delText>
        </w:r>
        <w:r w:rsidR="00435A54" w:rsidRPr="00300701" w:rsidDel="00300701">
          <w:rPr>
            <w:b/>
            <w:bCs/>
            <w:sz w:val="28"/>
            <w:szCs w:val="28"/>
            <w:lang w:val="en-US"/>
            <w:rPrChange w:id="627" w:author="Microsoft Office 用户" w:date="2021-09-13T14:16:00Z">
              <w:rPr>
                <w:lang w:val="en-US"/>
              </w:rPr>
            </w:rPrChange>
          </w:rPr>
          <w:delText>expected rating change:</w:delText>
        </w:r>
      </w:del>
    </w:p>
    <w:p w14:paraId="24D42DCD" w14:textId="30FFAFA9" w:rsidR="00435A54" w:rsidRPr="00300701" w:rsidDel="00300701" w:rsidRDefault="00435A54" w:rsidP="00300701">
      <w:pPr>
        <w:numPr>
          <w:ilvl w:val="0"/>
          <w:numId w:val="3"/>
        </w:numPr>
        <w:pBdr>
          <w:left w:val="single" w:sz="18" w:space="0" w:color="6CE26C"/>
        </w:pBdr>
        <w:shd w:val="clear" w:color="auto" w:fill="FFFFFF"/>
        <w:spacing w:line="210" w:lineRule="atLeast"/>
        <w:ind w:left="0" w:firstLine="0"/>
        <w:rPr>
          <w:del w:id="628" w:author="Microsoft Office 用户" w:date="2021-09-13T14:14:00Z"/>
          <w:b/>
          <w:bCs/>
          <w:sz w:val="28"/>
          <w:szCs w:val="28"/>
          <w:lang w:val="en-US"/>
          <w:rPrChange w:id="629" w:author="Microsoft Office 用户" w:date="2021-09-13T14:16:00Z">
            <w:rPr>
              <w:del w:id="630" w:author="Microsoft Office 用户" w:date="2021-09-13T14:14:00Z"/>
              <w:rFonts w:ascii="Consolas" w:hAnsi="Consolas" w:cs="Consolas"/>
              <w:color w:val="5C5C5C"/>
              <w:sz w:val="18"/>
              <w:szCs w:val="18"/>
            </w:rPr>
          </w:rPrChange>
        </w:rPr>
        <w:pPrChange w:id="631" w:author="Microsoft Office 用户" w:date="2021-09-13T14:15: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632" w:author="Microsoft Office 用户" w:date="2021-09-13T14:14:00Z">
        <w:r w:rsidRPr="00300701" w:rsidDel="00300701">
          <w:rPr>
            <w:b/>
            <w:bCs/>
            <w:sz w:val="28"/>
            <w:szCs w:val="28"/>
            <w:lang w:val="en-US"/>
            <w:rPrChange w:id="633" w:author="Microsoft Office 用户" w:date="2021-09-13T14:16:00Z">
              <w:rPr>
                <w:rFonts w:ascii="Consolas" w:hAnsi="Consolas" w:cs="Consolas"/>
                <w:color w:val="808080"/>
                <w:sz w:val="18"/>
                <w:szCs w:val="18"/>
                <w:bdr w:val="none" w:sz="0" w:space="0" w:color="auto" w:frame="1"/>
              </w:rPr>
            </w:rPrChange>
          </w:rPr>
          <w:delText>#include &lt;cstdio&gt;</w:delText>
        </w:r>
        <w:r w:rsidRPr="00300701" w:rsidDel="00300701">
          <w:rPr>
            <w:b/>
            <w:bCs/>
            <w:sz w:val="28"/>
            <w:szCs w:val="28"/>
            <w:lang w:val="en-US"/>
            <w:rPrChange w:id="634" w:author="Microsoft Office 用户" w:date="2021-09-13T14:16:00Z">
              <w:rPr>
                <w:rFonts w:ascii="Consolas" w:hAnsi="Consolas" w:cs="Consolas"/>
                <w:color w:val="000000"/>
                <w:sz w:val="18"/>
                <w:szCs w:val="18"/>
                <w:bdr w:val="none" w:sz="0" w:space="0" w:color="auto" w:frame="1"/>
              </w:rPr>
            </w:rPrChange>
          </w:rPr>
          <w:delText>  </w:delText>
        </w:r>
      </w:del>
    </w:p>
    <w:p w14:paraId="7AEDDDE5" w14:textId="449F9723" w:rsidR="00435A54" w:rsidRPr="00300701" w:rsidDel="00300701" w:rsidRDefault="00435A54" w:rsidP="00300701">
      <w:pPr>
        <w:numPr>
          <w:ilvl w:val="0"/>
          <w:numId w:val="3"/>
        </w:numPr>
        <w:pBdr>
          <w:left w:val="single" w:sz="18" w:space="0" w:color="6CE26C"/>
        </w:pBdr>
        <w:shd w:val="clear" w:color="auto" w:fill="F8F8F8"/>
        <w:spacing w:line="210" w:lineRule="atLeast"/>
        <w:ind w:left="0" w:firstLine="0"/>
        <w:rPr>
          <w:del w:id="635" w:author="Microsoft Office 用户" w:date="2021-09-13T14:14:00Z"/>
          <w:b/>
          <w:bCs/>
          <w:sz w:val="28"/>
          <w:szCs w:val="28"/>
          <w:lang w:val="en-US"/>
          <w:rPrChange w:id="636" w:author="Microsoft Office 用户" w:date="2021-09-13T14:16:00Z">
            <w:rPr>
              <w:del w:id="637" w:author="Microsoft Office 用户" w:date="2021-09-13T14:14:00Z"/>
              <w:rFonts w:ascii="Consolas" w:hAnsi="Consolas" w:cs="Consolas"/>
              <w:color w:val="5C5C5C"/>
              <w:sz w:val="18"/>
              <w:szCs w:val="18"/>
            </w:rPr>
          </w:rPrChange>
        </w:rPr>
        <w:pPrChange w:id="638" w:author="Microsoft Office 用户" w:date="2021-09-13T14:15: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639" w:author="Microsoft Office 用户" w:date="2021-09-13T14:14:00Z">
        <w:r w:rsidRPr="00300701" w:rsidDel="00300701">
          <w:rPr>
            <w:b/>
            <w:bCs/>
            <w:sz w:val="28"/>
            <w:szCs w:val="28"/>
            <w:lang w:val="en-US"/>
            <w:rPrChange w:id="640" w:author="Microsoft Office 用户" w:date="2021-09-13T14:16:00Z">
              <w:rPr>
                <w:rFonts w:ascii="Consolas" w:hAnsi="Consolas" w:cs="Consolas"/>
                <w:color w:val="808080"/>
                <w:sz w:val="18"/>
                <w:szCs w:val="18"/>
                <w:bdr w:val="none" w:sz="0" w:space="0" w:color="auto" w:frame="1"/>
              </w:rPr>
            </w:rPrChange>
          </w:rPr>
          <w:delText>#include &lt;iostream&gt;</w:delText>
        </w:r>
        <w:r w:rsidRPr="00300701" w:rsidDel="00300701">
          <w:rPr>
            <w:b/>
            <w:bCs/>
            <w:sz w:val="28"/>
            <w:szCs w:val="28"/>
            <w:lang w:val="en-US"/>
            <w:rPrChange w:id="641" w:author="Microsoft Office 用户" w:date="2021-09-13T14:16:00Z">
              <w:rPr>
                <w:rFonts w:ascii="Consolas" w:hAnsi="Consolas" w:cs="Consolas"/>
                <w:color w:val="000000"/>
                <w:sz w:val="18"/>
                <w:szCs w:val="18"/>
                <w:bdr w:val="none" w:sz="0" w:space="0" w:color="auto" w:frame="1"/>
              </w:rPr>
            </w:rPrChange>
          </w:rPr>
          <w:delText>  </w:delText>
        </w:r>
      </w:del>
    </w:p>
    <w:p w14:paraId="1266A4E3" w14:textId="0B63BDFD" w:rsidR="00435A54" w:rsidRPr="00300701" w:rsidDel="00300701" w:rsidRDefault="00435A54" w:rsidP="00300701">
      <w:pPr>
        <w:numPr>
          <w:ilvl w:val="0"/>
          <w:numId w:val="3"/>
        </w:numPr>
        <w:pBdr>
          <w:left w:val="single" w:sz="18" w:space="0" w:color="6CE26C"/>
        </w:pBdr>
        <w:shd w:val="clear" w:color="auto" w:fill="FFFFFF"/>
        <w:spacing w:line="210" w:lineRule="atLeast"/>
        <w:ind w:left="0" w:firstLine="0"/>
        <w:rPr>
          <w:del w:id="642" w:author="Microsoft Office 用户" w:date="2021-09-13T14:14:00Z"/>
          <w:b/>
          <w:bCs/>
          <w:sz w:val="28"/>
          <w:szCs w:val="28"/>
          <w:lang w:val="en-US"/>
          <w:rPrChange w:id="643" w:author="Microsoft Office 用户" w:date="2021-09-13T14:16:00Z">
            <w:rPr>
              <w:del w:id="644" w:author="Microsoft Office 用户" w:date="2021-09-13T14:14:00Z"/>
              <w:rFonts w:ascii="Consolas" w:hAnsi="Consolas" w:cs="Consolas"/>
              <w:color w:val="5C5C5C"/>
              <w:sz w:val="18"/>
              <w:szCs w:val="18"/>
            </w:rPr>
          </w:rPrChange>
        </w:rPr>
        <w:pPrChange w:id="645" w:author="Microsoft Office 用户" w:date="2021-09-13T14:15: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646" w:author="Microsoft Office 用户" w:date="2021-09-13T14:14:00Z">
        <w:r w:rsidRPr="00300701" w:rsidDel="00300701">
          <w:rPr>
            <w:b/>
            <w:bCs/>
            <w:sz w:val="28"/>
            <w:szCs w:val="28"/>
            <w:lang w:val="en-US"/>
            <w:rPrChange w:id="647" w:author="Microsoft Office 用户" w:date="2021-09-13T14:16:00Z">
              <w:rPr>
                <w:rFonts w:ascii="Consolas" w:hAnsi="Consolas" w:cs="Consolas"/>
                <w:color w:val="808080"/>
                <w:sz w:val="18"/>
                <w:szCs w:val="18"/>
                <w:bdr w:val="none" w:sz="0" w:space="0" w:color="auto" w:frame="1"/>
              </w:rPr>
            </w:rPrChange>
          </w:rPr>
          <w:delText>#include &lt;fstream&gt;</w:delText>
        </w:r>
        <w:r w:rsidRPr="00300701" w:rsidDel="00300701">
          <w:rPr>
            <w:b/>
            <w:bCs/>
            <w:sz w:val="28"/>
            <w:szCs w:val="28"/>
            <w:lang w:val="en-US"/>
            <w:rPrChange w:id="648" w:author="Microsoft Office 用户" w:date="2021-09-13T14:16:00Z">
              <w:rPr>
                <w:rFonts w:ascii="Consolas" w:hAnsi="Consolas" w:cs="Consolas"/>
                <w:color w:val="000000"/>
                <w:sz w:val="18"/>
                <w:szCs w:val="18"/>
                <w:bdr w:val="none" w:sz="0" w:space="0" w:color="auto" w:frame="1"/>
              </w:rPr>
            </w:rPrChange>
          </w:rPr>
          <w:delText>  </w:delText>
        </w:r>
      </w:del>
    </w:p>
    <w:p w14:paraId="06D05456" w14:textId="387D6794" w:rsidR="00435A54" w:rsidRPr="00300701" w:rsidDel="00300701" w:rsidRDefault="00435A54" w:rsidP="00300701">
      <w:pPr>
        <w:numPr>
          <w:ilvl w:val="0"/>
          <w:numId w:val="3"/>
        </w:numPr>
        <w:pBdr>
          <w:left w:val="single" w:sz="18" w:space="0" w:color="6CE26C"/>
        </w:pBdr>
        <w:shd w:val="clear" w:color="auto" w:fill="F8F8F8"/>
        <w:spacing w:line="210" w:lineRule="atLeast"/>
        <w:ind w:left="0" w:firstLine="0"/>
        <w:rPr>
          <w:del w:id="649" w:author="Microsoft Office 用户" w:date="2021-09-13T14:14:00Z"/>
          <w:b/>
          <w:bCs/>
          <w:sz w:val="28"/>
          <w:szCs w:val="28"/>
          <w:lang w:val="en-US"/>
          <w:rPrChange w:id="650" w:author="Microsoft Office 用户" w:date="2021-09-13T14:16:00Z">
            <w:rPr>
              <w:del w:id="651" w:author="Microsoft Office 用户" w:date="2021-09-13T14:14:00Z"/>
              <w:rFonts w:ascii="Consolas" w:hAnsi="Consolas" w:cs="Consolas"/>
              <w:color w:val="5C5C5C"/>
              <w:sz w:val="18"/>
              <w:szCs w:val="18"/>
            </w:rPr>
          </w:rPrChange>
        </w:rPr>
        <w:pPrChange w:id="652" w:author="Microsoft Office 用户" w:date="2021-09-13T14:15: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653" w:author="Microsoft Office 用户" w:date="2021-09-13T14:14:00Z">
        <w:r w:rsidRPr="00300701" w:rsidDel="00300701">
          <w:rPr>
            <w:b/>
            <w:bCs/>
            <w:sz w:val="28"/>
            <w:szCs w:val="28"/>
            <w:lang w:val="en-US"/>
            <w:rPrChange w:id="654" w:author="Microsoft Office 用户" w:date="2021-09-13T14:16:00Z">
              <w:rPr>
                <w:rFonts w:ascii="Consolas" w:hAnsi="Consolas" w:cs="Consolas"/>
                <w:color w:val="808080"/>
                <w:sz w:val="18"/>
                <w:szCs w:val="18"/>
                <w:bdr w:val="none" w:sz="0" w:space="0" w:color="auto" w:frame="1"/>
              </w:rPr>
            </w:rPrChange>
          </w:rPr>
          <w:delText>#include &lt;cmath&gt;</w:delText>
        </w:r>
        <w:r w:rsidRPr="00300701" w:rsidDel="00300701">
          <w:rPr>
            <w:b/>
            <w:bCs/>
            <w:sz w:val="28"/>
            <w:szCs w:val="28"/>
            <w:lang w:val="en-US"/>
            <w:rPrChange w:id="655" w:author="Microsoft Office 用户" w:date="2021-09-13T14:16:00Z">
              <w:rPr>
                <w:rFonts w:ascii="Consolas" w:hAnsi="Consolas" w:cs="Consolas"/>
                <w:color w:val="000000"/>
                <w:sz w:val="18"/>
                <w:szCs w:val="18"/>
                <w:bdr w:val="none" w:sz="0" w:space="0" w:color="auto" w:frame="1"/>
              </w:rPr>
            </w:rPrChange>
          </w:rPr>
          <w:delText>  </w:delText>
        </w:r>
      </w:del>
    </w:p>
    <w:p w14:paraId="01401FBE" w14:textId="4654925E" w:rsidR="00435A54" w:rsidRPr="00300701" w:rsidDel="00300701" w:rsidRDefault="00435A54" w:rsidP="00300701">
      <w:pPr>
        <w:numPr>
          <w:ilvl w:val="0"/>
          <w:numId w:val="3"/>
        </w:numPr>
        <w:pBdr>
          <w:left w:val="single" w:sz="18" w:space="0" w:color="6CE26C"/>
        </w:pBdr>
        <w:shd w:val="clear" w:color="auto" w:fill="FFFFFF"/>
        <w:spacing w:line="210" w:lineRule="atLeast"/>
        <w:ind w:left="0" w:firstLine="0"/>
        <w:rPr>
          <w:del w:id="656" w:author="Microsoft Office 用户" w:date="2021-09-13T14:14:00Z"/>
          <w:b/>
          <w:bCs/>
          <w:sz w:val="28"/>
          <w:szCs w:val="28"/>
          <w:lang w:val="en-US"/>
          <w:rPrChange w:id="657" w:author="Microsoft Office 用户" w:date="2021-09-13T14:16:00Z">
            <w:rPr>
              <w:del w:id="658" w:author="Microsoft Office 用户" w:date="2021-09-13T14:14:00Z"/>
              <w:rFonts w:ascii="Consolas" w:hAnsi="Consolas" w:cs="Consolas"/>
              <w:color w:val="5C5C5C"/>
              <w:sz w:val="18"/>
              <w:szCs w:val="18"/>
            </w:rPr>
          </w:rPrChange>
        </w:rPr>
        <w:pPrChange w:id="659" w:author="Microsoft Office 用户" w:date="2021-09-13T14:15: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660" w:author="Microsoft Office 用户" w:date="2021-09-13T14:14:00Z">
        <w:r w:rsidRPr="00300701" w:rsidDel="00300701">
          <w:rPr>
            <w:b/>
            <w:bCs/>
            <w:sz w:val="28"/>
            <w:szCs w:val="28"/>
            <w:lang w:val="en-US"/>
            <w:rPrChange w:id="661" w:author="Microsoft Office 用户" w:date="2021-09-13T14:16:00Z">
              <w:rPr>
                <w:rFonts w:ascii="Consolas" w:hAnsi="Consolas" w:cs="Consolas"/>
                <w:color w:val="808080"/>
                <w:sz w:val="18"/>
                <w:szCs w:val="18"/>
                <w:bdr w:val="none" w:sz="0" w:space="0" w:color="auto" w:frame="1"/>
              </w:rPr>
            </w:rPrChange>
          </w:rPr>
          <w:delText>#include &lt;algorithm&gt;</w:delText>
        </w:r>
        <w:r w:rsidRPr="00300701" w:rsidDel="00300701">
          <w:rPr>
            <w:b/>
            <w:bCs/>
            <w:sz w:val="28"/>
            <w:szCs w:val="28"/>
            <w:lang w:val="en-US"/>
            <w:rPrChange w:id="662" w:author="Microsoft Office 用户" w:date="2021-09-13T14:16:00Z">
              <w:rPr>
                <w:rFonts w:ascii="Consolas" w:hAnsi="Consolas" w:cs="Consolas"/>
                <w:color w:val="000000"/>
                <w:sz w:val="18"/>
                <w:szCs w:val="18"/>
                <w:bdr w:val="none" w:sz="0" w:space="0" w:color="auto" w:frame="1"/>
              </w:rPr>
            </w:rPrChange>
          </w:rPr>
          <w:delText>  </w:delText>
        </w:r>
      </w:del>
    </w:p>
    <w:p w14:paraId="140E6DDB" w14:textId="10EC4E73" w:rsidR="00435A54" w:rsidRPr="00300701" w:rsidDel="00300701" w:rsidRDefault="00435A54" w:rsidP="00300701">
      <w:pPr>
        <w:numPr>
          <w:ilvl w:val="0"/>
          <w:numId w:val="3"/>
        </w:numPr>
        <w:pBdr>
          <w:left w:val="single" w:sz="18" w:space="0" w:color="6CE26C"/>
        </w:pBdr>
        <w:shd w:val="clear" w:color="auto" w:fill="F8F8F8"/>
        <w:spacing w:line="210" w:lineRule="atLeast"/>
        <w:ind w:left="0" w:firstLine="0"/>
        <w:rPr>
          <w:del w:id="663" w:author="Microsoft Office 用户" w:date="2021-09-13T14:14:00Z"/>
          <w:b/>
          <w:bCs/>
          <w:sz w:val="28"/>
          <w:szCs w:val="28"/>
          <w:lang w:val="en-US"/>
          <w:rPrChange w:id="664" w:author="Microsoft Office 用户" w:date="2021-09-13T14:16:00Z">
            <w:rPr>
              <w:del w:id="665" w:author="Microsoft Office 用户" w:date="2021-09-13T14:14:00Z"/>
              <w:rFonts w:ascii="Consolas" w:hAnsi="Consolas" w:cs="Consolas"/>
              <w:color w:val="5C5C5C"/>
              <w:sz w:val="18"/>
              <w:szCs w:val="18"/>
            </w:rPr>
          </w:rPrChange>
        </w:rPr>
        <w:pPrChange w:id="666" w:author="Microsoft Office 用户" w:date="2021-09-13T14:15: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667" w:author="Microsoft Office 用户" w:date="2021-09-13T14:14:00Z">
        <w:r w:rsidRPr="00300701" w:rsidDel="00300701">
          <w:rPr>
            <w:b/>
            <w:bCs/>
            <w:sz w:val="28"/>
            <w:szCs w:val="28"/>
            <w:lang w:val="en-US"/>
            <w:rPrChange w:id="668" w:author="Microsoft Office 用户" w:date="2021-09-13T14:16:00Z">
              <w:rPr>
                <w:rFonts w:ascii="Consolas" w:hAnsi="Consolas" w:cs="Consolas"/>
                <w:color w:val="808080"/>
                <w:sz w:val="18"/>
                <w:szCs w:val="18"/>
                <w:bdr w:val="none" w:sz="0" w:space="0" w:color="auto" w:frame="1"/>
              </w:rPr>
            </w:rPrChange>
          </w:rPr>
          <w:delText>#include &lt;string&gt;</w:delText>
        </w:r>
        <w:r w:rsidRPr="00300701" w:rsidDel="00300701">
          <w:rPr>
            <w:b/>
            <w:bCs/>
            <w:sz w:val="28"/>
            <w:szCs w:val="28"/>
            <w:lang w:val="en-US"/>
            <w:rPrChange w:id="669" w:author="Microsoft Office 用户" w:date="2021-09-13T14:16:00Z">
              <w:rPr>
                <w:rFonts w:ascii="Consolas" w:hAnsi="Consolas" w:cs="Consolas"/>
                <w:color w:val="000000"/>
                <w:sz w:val="18"/>
                <w:szCs w:val="18"/>
                <w:bdr w:val="none" w:sz="0" w:space="0" w:color="auto" w:frame="1"/>
              </w:rPr>
            </w:rPrChange>
          </w:rPr>
          <w:delText>  </w:delText>
        </w:r>
      </w:del>
    </w:p>
    <w:p w14:paraId="08991606" w14:textId="0C4E9990" w:rsidR="00435A54" w:rsidRPr="00300701" w:rsidDel="00300701" w:rsidRDefault="00435A54" w:rsidP="00300701">
      <w:pPr>
        <w:numPr>
          <w:ilvl w:val="0"/>
          <w:numId w:val="3"/>
        </w:numPr>
        <w:pBdr>
          <w:left w:val="single" w:sz="18" w:space="0" w:color="6CE26C"/>
        </w:pBdr>
        <w:shd w:val="clear" w:color="auto" w:fill="FFFFFF"/>
        <w:spacing w:line="210" w:lineRule="atLeast"/>
        <w:ind w:left="0" w:firstLine="0"/>
        <w:rPr>
          <w:del w:id="670" w:author="Microsoft Office 用户" w:date="2021-09-13T14:14:00Z"/>
          <w:b/>
          <w:bCs/>
          <w:sz w:val="28"/>
          <w:szCs w:val="28"/>
          <w:lang w:val="en-US"/>
          <w:rPrChange w:id="671" w:author="Microsoft Office 用户" w:date="2021-09-13T14:16:00Z">
            <w:rPr>
              <w:del w:id="672" w:author="Microsoft Office 用户" w:date="2021-09-13T14:14:00Z"/>
              <w:rFonts w:ascii="Consolas" w:hAnsi="Consolas" w:cs="Consolas"/>
              <w:color w:val="5C5C5C"/>
              <w:sz w:val="18"/>
              <w:szCs w:val="18"/>
            </w:rPr>
          </w:rPrChange>
        </w:rPr>
        <w:pPrChange w:id="673" w:author="Microsoft Office 用户" w:date="2021-09-13T14:15: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674" w:author="Microsoft Office 用户" w:date="2021-09-13T14:14:00Z">
        <w:r w:rsidRPr="00300701" w:rsidDel="00300701">
          <w:rPr>
            <w:b/>
            <w:bCs/>
            <w:sz w:val="28"/>
            <w:szCs w:val="28"/>
            <w:lang w:val="en-US"/>
            <w:rPrChange w:id="675" w:author="Microsoft Office 用户" w:date="2021-09-13T14:16:00Z">
              <w:rPr>
                <w:rFonts w:ascii="Consolas" w:hAnsi="Consolas" w:cs="Consolas"/>
                <w:color w:val="808080"/>
                <w:sz w:val="18"/>
                <w:szCs w:val="18"/>
                <w:bdr w:val="none" w:sz="0" w:space="0" w:color="auto" w:frame="1"/>
              </w:rPr>
            </w:rPrChange>
          </w:rPr>
          <w:delText>#include &lt;vector&gt;</w:delText>
        </w:r>
        <w:r w:rsidRPr="00300701" w:rsidDel="00300701">
          <w:rPr>
            <w:b/>
            <w:bCs/>
            <w:sz w:val="28"/>
            <w:szCs w:val="28"/>
            <w:lang w:val="en-US"/>
            <w:rPrChange w:id="676" w:author="Microsoft Office 用户" w:date="2021-09-13T14:16:00Z">
              <w:rPr>
                <w:rFonts w:ascii="Consolas" w:hAnsi="Consolas" w:cs="Consolas"/>
                <w:color w:val="000000"/>
                <w:sz w:val="18"/>
                <w:szCs w:val="18"/>
                <w:bdr w:val="none" w:sz="0" w:space="0" w:color="auto" w:frame="1"/>
              </w:rPr>
            </w:rPrChange>
          </w:rPr>
          <w:delText>  </w:delText>
        </w:r>
      </w:del>
    </w:p>
    <w:p w14:paraId="73EE8A47" w14:textId="67ACCAA1" w:rsidR="00435A54" w:rsidRPr="00300701" w:rsidDel="00300701" w:rsidRDefault="00435A54" w:rsidP="00300701">
      <w:pPr>
        <w:numPr>
          <w:ilvl w:val="0"/>
          <w:numId w:val="3"/>
        </w:numPr>
        <w:pBdr>
          <w:left w:val="single" w:sz="18" w:space="0" w:color="6CE26C"/>
        </w:pBdr>
        <w:shd w:val="clear" w:color="auto" w:fill="F8F8F8"/>
        <w:spacing w:line="210" w:lineRule="atLeast"/>
        <w:ind w:left="0" w:firstLine="0"/>
        <w:rPr>
          <w:del w:id="677" w:author="Microsoft Office 用户" w:date="2021-09-13T14:14:00Z"/>
          <w:b/>
          <w:bCs/>
          <w:sz w:val="28"/>
          <w:szCs w:val="28"/>
          <w:lang w:val="en-US"/>
          <w:rPrChange w:id="678" w:author="Microsoft Office 用户" w:date="2021-09-13T14:16:00Z">
            <w:rPr>
              <w:del w:id="679" w:author="Microsoft Office 用户" w:date="2021-09-13T14:14:00Z"/>
              <w:rFonts w:ascii="Consolas" w:hAnsi="Consolas" w:cs="Consolas"/>
              <w:color w:val="5C5C5C"/>
              <w:sz w:val="18"/>
              <w:szCs w:val="18"/>
            </w:rPr>
          </w:rPrChange>
        </w:rPr>
        <w:pPrChange w:id="680" w:author="Microsoft Office 用户" w:date="2021-09-13T14:15: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681" w:author="Microsoft Office 用户" w:date="2021-09-13T14:14:00Z">
        <w:r w:rsidRPr="00300701" w:rsidDel="00300701">
          <w:rPr>
            <w:b/>
            <w:bCs/>
            <w:sz w:val="28"/>
            <w:szCs w:val="28"/>
            <w:lang w:val="en-US"/>
            <w:rPrChange w:id="682" w:author="Microsoft Office 用户" w:date="2021-09-13T14:16:00Z">
              <w:rPr>
                <w:rFonts w:ascii="Consolas" w:hAnsi="Consolas" w:cs="Consolas"/>
                <w:color w:val="808080"/>
                <w:sz w:val="18"/>
                <w:szCs w:val="18"/>
                <w:bdr w:val="none" w:sz="0" w:space="0" w:color="auto" w:frame="1"/>
              </w:rPr>
            </w:rPrChange>
          </w:rPr>
          <w:delText>#define DEBUG printf("passing [%s] in line %d\n",__FUNCTION__,__LINE__);</w:delText>
        </w:r>
        <w:r w:rsidRPr="00300701" w:rsidDel="00300701">
          <w:rPr>
            <w:b/>
            <w:bCs/>
            <w:sz w:val="28"/>
            <w:szCs w:val="28"/>
            <w:lang w:val="en-US"/>
            <w:rPrChange w:id="683" w:author="Microsoft Office 用户" w:date="2021-09-13T14:16:00Z">
              <w:rPr>
                <w:rFonts w:ascii="Consolas" w:hAnsi="Consolas" w:cs="Consolas"/>
                <w:color w:val="000000"/>
                <w:sz w:val="18"/>
                <w:szCs w:val="18"/>
                <w:bdr w:val="none" w:sz="0" w:space="0" w:color="auto" w:frame="1"/>
              </w:rPr>
            </w:rPrChange>
          </w:rPr>
          <w:delText>  </w:delText>
        </w:r>
      </w:del>
    </w:p>
    <w:p w14:paraId="213BC0CA" w14:textId="344B99DE" w:rsidR="00435A54" w:rsidRPr="00300701" w:rsidDel="00300701" w:rsidRDefault="00435A54" w:rsidP="00300701">
      <w:pPr>
        <w:numPr>
          <w:ilvl w:val="0"/>
          <w:numId w:val="3"/>
        </w:numPr>
        <w:pBdr>
          <w:left w:val="single" w:sz="18" w:space="0" w:color="6CE26C"/>
        </w:pBdr>
        <w:shd w:val="clear" w:color="auto" w:fill="FFFFFF"/>
        <w:spacing w:line="210" w:lineRule="atLeast"/>
        <w:ind w:left="0" w:firstLine="0"/>
        <w:rPr>
          <w:del w:id="684" w:author="Microsoft Office 用户" w:date="2021-09-13T14:14:00Z"/>
          <w:b/>
          <w:bCs/>
          <w:sz w:val="28"/>
          <w:szCs w:val="28"/>
          <w:lang w:val="en-US"/>
          <w:rPrChange w:id="685" w:author="Microsoft Office 用户" w:date="2021-09-13T14:16:00Z">
            <w:rPr>
              <w:del w:id="686" w:author="Microsoft Office 用户" w:date="2021-09-13T14:14:00Z"/>
              <w:rFonts w:ascii="Consolas" w:hAnsi="Consolas" w:cs="Consolas"/>
              <w:color w:val="5C5C5C"/>
              <w:sz w:val="18"/>
              <w:szCs w:val="18"/>
            </w:rPr>
          </w:rPrChange>
        </w:rPr>
        <w:pPrChange w:id="687" w:author="Microsoft Office 用户" w:date="2021-09-13T14:15: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688" w:author="Microsoft Office 用户" w:date="2021-09-13T14:14:00Z">
        <w:r w:rsidRPr="00300701" w:rsidDel="00300701">
          <w:rPr>
            <w:b/>
            <w:bCs/>
            <w:sz w:val="28"/>
            <w:szCs w:val="28"/>
            <w:lang w:val="en-US"/>
            <w:rPrChange w:id="689" w:author="Microsoft Office 用户" w:date="2021-09-13T14:16:00Z">
              <w:rPr>
                <w:rFonts w:ascii="Consolas" w:hAnsi="Consolas" w:cs="Consolas"/>
                <w:b/>
                <w:bCs/>
                <w:color w:val="006699"/>
                <w:sz w:val="18"/>
                <w:szCs w:val="18"/>
                <w:bdr w:val="none" w:sz="0" w:space="0" w:color="auto" w:frame="1"/>
              </w:rPr>
            </w:rPrChange>
          </w:rPr>
          <w:delText>using</w:delText>
        </w:r>
        <w:r w:rsidRPr="00300701" w:rsidDel="00300701">
          <w:rPr>
            <w:b/>
            <w:bCs/>
            <w:sz w:val="28"/>
            <w:szCs w:val="28"/>
            <w:lang w:val="en-US"/>
            <w:rPrChange w:id="690" w:author="Microsoft Office 用户" w:date="2021-09-13T14:16:00Z">
              <w:rPr>
                <w:rFonts w:ascii="Consolas" w:hAnsi="Consolas" w:cs="Consolas"/>
                <w:color w:val="000000"/>
                <w:sz w:val="18"/>
                <w:szCs w:val="18"/>
                <w:bdr w:val="none" w:sz="0" w:space="0" w:color="auto" w:frame="1"/>
              </w:rPr>
            </w:rPrChange>
          </w:rPr>
          <w:delText> </w:delText>
        </w:r>
        <w:r w:rsidRPr="00300701" w:rsidDel="00300701">
          <w:rPr>
            <w:b/>
            <w:bCs/>
            <w:sz w:val="28"/>
            <w:szCs w:val="28"/>
            <w:lang w:val="en-US"/>
            <w:rPrChange w:id="691" w:author="Microsoft Office 用户" w:date="2021-09-13T14:16:00Z">
              <w:rPr>
                <w:rFonts w:ascii="Consolas" w:hAnsi="Consolas" w:cs="Consolas"/>
                <w:b/>
                <w:bCs/>
                <w:color w:val="006699"/>
                <w:sz w:val="18"/>
                <w:szCs w:val="18"/>
                <w:bdr w:val="none" w:sz="0" w:space="0" w:color="auto" w:frame="1"/>
              </w:rPr>
            </w:rPrChange>
          </w:rPr>
          <w:delText>namespace</w:delText>
        </w:r>
        <w:r w:rsidRPr="00300701" w:rsidDel="00300701">
          <w:rPr>
            <w:b/>
            <w:bCs/>
            <w:sz w:val="28"/>
            <w:szCs w:val="28"/>
            <w:lang w:val="en-US"/>
            <w:rPrChange w:id="692" w:author="Microsoft Office 用户" w:date="2021-09-13T14:16:00Z">
              <w:rPr>
                <w:rFonts w:ascii="Consolas" w:hAnsi="Consolas" w:cs="Consolas"/>
                <w:color w:val="000000"/>
                <w:sz w:val="18"/>
                <w:szCs w:val="18"/>
                <w:bdr w:val="none" w:sz="0" w:space="0" w:color="auto" w:frame="1"/>
              </w:rPr>
            </w:rPrChange>
          </w:rPr>
          <w:delText> std;  </w:delText>
        </w:r>
      </w:del>
    </w:p>
    <w:p w14:paraId="0C5FD256" w14:textId="5A14AF09" w:rsidR="00435A54" w:rsidRPr="00300701" w:rsidDel="00300701" w:rsidRDefault="00435A54" w:rsidP="00300701">
      <w:pPr>
        <w:numPr>
          <w:ilvl w:val="0"/>
          <w:numId w:val="3"/>
        </w:numPr>
        <w:pBdr>
          <w:left w:val="single" w:sz="18" w:space="0" w:color="6CE26C"/>
        </w:pBdr>
        <w:shd w:val="clear" w:color="auto" w:fill="F8F8F8"/>
        <w:spacing w:line="210" w:lineRule="atLeast"/>
        <w:ind w:left="0" w:firstLine="0"/>
        <w:rPr>
          <w:del w:id="693" w:author="Microsoft Office 用户" w:date="2021-09-13T14:14:00Z"/>
          <w:b/>
          <w:bCs/>
          <w:sz w:val="28"/>
          <w:szCs w:val="28"/>
          <w:lang w:val="en-US"/>
          <w:rPrChange w:id="694" w:author="Microsoft Office 用户" w:date="2021-09-13T14:16:00Z">
            <w:rPr>
              <w:del w:id="695" w:author="Microsoft Office 用户" w:date="2021-09-13T14:14:00Z"/>
              <w:rFonts w:ascii="Consolas" w:hAnsi="Consolas" w:cs="Consolas"/>
              <w:color w:val="5C5C5C"/>
              <w:sz w:val="18"/>
              <w:szCs w:val="18"/>
            </w:rPr>
          </w:rPrChange>
        </w:rPr>
        <w:pPrChange w:id="696" w:author="Microsoft Office 用户" w:date="2021-09-13T14:15: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697" w:author="Microsoft Office 用户" w:date="2021-09-13T14:14:00Z">
        <w:r w:rsidRPr="00300701" w:rsidDel="00300701">
          <w:rPr>
            <w:b/>
            <w:bCs/>
            <w:sz w:val="28"/>
            <w:szCs w:val="28"/>
            <w:lang w:val="en-US"/>
            <w:rPrChange w:id="698" w:author="Microsoft Office 用户" w:date="2021-09-13T14:16:00Z">
              <w:rPr>
                <w:rFonts w:ascii="Consolas" w:hAnsi="Consolas" w:cs="Consolas"/>
                <w:color w:val="000000"/>
                <w:sz w:val="18"/>
                <w:szCs w:val="18"/>
                <w:bdr w:val="none" w:sz="0" w:space="0" w:color="auto" w:frame="1"/>
              </w:rPr>
            </w:rPrChange>
          </w:rPr>
          <w:delText>  </w:delText>
        </w:r>
      </w:del>
    </w:p>
    <w:p w14:paraId="5314F59F" w14:textId="1438F224" w:rsidR="00435A54" w:rsidRPr="00300701" w:rsidDel="00300701" w:rsidRDefault="00435A54" w:rsidP="00300701">
      <w:pPr>
        <w:numPr>
          <w:ilvl w:val="0"/>
          <w:numId w:val="3"/>
        </w:numPr>
        <w:pBdr>
          <w:left w:val="single" w:sz="18" w:space="0" w:color="6CE26C"/>
        </w:pBdr>
        <w:shd w:val="clear" w:color="auto" w:fill="FFFFFF"/>
        <w:spacing w:line="210" w:lineRule="atLeast"/>
        <w:ind w:left="0" w:firstLine="0"/>
        <w:rPr>
          <w:del w:id="699" w:author="Microsoft Office 用户" w:date="2021-09-13T14:14:00Z"/>
          <w:b/>
          <w:bCs/>
          <w:sz w:val="28"/>
          <w:szCs w:val="28"/>
          <w:lang w:val="en-US"/>
          <w:rPrChange w:id="700" w:author="Microsoft Office 用户" w:date="2021-09-13T14:16:00Z">
            <w:rPr>
              <w:del w:id="701" w:author="Microsoft Office 用户" w:date="2021-09-13T14:14:00Z"/>
              <w:rFonts w:ascii="Consolas" w:hAnsi="Consolas" w:cs="Consolas"/>
              <w:color w:val="5C5C5C"/>
              <w:sz w:val="18"/>
              <w:szCs w:val="18"/>
            </w:rPr>
          </w:rPrChange>
        </w:rPr>
        <w:pPrChange w:id="702" w:author="Microsoft Office 用户" w:date="2021-09-13T14:15: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703" w:author="Microsoft Office 用户" w:date="2021-09-13T14:14:00Z">
        <w:r w:rsidRPr="00300701" w:rsidDel="00300701">
          <w:rPr>
            <w:b/>
            <w:bCs/>
            <w:sz w:val="28"/>
            <w:szCs w:val="28"/>
            <w:lang w:val="en-US"/>
            <w:rPrChange w:id="704" w:author="Microsoft Office 用户" w:date="2021-09-13T14:16:00Z">
              <w:rPr>
                <w:rFonts w:ascii="Consolas" w:hAnsi="Consolas" w:cs="Consolas"/>
                <w:b/>
                <w:bCs/>
                <w:color w:val="006699"/>
                <w:sz w:val="18"/>
                <w:szCs w:val="18"/>
                <w:bdr w:val="none" w:sz="0" w:space="0" w:color="auto" w:frame="1"/>
              </w:rPr>
            </w:rPrChange>
          </w:rPr>
          <w:delText>struct</w:delText>
        </w:r>
        <w:r w:rsidRPr="00300701" w:rsidDel="00300701">
          <w:rPr>
            <w:b/>
            <w:bCs/>
            <w:sz w:val="28"/>
            <w:szCs w:val="28"/>
            <w:lang w:val="en-US"/>
            <w:rPrChange w:id="705" w:author="Microsoft Office 用户" w:date="2021-09-13T14:16:00Z">
              <w:rPr>
                <w:rFonts w:ascii="Consolas" w:hAnsi="Consolas" w:cs="Consolas"/>
                <w:color w:val="000000"/>
                <w:sz w:val="18"/>
                <w:szCs w:val="18"/>
                <w:bdr w:val="none" w:sz="0" w:space="0" w:color="auto" w:frame="1"/>
              </w:rPr>
            </w:rPrChange>
          </w:rPr>
          <w:delText> user {  </w:delText>
        </w:r>
      </w:del>
    </w:p>
    <w:p w14:paraId="661FC06F" w14:textId="21232028" w:rsidR="00435A54" w:rsidRPr="00300701" w:rsidDel="00300701" w:rsidRDefault="00435A54" w:rsidP="00300701">
      <w:pPr>
        <w:numPr>
          <w:ilvl w:val="0"/>
          <w:numId w:val="3"/>
        </w:numPr>
        <w:pBdr>
          <w:left w:val="single" w:sz="18" w:space="0" w:color="6CE26C"/>
        </w:pBdr>
        <w:shd w:val="clear" w:color="auto" w:fill="F8F8F8"/>
        <w:spacing w:line="210" w:lineRule="atLeast"/>
        <w:ind w:left="0" w:firstLine="0"/>
        <w:rPr>
          <w:del w:id="706" w:author="Microsoft Office 用户" w:date="2021-09-13T14:14:00Z"/>
          <w:b/>
          <w:bCs/>
          <w:sz w:val="28"/>
          <w:szCs w:val="28"/>
          <w:lang w:val="en-US"/>
          <w:rPrChange w:id="707" w:author="Microsoft Office 用户" w:date="2021-09-13T14:16:00Z">
            <w:rPr>
              <w:del w:id="708" w:author="Microsoft Office 用户" w:date="2021-09-13T14:14:00Z"/>
              <w:rFonts w:ascii="Consolas" w:hAnsi="Consolas" w:cs="Consolas"/>
              <w:color w:val="5C5C5C"/>
              <w:sz w:val="18"/>
              <w:szCs w:val="18"/>
            </w:rPr>
          </w:rPrChange>
        </w:rPr>
        <w:pPrChange w:id="709" w:author="Microsoft Office 用户" w:date="2021-09-13T14:15: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710" w:author="Microsoft Office 用户" w:date="2021-09-13T14:14:00Z">
        <w:r w:rsidRPr="00300701" w:rsidDel="00300701">
          <w:rPr>
            <w:b/>
            <w:bCs/>
            <w:sz w:val="28"/>
            <w:szCs w:val="28"/>
            <w:lang w:val="en-US"/>
            <w:rPrChange w:id="711" w:author="Microsoft Office 用户" w:date="2021-09-13T14:16:00Z">
              <w:rPr>
                <w:rFonts w:ascii="Consolas" w:hAnsi="Consolas" w:cs="Consolas"/>
                <w:color w:val="000000"/>
                <w:sz w:val="18"/>
                <w:szCs w:val="18"/>
                <w:bdr w:val="none" w:sz="0" w:space="0" w:color="auto" w:frame="1"/>
              </w:rPr>
            </w:rPrChange>
          </w:rPr>
          <w:delText>    </w:delText>
        </w:r>
        <w:r w:rsidRPr="00300701" w:rsidDel="00300701">
          <w:rPr>
            <w:b/>
            <w:bCs/>
            <w:sz w:val="28"/>
            <w:szCs w:val="28"/>
            <w:lang w:val="en-US"/>
            <w:rPrChange w:id="712" w:author="Microsoft Office 用户" w:date="2021-09-13T14:16:00Z">
              <w:rPr>
                <w:rFonts w:ascii="Consolas" w:hAnsi="Consolas" w:cs="Consolas"/>
                <w:b/>
                <w:bCs/>
                <w:color w:val="2E8B57"/>
                <w:sz w:val="18"/>
                <w:szCs w:val="18"/>
                <w:bdr w:val="none" w:sz="0" w:space="0" w:color="auto" w:frame="1"/>
              </w:rPr>
            </w:rPrChange>
          </w:rPr>
          <w:delText>double</w:delText>
        </w:r>
        <w:r w:rsidRPr="00300701" w:rsidDel="00300701">
          <w:rPr>
            <w:b/>
            <w:bCs/>
            <w:sz w:val="28"/>
            <w:szCs w:val="28"/>
            <w:lang w:val="en-US"/>
            <w:rPrChange w:id="713" w:author="Microsoft Office 用户" w:date="2021-09-13T14:16:00Z">
              <w:rPr>
                <w:rFonts w:ascii="Consolas" w:hAnsi="Consolas" w:cs="Consolas"/>
                <w:color w:val="000000"/>
                <w:sz w:val="18"/>
                <w:szCs w:val="18"/>
                <w:bdr w:val="none" w:sz="0" w:space="0" w:color="auto" w:frame="1"/>
              </w:rPr>
            </w:rPrChange>
          </w:rPr>
          <w:delText> rank;  </w:delText>
        </w:r>
      </w:del>
    </w:p>
    <w:p w14:paraId="6B263CD6" w14:textId="0B411F59" w:rsidR="00435A54" w:rsidRPr="00300701" w:rsidDel="00300701" w:rsidRDefault="00435A54" w:rsidP="00300701">
      <w:pPr>
        <w:numPr>
          <w:ilvl w:val="0"/>
          <w:numId w:val="3"/>
        </w:numPr>
        <w:pBdr>
          <w:left w:val="single" w:sz="18" w:space="0" w:color="6CE26C"/>
        </w:pBdr>
        <w:shd w:val="clear" w:color="auto" w:fill="FFFFFF"/>
        <w:spacing w:line="210" w:lineRule="atLeast"/>
        <w:ind w:left="0" w:firstLine="0"/>
        <w:rPr>
          <w:del w:id="714" w:author="Microsoft Office 用户" w:date="2021-09-13T14:14:00Z"/>
          <w:b/>
          <w:bCs/>
          <w:sz w:val="28"/>
          <w:szCs w:val="28"/>
          <w:lang w:val="en-US"/>
          <w:rPrChange w:id="715" w:author="Microsoft Office 用户" w:date="2021-09-13T14:16:00Z">
            <w:rPr>
              <w:del w:id="716" w:author="Microsoft Office 用户" w:date="2021-09-13T14:14:00Z"/>
              <w:rFonts w:ascii="Consolas" w:hAnsi="Consolas" w:cs="Consolas"/>
              <w:color w:val="5C5C5C"/>
              <w:sz w:val="18"/>
              <w:szCs w:val="18"/>
            </w:rPr>
          </w:rPrChange>
        </w:rPr>
        <w:pPrChange w:id="717" w:author="Microsoft Office 用户" w:date="2021-09-13T14:15: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718" w:author="Microsoft Office 用户" w:date="2021-09-13T14:14:00Z">
        <w:r w:rsidRPr="00300701" w:rsidDel="00300701">
          <w:rPr>
            <w:b/>
            <w:bCs/>
            <w:sz w:val="28"/>
            <w:szCs w:val="28"/>
            <w:lang w:val="en-US"/>
            <w:rPrChange w:id="719" w:author="Microsoft Office 用户" w:date="2021-09-13T14:16:00Z">
              <w:rPr>
                <w:rFonts w:ascii="Consolas" w:hAnsi="Consolas" w:cs="Consolas"/>
                <w:color w:val="000000"/>
                <w:sz w:val="18"/>
                <w:szCs w:val="18"/>
                <w:bdr w:val="none" w:sz="0" w:space="0" w:color="auto" w:frame="1"/>
              </w:rPr>
            </w:rPrChange>
          </w:rPr>
          <w:delText>    string handle;  </w:delText>
        </w:r>
      </w:del>
    </w:p>
    <w:p w14:paraId="34F8C7C4" w14:textId="5A24A44E" w:rsidR="00435A54" w:rsidRPr="00300701" w:rsidDel="00300701" w:rsidRDefault="00435A54" w:rsidP="00300701">
      <w:pPr>
        <w:numPr>
          <w:ilvl w:val="0"/>
          <w:numId w:val="3"/>
        </w:numPr>
        <w:pBdr>
          <w:left w:val="single" w:sz="18" w:space="0" w:color="6CE26C"/>
        </w:pBdr>
        <w:shd w:val="clear" w:color="auto" w:fill="F8F8F8"/>
        <w:spacing w:line="210" w:lineRule="atLeast"/>
        <w:ind w:left="0" w:firstLine="0"/>
        <w:rPr>
          <w:del w:id="720" w:author="Microsoft Office 用户" w:date="2021-09-13T14:14:00Z"/>
          <w:b/>
          <w:bCs/>
          <w:sz w:val="28"/>
          <w:szCs w:val="28"/>
          <w:lang w:val="en-US"/>
          <w:rPrChange w:id="721" w:author="Microsoft Office 用户" w:date="2021-09-13T14:16:00Z">
            <w:rPr>
              <w:del w:id="722" w:author="Microsoft Office 用户" w:date="2021-09-13T14:14:00Z"/>
              <w:rFonts w:ascii="Consolas" w:hAnsi="Consolas" w:cs="Consolas"/>
              <w:color w:val="5C5C5C"/>
              <w:sz w:val="18"/>
              <w:szCs w:val="18"/>
            </w:rPr>
          </w:rPrChange>
        </w:rPr>
        <w:pPrChange w:id="723" w:author="Microsoft Office 用户" w:date="2021-09-13T14:15: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724" w:author="Microsoft Office 用户" w:date="2021-09-13T14:14:00Z">
        <w:r w:rsidRPr="00300701" w:rsidDel="00300701">
          <w:rPr>
            <w:b/>
            <w:bCs/>
            <w:sz w:val="28"/>
            <w:szCs w:val="28"/>
            <w:lang w:val="en-US"/>
            <w:rPrChange w:id="725" w:author="Microsoft Office 用户" w:date="2021-09-13T14:16:00Z">
              <w:rPr>
                <w:rFonts w:ascii="Consolas" w:hAnsi="Consolas" w:cs="Consolas"/>
                <w:color w:val="000000"/>
                <w:sz w:val="18"/>
                <w:szCs w:val="18"/>
                <w:bdr w:val="none" w:sz="0" w:space="0" w:color="auto" w:frame="1"/>
              </w:rPr>
            </w:rPrChange>
          </w:rPr>
          <w:delText>    </w:delText>
        </w:r>
        <w:r w:rsidRPr="00300701" w:rsidDel="00300701">
          <w:rPr>
            <w:b/>
            <w:bCs/>
            <w:sz w:val="28"/>
            <w:szCs w:val="28"/>
            <w:lang w:val="en-US"/>
            <w:rPrChange w:id="726" w:author="Microsoft Office 用户" w:date="2021-09-13T14:16:00Z">
              <w:rPr>
                <w:rFonts w:ascii="Consolas" w:hAnsi="Consolas" w:cs="Consolas"/>
                <w:b/>
                <w:bCs/>
                <w:color w:val="2E8B57"/>
                <w:sz w:val="18"/>
                <w:szCs w:val="18"/>
                <w:bdr w:val="none" w:sz="0" w:space="0" w:color="auto" w:frame="1"/>
              </w:rPr>
            </w:rPrChange>
          </w:rPr>
          <w:delText>int</w:delText>
        </w:r>
        <w:r w:rsidRPr="00300701" w:rsidDel="00300701">
          <w:rPr>
            <w:b/>
            <w:bCs/>
            <w:sz w:val="28"/>
            <w:szCs w:val="28"/>
            <w:lang w:val="en-US"/>
            <w:rPrChange w:id="727" w:author="Microsoft Office 用户" w:date="2021-09-13T14:16:00Z">
              <w:rPr>
                <w:rFonts w:ascii="Consolas" w:hAnsi="Consolas" w:cs="Consolas"/>
                <w:color w:val="000000"/>
                <w:sz w:val="18"/>
                <w:szCs w:val="18"/>
                <w:bdr w:val="none" w:sz="0" w:space="0" w:color="auto" w:frame="1"/>
              </w:rPr>
            </w:rPrChange>
          </w:rPr>
          <w:delText> old_rating;  </w:delText>
        </w:r>
      </w:del>
    </w:p>
    <w:p w14:paraId="471484F1" w14:textId="566878EE" w:rsidR="00435A54" w:rsidRPr="00300701" w:rsidDel="00300701" w:rsidRDefault="00435A54" w:rsidP="00300701">
      <w:pPr>
        <w:numPr>
          <w:ilvl w:val="0"/>
          <w:numId w:val="3"/>
        </w:numPr>
        <w:pBdr>
          <w:left w:val="single" w:sz="18" w:space="0" w:color="6CE26C"/>
        </w:pBdr>
        <w:shd w:val="clear" w:color="auto" w:fill="FFFFFF"/>
        <w:spacing w:line="210" w:lineRule="atLeast"/>
        <w:ind w:left="0" w:firstLine="0"/>
        <w:rPr>
          <w:del w:id="728" w:author="Microsoft Office 用户" w:date="2021-09-13T14:14:00Z"/>
          <w:b/>
          <w:bCs/>
          <w:sz w:val="28"/>
          <w:szCs w:val="28"/>
          <w:lang w:val="en-US"/>
          <w:rPrChange w:id="729" w:author="Microsoft Office 用户" w:date="2021-09-13T14:16:00Z">
            <w:rPr>
              <w:del w:id="730" w:author="Microsoft Office 用户" w:date="2021-09-13T14:14:00Z"/>
              <w:rFonts w:ascii="Consolas" w:hAnsi="Consolas" w:cs="Consolas"/>
              <w:color w:val="5C5C5C"/>
              <w:sz w:val="18"/>
              <w:szCs w:val="18"/>
            </w:rPr>
          </w:rPrChange>
        </w:rPr>
        <w:pPrChange w:id="731" w:author="Microsoft Office 用户" w:date="2021-09-13T14:15: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732" w:author="Microsoft Office 用户" w:date="2021-09-13T14:14:00Z">
        <w:r w:rsidRPr="00300701" w:rsidDel="00300701">
          <w:rPr>
            <w:b/>
            <w:bCs/>
            <w:sz w:val="28"/>
            <w:szCs w:val="28"/>
            <w:lang w:val="en-US"/>
            <w:rPrChange w:id="733" w:author="Microsoft Office 用户" w:date="2021-09-13T14:16:00Z">
              <w:rPr>
                <w:rFonts w:ascii="Consolas" w:hAnsi="Consolas" w:cs="Consolas"/>
                <w:color w:val="000000"/>
                <w:sz w:val="18"/>
                <w:szCs w:val="18"/>
                <w:bdr w:val="none" w:sz="0" w:space="0" w:color="auto" w:frame="1"/>
              </w:rPr>
            </w:rPrChange>
          </w:rPr>
          <w:delText>    </w:delText>
        </w:r>
        <w:r w:rsidRPr="00300701" w:rsidDel="00300701">
          <w:rPr>
            <w:b/>
            <w:bCs/>
            <w:sz w:val="28"/>
            <w:szCs w:val="28"/>
            <w:lang w:val="en-US"/>
            <w:rPrChange w:id="734" w:author="Microsoft Office 用户" w:date="2021-09-13T14:16:00Z">
              <w:rPr>
                <w:rFonts w:ascii="Consolas" w:hAnsi="Consolas" w:cs="Consolas"/>
                <w:b/>
                <w:bCs/>
                <w:color w:val="2E8B57"/>
                <w:sz w:val="18"/>
                <w:szCs w:val="18"/>
                <w:bdr w:val="none" w:sz="0" w:space="0" w:color="auto" w:frame="1"/>
              </w:rPr>
            </w:rPrChange>
          </w:rPr>
          <w:delText>double</w:delText>
        </w:r>
        <w:r w:rsidRPr="00300701" w:rsidDel="00300701">
          <w:rPr>
            <w:b/>
            <w:bCs/>
            <w:sz w:val="28"/>
            <w:szCs w:val="28"/>
            <w:lang w:val="en-US"/>
            <w:rPrChange w:id="735" w:author="Microsoft Office 用户" w:date="2021-09-13T14:16:00Z">
              <w:rPr>
                <w:rFonts w:ascii="Consolas" w:hAnsi="Consolas" w:cs="Consolas"/>
                <w:color w:val="000000"/>
                <w:sz w:val="18"/>
                <w:szCs w:val="18"/>
                <w:bdr w:val="none" w:sz="0" w:space="0" w:color="auto" w:frame="1"/>
              </w:rPr>
            </w:rPrChange>
          </w:rPr>
          <w:delText> new_rating = 0.0;  </w:delText>
        </w:r>
      </w:del>
    </w:p>
    <w:p w14:paraId="793CEA1D" w14:textId="5F5EA1EA" w:rsidR="00435A54" w:rsidRPr="00300701" w:rsidDel="00300701" w:rsidRDefault="00435A54" w:rsidP="00300701">
      <w:pPr>
        <w:numPr>
          <w:ilvl w:val="0"/>
          <w:numId w:val="3"/>
        </w:numPr>
        <w:pBdr>
          <w:left w:val="single" w:sz="18" w:space="0" w:color="6CE26C"/>
        </w:pBdr>
        <w:shd w:val="clear" w:color="auto" w:fill="F8F8F8"/>
        <w:spacing w:line="210" w:lineRule="atLeast"/>
        <w:ind w:left="0" w:firstLine="0"/>
        <w:rPr>
          <w:del w:id="736" w:author="Microsoft Office 用户" w:date="2021-09-13T14:14:00Z"/>
          <w:b/>
          <w:bCs/>
          <w:sz w:val="28"/>
          <w:szCs w:val="28"/>
          <w:lang w:val="en-US"/>
          <w:rPrChange w:id="737" w:author="Microsoft Office 用户" w:date="2021-09-13T14:16:00Z">
            <w:rPr>
              <w:del w:id="738" w:author="Microsoft Office 用户" w:date="2021-09-13T14:14:00Z"/>
              <w:rFonts w:ascii="Consolas" w:hAnsi="Consolas" w:cs="Consolas"/>
              <w:color w:val="5C5C5C"/>
              <w:sz w:val="18"/>
              <w:szCs w:val="18"/>
            </w:rPr>
          </w:rPrChange>
        </w:rPr>
        <w:pPrChange w:id="739" w:author="Microsoft Office 用户" w:date="2021-09-13T14:15: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740" w:author="Microsoft Office 用户" w:date="2021-09-13T14:14:00Z">
        <w:r w:rsidRPr="00300701" w:rsidDel="00300701">
          <w:rPr>
            <w:b/>
            <w:bCs/>
            <w:sz w:val="28"/>
            <w:szCs w:val="28"/>
            <w:lang w:val="en-US"/>
            <w:rPrChange w:id="741" w:author="Microsoft Office 用户" w:date="2021-09-13T14:16:00Z">
              <w:rPr>
                <w:rFonts w:ascii="Consolas" w:hAnsi="Consolas" w:cs="Consolas"/>
                <w:color w:val="000000"/>
                <w:sz w:val="18"/>
                <w:szCs w:val="18"/>
                <w:bdr w:val="none" w:sz="0" w:space="0" w:color="auto" w:frame="1"/>
              </w:rPr>
            </w:rPrChange>
          </w:rPr>
          <w:delText>    </w:delText>
        </w:r>
        <w:r w:rsidRPr="00300701" w:rsidDel="00300701">
          <w:rPr>
            <w:b/>
            <w:bCs/>
            <w:sz w:val="28"/>
            <w:szCs w:val="28"/>
            <w:lang w:val="en-US"/>
            <w:rPrChange w:id="742" w:author="Microsoft Office 用户" w:date="2021-09-13T14:16:00Z">
              <w:rPr>
                <w:rFonts w:ascii="Consolas" w:hAnsi="Consolas" w:cs="Consolas"/>
                <w:b/>
                <w:bCs/>
                <w:color w:val="2E8B57"/>
                <w:sz w:val="18"/>
                <w:szCs w:val="18"/>
                <w:bdr w:val="none" w:sz="0" w:space="0" w:color="auto" w:frame="1"/>
              </w:rPr>
            </w:rPrChange>
          </w:rPr>
          <w:delText>int</w:delText>
        </w:r>
        <w:r w:rsidRPr="00300701" w:rsidDel="00300701">
          <w:rPr>
            <w:b/>
            <w:bCs/>
            <w:sz w:val="28"/>
            <w:szCs w:val="28"/>
            <w:lang w:val="en-US"/>
            <w:rPrChange w:id="743" w:author="Microsoft Office 用户" w:date="2021-09-13T14:16:00Z">
              <w:rPr>
                <w:rFonts w:ascii="Consolas" w:hAnsi="Consolas" w:cs="Consolas"/>
                <w:color w:val="000000"/>
                <w:sz w:val="18"/>
                <w:szCs w:val="18"/>
                <w:bdr w:val="none" w:sz="0" w:space="0" w:color="auto" w:frame="1"/>
              </w:rPr>
            </w:rPrChange>
          </w:rPr>
          <w:delText> official_new_rating;  </w:delText>
        </w:r>
      </w:del>
    </w:p>
    <w:p w14:paraId="30EE4F33" w14:textId="620AE4BC" w:rsidR="00435A54" w:rsidRPr="00300701" w:rsidDel="00300701" w:rsidRDefault="00435A54" w:rsidP="00300701">
      <w:pPr>
        <w:numPr>
          <w:ilvl w:val="0"/>
          <w:numId w:val="3"/>
        </w:numPr>
        <w:pBdr>
          <w:left w:val="single" w:sz="18" w:space="0" w:color="6CE26C"/>
        </w:pBdr>
        <w:shd w:val="clear" w:color="auto" w:fill="FFFFFF"/>
        <w:spacing w:line="210" w:lineRule="atLeast"/>
        <w:ind w:left="0" w:firstLine="0"/>
        <w:rPr>
          <w:del w:id="744" w:author="Microsoft Office 用户" w:date="2021-09-13T14:14:00Z"/>
          <w:b/>
          <w:bCs/>
          <w:sz w:val="28"/>
          <w:szCs w:val="28"/>
          <w:lang w:val="en-US"/>
          <w:rPrChange w:id="745" w:author="Microsoft Office 用户" w:date="2021-09-13T14:16:00Z">
            <w:rPr>
              <w:del w:id="746" w:author="Microsoft Office 用户" w:date="2021-09-13T14:14:00Z"/>
              <w:rFonts w:ascii="Consolas" w:hAnsi="Consolas" w:cs="Consolas"/>
              <w:color w:val="5C5C5C"/>
              <w:sz w:val="18"/>
              <w:szCs w:val="18"/>
            </w:rPr>
          </w:rPrChange>
        </w:rPr>
        <w:pPrChange w:id="747" w:author="Microsoft Office 用户" w:date="2021-09-13T14:15: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748" w:author="Microsoft Office 用户" w:date="2021-09-13T14:14:00Z">
        <w:r w:rsidRPr="00300701" w:rsidDel="00300701">
          <w:rPr>
            <w:b/>
            <w:bCs/>
            <w:sz w:val="28"/>
            <w:szCs w:val="28"/>
            <w:lang w:val="en-US"/>
            <w:rPrChange w:id="749" w:author="Microsoft Office 用户" w:date="2021-09-13T14:16:00Z">
              <w:rPr>
                <w:rFonts w:ascii="Consolas" w:hAnsi="Consolas" w:cs="Consolas"/>
                <w:color w:val="000000"/>
                <w:sz w:val="18"/>
                <w:szCs w:val="18"/>
                <w:bdr w:val="none" w:sz="0" w:space="0" w:color="auto" w:frame="1"/>
              </w:rPr>
            </w:rPrChange>
          </w:rPr>
          <w:delText>    </w:delText>
        </w:r>
        <w:r w:rsidRPr="00300701" w:rsidDel="00300701">
          <w:rPr>
            <w:b/>
            <w:bCs/>
            <w:sz w:val="28"/>
            <w:szCs w:val="28"/>
            <w:lang w:val="en-US"/>
            <w:rPrChange w:id="750" w:author="Microsoft Office 用户" w:date="2021-09-13T14:16:00Z">
              <w:rPr>
                <w:rFonts w:ascii="Consolas" w:hAnsi="Consolas" w:cs="Consolas"/>
                <w:b/>
                <w:bCs/>
                <w:color w:val="2E8B57"/>
                <w:sz w:val="18"/>
                <w:szCs w:val="18"/>
                <w:bdr w:val="none" w:sz="0" w:space="0" w:color="auto" w:frame="1"/>
              </w:rPr>
            </w:rPrChange>
          </w:rPr>
          <w:delText>double</w:delText>
        </w:r>
        <w:r w:rsidRPr="00300701" w:rsidDel="00300701">
          <w:rPr>
            <w:b/>
            <w:bCs/>
            <w:sz w:val="28"/>
            <w:szCs w:val="28"/>
            <w:lang w:val="en-US"/>
            <w:rPrChange w:id="751" w:author="Microsoft Office 用户" w:date="2021-09-13T14:16:00Z">
              <w:rPr>
                <w:rFonts w:ascii="Consolas" w:hAnsi="Consolas" w:cs="Consolas"/>
                <w:color w:val="000000"/>
                <w:sz w:val="18"/>
                <w:szCs w:val="18"/>
                <w:bdr w:val="none" w:sz="0" w:space="0" w:color="auto" w:frame="1"/>
              </w:rPr>
            </w:rPrChange>
          </w:rPr>
          <w:delText> exp_ranking = 0.5;  </w:delText>
        </w:r>
      </w:del>
    </w:p>
    <w:p w14:paraId="41612A53" w14:textId="79C14544" w:rsidR="00435A54" w:rsidRPr="00300701" w:rsidDel="00300701" w:rsidRDefault="00435A54" w:rsidP="00300701">
      <w:pPr>
        <w:numPr>
          <w:ilvl w:val="0"/>
          <w:numId w:val="3"/>
        </w:numPr>
        <w:pBdr>
          <w:left w:val="single" w:sz="18" w:space="0" w:color="6CE26C"/>
        </w:pBdr>
        <w:shd w:val="clear" w:color="auto" w:fill="F8F8F8"/>
        <w:spacing w:line="210" w:lineRule="atLeast"/>
        <w:ind w:left="0" w:firstLine="0"/>
        <w:rPr>
          <w:del w:id="752" w:author="Microsoft Office 用户" w:date="2021-09-13T14:14:00Z"/>
          <w:b/>
          <w:bCs/>
          <w:sz w:val="28"/>
          <w:szCs w:val="28"/>
          <w:lang w:val="en-US"/>
          <w:rPrChange w:id="753" w:author="Microsoft Office 用户" w:date="2021-09-13T14:16:00Z">
            <w:rPr>
              <w:del w:id="754" w:author="Microsoft Office 用户" w:date="2021-09-13T14:14:00Z"/>
              <w:rFonts w:ascii="Consolas" w:hAnsi="Consolas" w:cs="Consolas"/>
              <w:color w:val="5C5C5C"/>
              <w:sz w:val="18"/>
              <w:szCs w:val="18"/>
            </w:rPr>
          </w:rPrChange>
        </w:rPr>
        <w:pPrChange w:id="755" w:author="Microsoft Office 用户" w:date="2021-09-13T14:15: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756" w:author="Microsoft Office 用户" w:date="2021-09-13T14:14:00Z">
        <w:r w:rsidRPr="00300701" w:rsidDel="00300701">
          <w:rPr>
            <w:b/>
            <w:bCs/>
            <w:sz w:val="28"/>
            <w:szCs w:val="28"/>
            <w:lang w:val="en-US"/>
            <w:rPrChange w:id="757" w:author="Microsoft Office 用户" w:date="2021-09-13T14:16:00Z">
              <w:rPr>
                <w:rFonts w:ascii="Consolas" w:hAnsi="Consolas" w:cs="Consolas"/>
                <w:color w:val="000000"/>
                <w:sz w:val="18"/>
                <w:szCs w:val="18"/>
                <w:bdr w:val="none" w:sz="0" w:space="0" w:color="auto" w:frame="1"/>
              </w:rPr>
            </w:rPrChange>
          </w:rPr>
          <w:delText>    </w:delText>
        </w:r>
        <w:r w:rsidRPr="00300701" w:rsidDel="00300701">
          <w:rPr>
            <w:b/>
            <w:bCs/>
            <w:sz w:val="28"/>
            <w:szCs w:val="28"/>
            <w:lang w:val="en-US"/>
            <w:rPrChange w:id="758" w:author="Microsoft Office 用户" w:date="2021-09-13T14:16:00Z">
              <w:rPr>
                <w:rFonts w:ascii="Consolas" w:hAnsi="Consolas" w:cs="Consolas"/>
                <w:b/>
                <w:bCs/>
                <w:color w:val="2E8B57"/>
                <w:sz w:val="18"/>
                <w:szCs w:val="18"/>
                <w:bdr w:val="none" w:sz="0" w:space="0" w:color="auto" w:frame="1"/>
              </w:rPr>
            </w:rPrChange>
          </w:rPr>
          <w:delText>double</w:delText>
        </w:r>
        <w:r w:rsidRPr="00300701" w:rsidDel="00300701">
          <w:rPr>
            <w:b/>
            <w:bCs/>
            <w:sz w:val="28"/>
            <w:szCs w:val="28"/>
            <w:lang w:val="en-US"/>
            <w:rPrChange w:id="759" w:author="Microsoft Office 用户" w:date="2021-09-13T14:16:00Z">
              <w:rPr>
                <w:rFonts w:ascii="Consolas" w:hAnsi="Consolas" w:cs="Consolas"/>
                <w:color w:val="000000"/>
                <w:sz w:val="18"/>
                <w:szCs w:val="18"/>
                <w:bdr w:val="none" w:sz="0" w:space="0" w:color="auto" w:frame="1"/>
              </w:rPr>
            </w:rPrChange>
          </w:rPr>
          <w:delText> delta = 0.0;  </w:delText>
        </w:r>
      </w:del>
    </w:p>
    <w:p w14:paraId="47A180FA" w14:textId="27F34D07" w:rsidR="00435A54" w:rsidRPr="00300701" w:rsidDel="00300701" w:rsidRDefault="00435A54" w:rsidP="00300701">
      <w:pPr>
        <w:numPr>
          <w:ilvl w:val="0"/>
          <w:numId w:val="3"/>
        </w:numPr>
        <w:pBdr>
          <w:left w:val="single" w:sz="18" w:space="0" w:color="6CE26C"/>
        </w:pBdr>
        <w:shd w:val="clear" w:color="auto" w:fill="FFFFFF"/>
        <w:spacing w:line="210" w:lineRule="atLeast"/>
        <w:ind w:left="0" w:firstLine="0"/>
        <w:rPr>
          <w:del w:id="760" w:author="Microsoft Office 用户" w:date="2021-09-13T14:14:00Z"/>
          <w:b/>
          <w:bCs/>
          <w:sz w:val="28"/>
          <w:szCs w:val="28"/>
          <w:lang w:val="en-US"/>
          <w:rPrChange w:id="761" w:author="Microsoft Office 用户" w:date="2021-09-13T14:16:00Z">
            <w:rPr>
              <w:del w:id="762" w:author="Microsoft Office 用户" w:date="2021-09-13T14:14:00Z"/>
              <w:rFonts w:ascii="Consolas" w:hAnsi="Consolas" w:cs="Consolas"/>
              <w:color w:val="5C5C5C"/>
              <w:sz w:val="18"/>
              <w:szCs w:val="18"/>
            </w:rPr>
          </w:rPrChange>
        </w:rPr>
        <w:pPrChange w:id="763" w:author="Microsoft Office 用户" w:date="2021-09-13T14:15: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764" w:author="Microsoft Office 用户" w:date="2021-09-13T14:14:00Z">
        <w:r w:rsidRPr="00300701" w:rsidDel="00300701">
          <w:rPr>
            <w:b/>
            <w:bCs/>
            <w:sz w:val="28"/>
            <w:szCs w:val="28"/>
            <w:lang w:val="en-US"/>
            <w:rPrChange w:id="765" w:author="Microsoft Office 用户" w:date="2021-09-13T14:16:00Z">
              <w:rPr>
                <w:rFonts w:ascii="Consolas" w:hAnsi="Consolas" w:cs="Consolas"/>
                <w:color w:val="000000"/>
                <w:sz w:val="18"/>
                <w:szCs w:val="18"/>
                <w:bdr w:val="none" w:sz="0" w:space="0" w:color="auto" w:frame="1"/>
              </w:rPr>
            </w:rPrChange>
          </w:rPr>
          <w:delText>    string validation;  </w:delText>
        </w:r>
      </w:del>
    </w:p>
    <w:p w14:paraId="19DDD3F5" w14:textId="6C2A5271" w:rsidR="00435A54" w:rsidRPr="00300701" w:rsidDel="00300701" w:rsidRDefault="00435A54" w:rsidP="00300701">
      <w:pPr>
        <w:numPr>
          <w:ilvl w:val="0"/>
          <w:numId w:val="3"/>
        </w:numPr>
        <w:pBdr>
          <w:left w:val="single" w:sz="18" w:space="0" w:color="6CE26C"/>
        </w:pBdr>
        <w:shd w:val="clear" w:color="auto" w:fill="F8F8F8"/>
        <w:spacing w:line="210" w:lineRule="atLeast"/>
        <w:ind w:left="0" w:firstLine="0"/>
        <w:rPr>
          <w:del w:id="766" w:author="Microsoft Office 用户" w:date="2021-09-13T14:14:00Z"/>
          <w:b/>
          <w:bCs/>
          <w:sz w:val="28"/>
          <w:szCs w:val="28"/>
          <w:lang w:val="en-US"/>
          <w:rPrChange w:id="767" w:author="Microsoft Office 用户" w:date="2021-09-13T14:16:00Z">
            <w:rPr>
              <w:del w:id="768" w:author="Microsoft Office 用户" w:date="2021-09-13T14:14:00Z"/>
              <w:rFonts w:ascii="Consolas" w:hAnsi="Consolas" w:cs="Consolas"/>
              <w:color w:val="5C5C5C"/>
              <w:sz w:val="18"/>
              <w:szCs w:val="18"/>
            </w:rPr>
          </w:rPrChange>
        </w:rPr>
        <w:pPrChange w:id="769" w:author="Microsoft Office 用户" w:date="2021-09-13T14:15: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770" w:author="Microsoft Office 用户" w:date="2021-09-13T14:14:00Z">
        <w:r w:rsidRPr="00300701" w:rsidDel="00300701">
          <w:rPr>
            <w:b/>
            <w:bCs/>
            <w:sz w:val="28"/>
            <w:szCs w:val="28"/>
            <w:lang w:val="en-US"/>
            <w:rPrChange w:id="771" w:author="Microsoft Office 用户" w:date="2021-09-13T14:16:00Z">
              <w:rPr>
                <w:rFonts w:ascii="Consolas" w:hAnsi="Consolas" w:cs="Consolas"/>
                <w:color w:val="000000"/>
                <w:sz w:val="18"/>
                <w:szCs w:val="18"/>
                <w:bdr w:val="none" w:sz="0" w:space="0" w:color="auto" w:frame="1"/>
              </w:rPr>
            </w:rPrChange>
          </w:rPr>
          <w:delText>} u;  </w:delText>
        </w:r>
      </w:del>
    </w:p>
    <w:p w14:paraId="6E192F60" w14:textId="3C665021" w:rsidR="00435A54" w:rsidRPr="00300701" w:rsidDel="00300701" w:rsidRDefault="00435A54" w:rsidP="00300701">
      <w:pPr>
        <w:numPr>
          <w:ilvl w:val="0"/>
          <w:numId w:val="3"/>
        </w:numPr>
        <w:pBdr>
          <w:left w:val="single" w:sz="18" w:space="0" w:color="6CE26C"/>
        </w:pBdr>
        <w:shd w:val="clear" w:color="auto" w:fill="FFFFFF"/>
        <w:spacing w:line="210" w:lineRule="atLeast"/>
        <w:ind w:left="0" w:firstLine="0"/>
        <w:rPr>
          <w:del w:id="772" w:author="Microsoft Office 用户" w:date="2021-09-13T14:14:00Z"/>
          <w:b/>
          <w:bCs/>
          <w:sz w:val="28"/>
          <w:szCs w:val="28"/>
          <w:lang w:val="en-US"/>
          <w:rPrChange w:id="773" w:author="Microsoft Office 用户" w:date="2021-09-13T14:16:00Z">
            <w:rPr>
              <w:del w:id="774" w:author="Microsoft Office 用户" w:date="2021-09-13T14:14:00Z"/>
              <w:rFonts w:ascii="Consolas" w:hAnsi="Consolas" w:cs="Consolas"/>
              <w:color w:val="5C5C5C"/>
              <w:sz w:val="18"/>
              <w:szCs w:val="18"/>
            </w:rPr>
          </w:rPrChange>
        </w:rPr>
        <w:pPrChange w:id="775" w:author="Microsoft Office 用户" w:date="2021-09-13T14:15: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776" w:author="Microsoft Office 用户" w:date="2021-09-13T14:14:00Z">
        <w:r w:rsidRPr="00300701" w:rsidDel="00300701">
          <w:rPr>
            <w:b/>
            <w:bCs/>
            <w:sz w:val="28"/>
            <w:szCs w:val="28"/>
            <w:lang w:val="en-US"/>
            <w:rPrChange w:id="777" w:author="Microsoft Office 用户" w:date="2021-09-13T14:16:00Z">
              <w:rPr>
                <w:rFonts w:ascii="Consolas" w:hAnsi="Consolas" w:cs="Consolas"/>
                <w:color w:val="000000"/>
                <w:sz w:val="18"/>
                <w:szCs w:val="18"/>
                <w:bdr w:val="none" w:sz="0" w:space="0" w:color="auto" w:frame="1"/>
              </w:rPr>
            </w:rPrChange>
          </w:rPr>
          <w:delText>vector&lt;user&gt; users;  </w:delText>
        </w:r>
      </w:del>
    </w:p>
    <w:p w14:paraId="573B59C1" w14:textId="6F738494" w:rsidR="00435A54" w:rsidRPr="00300701" w:rsidDel="00300701" w:rsidRDefault="00435A54" w:rsidP="00300701">
      <w:pPr>
        <w:numPr>
          <w:ilvl w:val="0"/>
          <w:numId w:val="3"/>
        </w:numPr>
        <w:pBdr>
          <w:left w:val="single" w:sz="18" w:space="0" w:color="6CE26C"/>
        </w:pBdr>
        <w:shd w:val="clear" w:color="auto" w:fill="F8F8F8"/>
        <w:spacing w:line="210" w:lineRule="atLeast"/>
        <w:ind w:left="0" w:firstLine="0"/>
        <w:rPr>
          <w:del w:id="778" w:author="Microsoft Office 用户" w:date="2021-09-13T14:14:00Z"/>
          <w:b/>
          <w:bCs/>
          <w:sz w:val="28"/>
          <w:szCs w:val="28"/>
          <w:lang w:val="en-US"/>
          <w:rPrChange w:id="779" w:author="Microsoft Office 用户" w:date="2021-09-13T14:16:00Z">
            <w:rPr>
              <w:del w:id="780" w:author="Microsoft Office 用户" w:date="2021-09-13T14:14:00Z"/>
              <w:rFonts w:ascii="Consolas" w:hAnsi="Consolas" w:cs="Consolas"/>
              <w:color w:val="5C5C5C"/>
              <w:sz w:val="18"/>
              <w:szCs w:val="18"/>
            </w:rPr>
          </w:rPrChange>
        </w:rPr>
        <w:pPrChange w:id="781" w:author="Microsoft Office 用户" w:date="2021-09-13T14:15: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782" w:author="Microsoft Office 用户" w:date="2021-09-13T14:14:00Z">
        <w:r w:rsidRPr="00300701" w:rsidDel="00300701">
          <w:rPr>
            <w:b/>
            <w:bCs/>
            <w:sz w:val="28"/>
            <w:szCs w:val="28"/>
            <w:lang w:val="en-US"/>
            <w:rPrChange w:id="783" w:author="Microsoft Office 用户" w:date="2021-09-13T14:16:00Z">
              <w:rPr>
                <w:rFonts w:ascii="Consolas" w:hAnsi="Consolas" w:cs="Consolas"/>
                <w:color w:val="000000"/>
                <w:sz w:val="18"/>
                <w:szCs w:val="18"/>
                <w:bdr w:val="none" w:sz="0" w:space="0" w:color="auto" w:frame="1"/>
              </w:rPr>
            </w:rPrChange>
          </w:rPr>
          <w:delText>string contest_ids[21] = {</w:delText>
        </w:r>
        <w:r w:rsidRPr="00300701" w:rsidDel="00300701">
          <w:rPr>
            <w:b/>
            <w:bCs/>
            <w:sz w:val="28"/>
            <w:szCs w:val="28"/>
            <w:lang w:val="en-US"/>
            <w:rPrChange w:id="784" w:author="Microsoft Office 用户" w:date="2021-09-13T14:16:00Z">
              <w:rPr>
                <w:rFonts w:ascii="Consolas" w:hAnsi="Consolas" w:cs="Consolas"/>
                <w:color w:val="0000FF"/>
                <w:sz w:val="18"/>
                <w:szCs w:val="18"/>
                <w:bdr w:val="none" w:sz="0" w:space="0" w:color="auto" w:frame="1"/>
              </w:rPr>
            </w:rPrChange>
          </w:rPr>
          <w:delText>"1416"</w:delText>
        </w:r>
        <w:r w:rsidRPr="00300701" w:rsidDel="00300701">
          <w:rPr>
            <w:b/>
            <w:bCs/>
            <w:sz w:val="28"/>
            <w:szCs w:val="28"/>
            <w:lang w:val="en-US"/>
            <w:rPrChange w:id="785" w:author="Microsoft Office 用户" w:date="2021-09-13T14:16:00Z">
              <w:rPr>
                <w:rFonts w:ascii="Consolas" w:hAnsi="Consolas" w:cs="Consolas"/>
                <w:color w:val="000000"/>
                <w:sz w:val="18"/>
                <w:szCs w:val="18"/>
                <w:bdr w:val="none" w:sz="0" w:space="0" w:color="auto" w:frame="1"/>
              </w:rPr>
            </w:rPrChange>
          </w:rPr>
          <w:delText>,</w:delText>
        </w:r>
        <w:r w:rsidRPr="00300701" w:rsidDel="00300701">
          <w:rPr>
            <w:b/>
            <w:bCs/>
            <w:sz w:val="28"/>
            <w:szCs w:val="28"/>
            <w:lang w:val="en-US"/>
            <w:rPrChange w:id="786" w:author="Microsoft Office 用户" w:date="2021-09-13T14:16:00Z">
              <w:rPr>
                <w:rFonts w:ascii="Consolas" w:hAnsi="Consolas" w:cs="Consolas"/>
                <w:color w:val="0000FF"/>
                <w:sz w:val="18"/>
                <w:szCs w:val="18"/>
                <w:bdr w:val="none" w:sz="0" w:space="0" w:color="auto" w:frame="1"/>
              </w:rPr>
            </w:rPrChange>
          </w:rPr>
          <w:delText>"1444"</w:delText>
        </w:r>
        <w:r w:rsidRPr="00300701" w:rsidDel="00300701">
          <w:rPr>
            <w:b/>
            <w:bCs/>
            <w:sz w:val="28"/>
            <w:szCs w:val="28"/>
            <w:lang w:val="en-US"/>
            <w:rPrChange w:id="787" w:author="Microsoft Office 用户" w:date="2021-09-13T14:16:00Z">
              <w:rPr>
                <w:rFonts w:ascii="Consolas" w:hAnsi="Consolas" w:cs="Consolas"/>
                <w:color w:val="000000"/>
                <w:sz w:val="18"/>
                <w:szCs w:val="18"/>
                <w:bdr w:val="none" w:sz="0" w:space="0" w:color="auto" w:frame="1"/>
              </w:rPr>
            </w:rPrChange>
          </w:rPr>
          <w:delText>,</w:delText>
        </w:r>
        <w:r w:rsidRPr="00300701" w:rsidDel="00300701">
          <w:rPr>
            <w:b/>
            <w:bCs/>
            <w:sz w:val="28"/>
            <w:szCs w:val="28"/>
            <w:lang w:val="en-US"/>
            <w:rPrChange w:id="788" w:author="Microsoft Office 用户" w:date="2021-09-13T14:16:00Z">
              <w:rPr>
                <w:rFonts w:ascii="Consolas" w:hAnsi="Consolas" w:cs="Consolas"/>
                <w:color w:val="0000FF"/>
                <w:sz w:val="18"/>
                <w:szCs w:val="18"/>
                <w:bdr w:val="none" w:sz="0" w:space="0" w:color="auto" w:frame="1"/>
              </w:rPr>
            </w:rPrChange>
          </w:rPr>
          <w:delText>"1442"</w:delText>
        </w:r>
        <w:r w:rsidRPr="00300701" w:rsidDel="00300701">
          <w:rPr>
            <w:b/>
            <w:bCs/>
            <w:sz w:val="28"/>
            <w:szCs w:val="28"/>
            <w:lang w:val="en-US"/>
            <w:rPrChange w:id="789" w:author="Microsoft Office 用户" w:date="2021-09-13T14:16:00Z">
              <w:rPr>
                <w:rFonts w:ascii="Consolas" w:hAnsi="Consolas" w:cs="Consolas"/>
                <w:color w:val="000000"/>
                <w:sz w:val="18"/>
                <w:szCs w:val="18"/>
                <w:bdr w:val="none" w:sz="0" w:space="0" w:color="auto" w:frame="1"/>
              </w:rPr>
            </w:rPrChange>
          </w:rPr>
          <w:delText>,</w:delText>
        </w:r>
        <w:r w:rsidRPr="00300701" w:rsidDel="00300701">
          <w:rPr>
            <w:b/>
            <w:bCs/>
            <w:sz w:val="28"/>
            <w:szCs w:val="28"/>
            <w:lang w:val="en-US"/>
            <w:rPrChange w:id="790" w:author="Microsoft Office 用户" w:date="2021-09-13T14:16:00Z">
              <w:rPr>
                <w:rFonts w:ascii="Consolas" w:hAnsi="Consolas" w:cs="Consolas"/>
                <w:color w:val="0000FF"/>
                <w:sz w:val="18"/>
                <w:szCs w:val="18"/>
                <w:bdr w:val="none" w:sz="0" w:space="0" w:color="auto" w:frame="1"/>
              </w:rPr>
            </w:rPrChange>
          </w:rPr>
          <w:delText>"1446"</w:delText>
        </w:r>
        <w:r w:rsidRPr="00300701" w:rsidDel="00300701">
          <w:rPr>
            <w:b/>
            <w:bCs/>
            <w:sz w:val="28"/>
            <w:szCs w:val="28"/>
            <w:lang w:val="en-US"/>
            <w:rPrChange w:id="791" w:author="Microsoft Office 用户" w:date="2021-09-13T14:16:00Z">
              <w:rPr>
                <w:rFonts w:ascii="Consolas" w:hAnsi="Consolas" w:cs="Consolas"/>
                <w:color w:val="000000"/>
                <w:sz w:val="18"/>
                <w:szCs w:val="18"/>
                <w:bdr w:val="none" w:sz="0" w:space="0" w:color="auto" w:frame="1"/>
              </w:rPr>
            </w:rPrChange>
          </w:rPr>
          <w:delText>,</w:delText>
        </w:r>
        <w:r w:rsidRPr="00300701" w:rsidDel="00300701">
          <w:rPr>
            <w:b/>
            <w:bCs/>
            <w:sz w:val="28"/>
            <w:szCs w:val="28"/>
            <w:lang w:val="en-US"/>
            <w:rPrChange w:id="792" w:author="Microsoft Office 用户" w:date="2021-09-13T14:16:00Z">
              <w:rPr>
                <w:rFonts w:ascii="Consolas" w:hAnsi="Consolas" w:cs="Consolas"/>
                <w:color w:val="0000FF"/>
                <w:sz w:val="18"/>
                <w:szCs w:val="18"/>
                <w:bdr w:val="none" w:sz="0" w:space="0" w:color="auto" w:frame="1"/>
              </w:rPr>
            </w:rPrChange>
          </w:rPr>
          <w:delText>"1439"</w:delText>
        </w:r>
        <w:r w:rsidRPr="00300701" w:rsidDel="00300701">
          <w:rPr>
            <w:b/>
            <w:bCs/>
            <w:sz w:val="28"/>
            <w:szCs w:val="28"/>
            <w:lang w:val="en-US"/>
            <w:rPrChange w:id="793" w:author="Microsoft Office 用户" w:date="2021-09-13T14:16:00Z">
              <w:rPr>
                <w:rFonts w:ascii="Consolas" w:hAnsi="Consolas" w:cs="Consolas"/>
                <w:color w:val="000000"/>
                <w:sz w:val="18"/>
                <w:szCs w:val="18"/>
                <w:bdr w:val="none" w:sz="0" w:space="0" w:color="auto" w:frame="1"/>
              </w:rPr>
            </w:rPrChange>
          </w:rPr>
          <w:delText>,</w:delText>
        </w:r>
        <w:r w:rsidRPr="00300701" w:rsidDel="00300701">
          <w:rPr>
            <w:b/>
            <w:bCs/>
            <w:sz w:val="28"/>
            <w:szCs w:val="28"/>
            <w:lang w:val="en-US"/>
            <w:rPrChange w:id="794" w:author="Microsoft Office 用户" w:date="2021-09-13T14:16:00Z">
              <w:rPr>
                <w:rFonts w:ascii="Consolas" w:hAnsi="Consolas" w:cs="Consolas"/>
                <w:color w:val="0000FF"/>
                <w:sz w:val="18"/>
                <w:szCs w:val="18"/>
                <w:bdr w:val="none" w:sz="0" w:space="0" w:color="auto" w:frame="1"/>
              </w:rPr>
            </w:rPrChange>
          </w:rPr>
          <w:delText>"1456"</w:delText>
        </w:r>
        <w:r w:rsidRPr="00300701" w:rsidDel="00300701">
          <w:rPr>
            <w:b/>
            <w:bCs/>
            <w:sz w:val="28"/>
            <w:szCs w:val="28"/>
            <w:lang w:val="en-US"/>
            <w:rPrChange w:id="795" w:author="Microsoft Office 用户" w:date="2021-09-13T14:16:00Z">
              <w:rPr>
                <w:rFonts w:ascii="Consolas" w:hAnsi="Consolas" w:cs="Consolas"/>
                <w:color w:val="000000"/>
                <w:sz w:val="18"/>
                <w:szCs w:val="18"/>
                <w:bdr w:val="none" w:sz="0" w:space="0" w:color="auto" w:frame="1"/>
              </w:rPr>
            </w:rPrChange>
          </w:rPr>
          <w:delText>,</w:delText>
        </w:r>
        <w:r w:rsidRPr="00300701" w:rsidDel="00300701">
          <w:rPr>
            <w:b/>
            <w:bCs/>
            <w:sz w:val="28"/>
            <w:szCs w:val="28"/>
            <w:lang w:val="en-US"/>
            <w:rPrChange w:id="796" w:author="Microsoft Office 用户" w:date="2021-09-13T14:16:00Z">
              <w:rPr>
                <w:rFonts w:ascii="Consolas" w:hAnsi="Consolas" w:cs="Consolas"/>
                <w:color w:val="0000FF"/>
                <w:sz w:val="18"/>
                <w:szCs w:val="18"/>
                <w:bdr w:val="none" w:sz="0" w:space="0" w:color="auto" w:frame="1"/>
              </w:rPr>
            </w:rPrChange>
          </w:rPr>
          <w:delText>"1458"</w:delText>
        </w:r>
        <w:r w:rsidRPr="00300701" w:rsidDel="00300701">
          <w:rPr>
            <w:b/>
            <w:bCs/>
            <w:sz w:val="28"/>
            <w:szCs w:val="28"/>
            <w:lang w:val="en-US"/>
            <w:rPrChange w:id="797" w:author="Microsoft Office 用户" w:date="2021-09-13T14:16:00Z">
              <w:rPr>
                <w:rFonts w:ascii="Consolas" w:hAnsi="Consolas" w:cs="Consolas"/>
                <w:color w:val="000000"/>
                <w:sz w:val="18"/>
                <w:szCs w:val="18"/>
                <w:bdr w:val="none" w:sz="0" w:space="0" w:color="auto" w:frame="1"/>
              </w:rPr>
            </w:rPrChange>
          </w:rPr>
          <w:delText>,</w:delText>
        </w:r>
        <w:r w:rsidRPr="00300701" w:rsidDel="00300701">
          <w:rPr>
            <w:b/>
            <w:bCs/>
            <w:sz w:val="28"/>
            <w:szCs w:val="28"/>
            <w:lang w:val="en-US"/>
            <w:rPrChange w:id="798" w:author="Microsoft Office 用户" w:date="2021-09-13T14:16:00Z">
              <w:rPr>
                <w:rFonts w:ascii="Consolas" w:hAnsi="Consolas" w:cs="Consolas"/>
                <w:color w:val="0000FF"/>
                <w:sz w:val="18"/>
                <w:szCs w:val="18"/>
                <w:bdr w:val="none" w:sz="0" w:space="0" w:color="auto" w:frame="1"/>
              </w:rPr>
            </w:rPrChange>
          </w:rPr>
          <w:delText>"1464"</w:delText>
        </w:r>
        <w:r w:rsidRPr="00300701" w:rsidDel="00300701">
          <w:rPr>
            <w:b/>
            <w:bCs/>
            <w:sz w:val="28"/>
            <w:szCs w:val="28"/>
            <w:lang w:val="en-US"/>
            <w:rPrChange w:id="799" w:author="Microsoft Office 用户" w:date="2021-09-13T14:16:00Z">
              <w:rPr>
                <w:rFonts w:ascii="Consolas" w:hAnsi="Consolas" w:cs="Consolas"/>
                <w:color w:val="000000"/>
                <w:sz w:val="18"/>
                <w:szCs w:val="18"/>
                <w:bdr w:val="none" w:sz="0" w:space="0" w:color="auto" w:frame="1"/>
              </w:rPr>
            </w:rPrChange>
          </w:rPr>
          <w:delText>,</w:delText>
        </w:r>
        <w:r w:rsidRPr="00300701" w:rsidDel="00300701">
          <w:rPr>
            <w:b/>
            <w:bCs/>
            <w:sz w:val="28"/>
            <w:szCs w:val="28"/>
            <w:lang w:val="en-US"/>
            <w:rPrChange w:id="800" w:author="Microsoft Office 用户" w:date="2021-09-13T14:16:00Z">
              <w:rPr>
                <w:rFonts w:ascii="Consolas" w:hAnsi="Consolas" w:cs="Consolas"/>
                <w:color w:val="0000FF"/>
                <w:sz w:val="18"/>
                <w:szCs w:val="18"/>
                <w:bdr w:val="none" w:sz="0" w:space="0" w:color="auto" w:frame="1"/>
              </w:rPr>
            </w:rPrChange>
          </w:rPr>
          <w:delText>"1470"</w:delText>
        </w:r>
        <w:r w:rsidRPr="00300701" w:rsidDel="00300701">
          <w:rPr>
            <w:b/>
            <w:bCs/>
            <w:sz w:val="28"/>
            <w:szCs w:val="28"/>
            <w:lang w:val="en-US"/>
            <w:rPrChange w:id="801" w:author="Microsoft Office 用户" w:date="2021-09-13T14:16:00Z">
              <w:rPr>
                <w:rFonts w:ascii="Consolas" w:hAnsi="Consolas" w:cs="Consolas"/>
                <w:color w:val="000000"/>
                <w:sz w:val="18"/>
                <w:szCs w:val="18"/>
                <w:bdr w:val="none" w:sz="0" w:space="0" w:color="auto" w:frame="1"/>
              </w:rPr>
            </w:rPrChange>
          </w:rPr>
          <w:delText>,</w:delText>
        </w:r>
        <w:r w:rsidRPr="00300701" w:rsidDel="00300701">
          <w:rPr>
            <w:b/>
            <w:bCs/>
            <w:sz w:val="28"/>
            <w:szCs w:val="28"/>
            <w:lang w:val="en-US"/>
            <w:rPrChange w:id="802" w:author="Microsoft Office 用户" w:date="2021-09-13T14:16:00Z">
              <w:rPr>
                <w:rFonts w:ascii="Consolas" w:hAnsi="Consolas" w:cs="Consolas"/>
                <w:color w:val="0000FF"/>
                <w:sz w:val="18"/>
                <w:szCs w:val="18"/>
                <w:bdr w:val="none" w:sz="0" w:space="0" w:color="auto" w:frame="1"/>
              </w:rPr>
            </w:rPrChange>
          </w:rPr>
          <w:delText>"1477"</w:delText>
        </w:r>
        <w:r w:rsidRPr="00300701" w:rsidDel="00300701">
          <w:rPr>
            <w:b/>
            <w:bCs/>
            <w:sz w:val="28"/>
            <w:szCs w:val="28"/>
            <w:lang w:val="en-US"/>
            <w:rPrChange w:id="803" w:author="Microsoft Office 用户" w:date="2021-09-13T14:16:00Z">
              <w:rPr>
                <w:rFonts w:ascii="Consolas" w:hAnsi="Consolas" w:cs="Consolas"/>
                <w:color w:val="000000"/>
                <w:sz w:val="18"/>
                <w:szCs w:val="18"/>
                <w:bdr w:val="none" w:sz="0" w:space="0" w:color="auto" w:frame="1"/>
              </w:rPr>
            </w:rPrChange>
          </w:rPr>
          <w:delText>,</w:delText>
        </w:r>
        <w:r w:rsidRPr="00300701" w:rsidDel="00300701">
          <w:rPr>
            <w:b/>
            <w:bCs/>
            <w:sz w:val="28"/>
            <w:szCs w:val="28"/>
            <w:lang w:val="en-US"/>
            <w:rPrChange w:id="804" w:author="Microsoft Office 用户" w:date="2021-09-13T14:16:00Z">
              <w:rPr>
                <w:rFonts w:ascii="Consolas" w:hAnsi="Consolas" w:cs="Consolas"/>
                <w:color w:val="0000FF"/>
                <w:sz w:val="18"/>
                <w:szCs w:val="18"/>
                <w:bdr w:val="none" w:sz="0" w:space="0" w:color="auto" w:frame="1"/>
              </w:rPr>
            </w:rPrChange>
          </w:rPr>
          <w:delText>"1479"</w:delText>
        </w:r>
        <w:r w:rsidRPr="00300701" w:rsidDel="00300701">
          <w:rPr>
            <w:b/>
            <w:bCs/>
            <w:sz w:val="28"/>
            <w:szCs w:val="28"/>
            <w:lang w:val="en-US"/>
            <w:rPrChange w:id="805" w:author="Microsoft Office 用户" w:date="2021-09-13T14:16:00Z">
              <w:rPr>
                <w:rFonts w:ascii="Consolas" w:hAnsi="Consolas" w:cs="Consolas"/>
                <w:color w:val="000000"/>
                <w:sz w:val="18"/>
                <w:szCs w:val="18"/>
                <w:bdr w:val="none" w:sz="0" w:space="0" w:color="auto" w:frame="1"/>
              </w:rPr>
            </w:rPrChange>
          </w:rPr>
          <w:delText>,</w:delText>
        </w:r>
        <w:r w:rsidRPr="00300701" w:rsidDel="00300701">
          <w:rPr>
            <w:b/>
            <w:bCs/>
            <w:sz w:val="28"/>
            <w:szCs w:val="28"/>
            <w:lang w:val="en-US"/>
            <w:rPrChange w:id="806" w:author="Microsoft Office 用户" w:date="2021-09-13T14:16:00Z">
              <w:rPr>
                <w:rFonts w:ascii="Consolas" w:hAnsi="Consolas" w:cs="Consolas"/>
                <w:color w:val="0000FF"/>
                <w:sz w:val="18"/>
                <w:szCs w:val="18"/>
                <w:bdr w:val="none" w:sz="0" w:space="0" w:color="auto" w:frame="1"/>
              </w:rPr>
            </w:rPrChange>
          </w:rPr>
          <w:delText>"1495"</w:delText>
        </w:r>
        <w:r w:rsidRPr="00300701" w:rsidDel="00300701">
          <w:rPr>
            <w:b/>
            <w:bCs/>
            <w:sz w:val="28"/>
            <w:szCs w:val="28"/>
            <w:lang w:val="en-US"/>
            <w:rPrChange w:id="807" w:author="Microsoft Office 用户" w:date="2021-09-13T14:16:00Z">
              <w:rPr>
                <w:rFonts w:ascii="Consolas" w:hAnsi="Consolas" w:cs="Consolas"/>
                <w:color w:val="000000"/>
                <w:sz w:val="18"/>
                <w:szCs w:val="18"/>
                <w:bdr w:val="none" w:sz="0" w:space="0" w:color="auto" w:frame="1"/>
              </w:rPr>
            </w:rPrChange>
          </w:rPr>
          <w:delText>,</w:delText>
        </w:r>
        <w:r w:rsidRPr="00300701" w:rsidDel="00300701">
          <w:rPr>
            <w:b/>
            <w:bCs/>
            <w:sz w:val="28"/>
            <w:szCs w:val="28"/>
            <w:lang w:val="en-US"/>
            <w:rPrChange w:id="808" w:author="Microsoft Office 用户" w:date="2021-09-13T14:16:00Z">
              <w:rPr>
                <w:rFonts w:ascii="Consolas" w:hAnsi="Consolas" w:cs="Consolas"/>
                <w:color w:val="0000FF"/>
                <w:sz w:val="18"/>
                <w:szCs w:val="18"/>
                <w:bdr w:val="none" w:sz="0" w:space="0" w:color="auto" w:frame="1"/>
              </w:rPr>
            </w:rPrChange>
          </w:rPr>
          <w:delText>"1500"</w:delText>
        </w:r>
        <w:r w:rsidRPr="00300701" w:rsidDel="00300701">
          <w:rPr>
            <w:b/>
            <w:bCs/>
            <w:sz w:val="28"/>
            <w:szCs w:val="28"/>
            <w:lang w:val="en-US"/>
            <w:rPrChange w:id="809" w:author="Microsoft Office 用户" w:date="2021-09-13T14:16:00Z">
              <w:rPr>
                <w:rFonts w:ascii="Consolas" w:hAnsi="Consolas" w:cs="Consolas"/>
                <w:color w:val="000000"/>
                <w:sz w:val="18"/>
                <w:szCs w:val="18"/>
                <w:bdr w:val="none" w:sz="0" w:space="0" w:color="auto" w:frame="1"/>
              </w:rPr>
            </w:rPrChange>
          </w:rPr>
          <w:delText>,</w:delText>
        </w:r>
        <w:r w:rsidRPr="00300701" w:rsidDel="00300701">
          <w:rPr>
            <w:b/>
            <w:bCs/>
            <w:sz w:val="28"/>
            <w:szCs w:val="28"/>
            <w:lang w:val="en-US"/>
            <w:rPrChange w:id="810" w:author="Microsoft Office 用户" w:date="2021-09-13T14:16:00Z">
              <w:rPr>
                <w:rFonts w:ascii="Consolas" w:hAnsi="Consolas" w:cs="Consolas"/>
                <w:color w:val="0000FF"/>
                <w:sz w:val="18"/>
                <w:szCs w:val="18"/>
                <w:bdr w:val="none" w:sz="0" w:space="0" w:color="auto" w:frame="1"/>
              </w:rPr>
            </w:rPrChange>
          </w:rPr>
          <w:delText>"1483"</w:delText>
        </w:r>
        <w:r w:rsidRPr="00300701" w:rsidDel="00300701">
          <w:rPr>
            <w:b/>
            <w:bCs/>
            <w:sz w:val="28"/>
            <w:szCs w:val="28"/>
            <w:lang w:val="en-US"/>
            <w:rPrChange w:id="811" w:author="Microsoft Office 用户" w:date="2021-09-13T14:16:00Z">
              <w:rPr>
                <w:rFonts w:ascii="Consolas" w:hAnsi="Consolas" w:cs="Consolas"/>
                <w:color w:val="000000"/>
                <w:sz w:val="18"/>
                <w:szCs w:val="18"/>
                <w:bdr w:val="none" w:sz="0" w:space="0" w:color="auto" w:frame="1"/>
              </w:rPr>
            </w:rPrChange>
          </w:rPr>
          <w:delText>,</w:delText>
        </w:r>
        <w:r w:rsidRPr="00300701" w:rsidDel="00300701">
          <w:rPr>
            <w:b/>
            <w:bCs/>
            <w:sz w:val="28"/>
            <w:szCs w:val="28"/>
            <w:lang w:val="en-US"/>
            <w:rPrChange w:id="812" w:author="Microsoft Office 用户" w:date="2021-09-13T14:16:00Z">
              <w:rPr>
                <w:rFonts w:ascii="Consolas" w:hAnsi="Consolas" w:cs="Consolas"/>
                <w:color w:val="0000FF"/>
                <w:sz w:val="18"/>
                <w:szCs w:val="18"/>
                <w:bdr w:val="none" w:sz="0" w:space="0" w:color="auto" w:frame="1"/>
              </w:rPr>
            </w:rPrChange>
          </w:rPr>
          <w:delText>"1503"</w:delText>
        </w:r>
        <w:r w:rsidRPr="00300701" w:rsidDel="00300701">
          <w:rPr>
            <w:b/>
            <w:bCs/>
            <w:sz w:val="28"/>
            <w:szCs w:val="28"/>
            <w:lang w:val="en-US"/>
            <w:rPrChange w:id="813" w:author="Microsoft Office 用户" w:date="2021-09-13T14:16:00Z">
              <w:rPr>
                <w:rFonts w:ascii="Consolas" w:hAnsi="Consolas" w:cs="Consolas"/>
                <w:color w:val="000000"/>
                <w:sz w:val="18"/>
                <w:szCs w:val="18"/>
                <w:bdr w:val="none" w:sz="0" w:space="0" w:color="auto" w:frame="1"/>
              </w:rPr>
            </w:rPrChange>
          </w:rPr>
          <w:delText>,</w:delText>
        </w:r>
        <w:r w:rsidRPr="00300701" w:rsidDel="00300701">
          <w:rPr>
            <w:b/>
            <w:bCs/>
            <w:sz w:val="28"/>
            <w:szCs w:val="28"/>
            <w:lang w:val="en-US"/>
            <w:rPrChange w:id="814" w:author="Microsoft Office 用户" w:date="2021-09-13T14:16:00Z">
              <w:rPr>
                <w:rFonts w:ascii="Consolas" w:hAnsi="Consolas" w:cs="Consolas"/>
                <w:color w:val="0000FF"/>
                <w:sz w:val="18"/>
                <w:szCs w:val="18"/>
                <w:bdr w:val="none" w:sz="0" w:space="0" w:color="auto" w:frame="1"/>
              </w:rPr>
            </w:rPrChange>
          </w:rPr>
          <w:delText>"1508"</w:delText>
        </w:r>
        <w:r w:rsidRPr="00300701" w:rsidDel="00300701">
          <w:rPr>
            <w:b/>
            <w:bCs/>
            <w:sz w:val="28"/>
            <w:szCs w:val="28"/>
            <w:lang w:val="en-US"/>
            <w:rPrChange w:id="815" w:author="Microsoft Office 用户" w:date="2021-09-13T14:16:00Z">
              <w:rPr>
                <w:rFonts w:ascii="Consolas" w:hAnsi="Consolas" w:cs="Consolas"/>
                <w:color w:val="000000"/>
                <w:sz w:val="18"/>
                <w:szCs w:val="18"/>
                <w:bdr w:val="none" w:sz="0" w:space="0" w:color="auto" w:frame="1"/>
              </w:rPr>
            </w:rPrChange>
          </w:rPr>
          <w:delText>,</w:delText>
        </w:r>
        <w:r w:rsidRPr="00300701" w:rsidDel="00300701">
          <w:rPr>
            <w:b/>
            <w:bCs/>
            <w:sz w:val="28"/>
            <w:szCs w:val="28"/>
            <w:lang w:val="en-US"/>
            <w:rPrChange w:id="816" w:author="Microsoft Office 用户" w:date="2021-09-13T14:16:00Z">
              <w:rPr>
                <w:rFonts w:ascii="Consolas" w:hAnsi="Consolas" w:cs="Consolas"/>
                <w:color w:val="0000FF"/>
                <w:sz w:val="18"/>
                <w:szCs w:val="18"/>
                <w:bdr w:val="none" w:sz="0" w:space="0" w:color="auto" w:frame="1"/>
              </w:rPr>
            </w:rPrChange>
          </w:rPr>
          <w:delText>"1528"</w:delText>
        </w:r>
        <w:r w:rsidRPr="00300701" w:rsidDel="00300701">
          <w:rPr>
            <w:b/>
            <w:bCs/>
            <w:sz w:val="28"/>
            <w:szCs w:val="28"/>
            <w:lang w:val="en-US"/>
            <w:rPrChange w:id="817" w:author="Microsoft Office 用户" w:date="2021-09-13T14:16:00Z">
              <w:rPr>
                <w:rFonts w:ascii="Consolas" w:hAnsi="Consolas" w:cs="Consolas"/>
                <w:color w:val="000000"/>
                <w:sz w:val="18"/>
                <w:szCs w:val="18"/>
                <w:bdr w:val="none" w:sz="0" w:space="0" w:color="auto" w:frame="1"/>
              </w:rPr>
            </w:rPrChange>
          </w:rPr>
          <w:delText>,</w:delText>
        </w:r>
        <w:r w:rsidRPr="00300701" w:rsidDel="00300701">
          <w:rPr>
            <w:b/>
            <w:bCs/>
            <w:sz w:val="28"/>
            <w:szCs w:val="28"/>
            <w:lang w:val="en-US"/>
            <w:rPrChange w:id="818" w:author="Microsoft Office 用户" w:date="2021-09-13T14:16:00Z">
              <w:rPr>
                <w:rFonts w:ascii="Consolas" w:hAnsi="Consolas" w:cs="Consolas"/>
                <w:color w:val="0000FF"/>
                <w:sz w:val="18"/>
                <w:szCs w:val="18"/>
                <w:bdr w:val="none" w:sz="0" w:space="0" w:color="auto" w:frame="1"/>
              </w:rPr>
            </w:rPrChange>
          </w:rPr>
          <w:delText>"1540"</w:delText>
        </w:r>
        <w:r w:rsidRPr="00300701" w:rsidDel="00300701">
          <w:rPr>
            <w:b/>
            <w:bCs/>
            <w:sz w:val="28"/>
            <w:szCs w:val="28"/>
            <w:lang w:val="en-US"/>
            <w:rPrChange w:id="819" w:author="Microsoft Office 用户" w:date="2021-09-13T14:16:00Z">
              <w:rPr>
                <w:rFonts w:ascii="Consolas" w:hAnsi="Consolas" w:cs="Consolas"/>
                <w:color w:val="000000"/>
                <w:sz w:val="18"/>
                <w:szCs w:val="18"/>
                <w:bdr w:val="none" w:sz="0" w:space="0" w:color="auto" w:frame="1"/>
              </w:rPr>
            </w:rPrChange>
          </w:rPr>
          <w:delText>,</w:delText>
        </w:r>
        <w:r w:rsidRPr="00300701" w:rsidDel="00300701">
          <w:rPr>
            <w:b/>
            <w:bCs/>
            <w:sz w:val="28"/>
            <w:szCs w:val="28"/>
            <w:lang w:val="en-US"/>
            <w:rPrChange w:id="820" w:author="Microsoft Office 用户" w:date="2021-09-13T14:16:00Z">
              <w:rPr>
                <w:rFonts w:ascii="Consolas" w:hAnsi="Consolas" w:cs="Consolas"/>
                <w:color w:val="0000FF"/>
                <w:sz w:val="18"/>
                <w:szCs w:val="18"/>
                <w:bdr w:val="none" w:sz="0" w:space="0" w:color="auto" w:frame="1"/>
              </w:rPr>
            </w:rPrChange>
          </w:rPr>
          <w:delText>"1545"</w:delText>
        </w:r>
        <w:r w:rsidRPr="00300701" w:rsidDel="00300701">
          <w:rPr>
            <w:b/>
            <w:bCs/>
            <w:sz w:val="28"/>
            <w:szCs w:val="28"/>
            <w:lang w:val="en-US"/>
            <w:rPrChange w:id="821" w:author="Microsoft Office 用户" w:date="2021-09-13T14:16:00Z">
              <w:rPr>
                <w:rFonts w:ascii="Consolas" w:hAnsi="Consolas" w:cs="Consolas"/>
                <w:color w:val="000000"/>
                <w:sz w:val="18"/>
                <w:szCs w:val="18"/>
                <w:bdr w:val="none" w:sz="0" w:space="0" w:color="auto" w:frame="1"/>
              </w:rPr>
            </w:rPrChange>
          </w:rPr>
          <w:delText>,</w:delText>
        </w:r>
        <w:r w:rsidRPr="00300701" w:rsidDel="00300701">
          <w:rPr>
            <w:b/>
            <w:bCs/>
            <w:sz w:val="28"/>
            <w:szCs w:val="28"/>
            <w:lang w:val="en-US"/>
            <w:rPrChange w:id="822" w:author="Microsoft Office 用户" w:date="2021-09-13T14:16:00Z">
              <w:rPr>
                <w:rFonts w:ascii="Consolas" w:hAnsi="Consolas" w:cs="Consolas"/>
                <w:color w:val="0000FF"/>
                <w:sz w:val="18"/>
                <w:szCs w:val="18"/>
                <w:bdr w:val="none" w:sz="0" w:space="0" w:color="auto" w:frame="1"/>
              </w:rPr>
            </w:rPrChange>
          </w:rPr>
          <w:delText>"1548"</w:delText>
        </w:r>
        <w:r w:rsidRPr="00300701" w:rsidDel="00300701">
          <w:rPr>
            <w:b/>
            <w:bCs/>
            <w:sz w:val="28"/>
            <w:szCs w:val="28"/>
            <w:lang w:val="en-US"/>
            <w:rPrChange w:id="823" w:author="Microsoft Office 用户" w:date="2021-09-13T14:16:00Z">
              <w:rPr>
                <w:rFonts w:ascii="Consolas" w:hAnsi="Consolas" w:cs="Consolas"/>
                <w:color w:val="000000"/>
                <w:sz w:val="18"/>
                <w:szCs w:val="18"/>
                <w:bdr w:val="none" w:sz="0" w:space="0" w:color="auto" w:frame="1"/>
              </w:rPr>
            </w:rPrChange>
          </w:rPr>
          <w:delText>};  </w:delText>
        </w:r>
      </w:del>
    </w:p>
    <w:p w14:paraId="1AEF1FE6" w14:textId="75E06B5B" w:rsidR="00435A54" w:rsidRPr="00300701" w:rsidDel="00300701" w:rsidRDefault="00435A54" w:rsidP="00300701">
      <w:pPr>
        <w:numPr>
          <w:ilvl w:val="0"/>
          <w:numId w:val="3"/>
        </w:numPr>
        <w:pBdr>
          <w:left w:val="single" w:sz="18" w:space="0" w:color="6CE26C"/>
        </w:pBdr>
        <w:shd w:val="clear" w:color="auto" w:fill="FFFFFF"/>
        <w:spacing w:line="210" w:lineRule="atLeast"/>
        <w:ind w:left="0" w:firstLine="0"/>
        <w:rPr>
          <w:del w:id="824" w:author="Microsoft Office 用户" w:date="2021-09-13T14:14:00Z"/>
          <w:b/>
          <w:bCs/>
          <w:sz w:val="28"/>
          <w:szCs w:val="28"/>
          <w:lang w:val="en-US"/>
          <w:rPrChange w:id="825" w:author="Microsoft Office 用户" w:date="2021-09-13T14:16:00Z">
            <w:rPr>
              <w:del w:id="826" w:author="Microsoft Office 用户" w:date="2021-09-13T14:14:00Z"/>
              <w:rFonts w:ascii="Consolas" w:hAnsi="Consolas" w:cs="Consolas"/>
              <w:color w:val="5C5C5C"/>
              <w:sz w:val="18"/>
              <w:szCs w:val="18"/>
            </w:rPr>
          </w:rPrChange>
        </w:rPr>
        <w:pPrChange w:id="827" w:author="Microsoft Office 用户" w:date="2021-09-13T14:15: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828" w:author="Microsoft Office 用户" w:date="2021-09-13T14:14:00Z">
        <w:r w:rsidRPr="00300701" w:rsidDel="00300701">
          <w:rPr>
            <w:b/>
            <w:bCs/>
            <w:sz w:val="28"/>
            <w:szCs w:val="28"/>
            <w:lang w:val="en-US"/>
            <w:rPrChange w:id="829" w:author="Microsoft Office 用户" w:date="2021-09-13T14:16:00Z">
              <w:rPr>
                <w:rFonts w:ascii="Consolas" w:hAnsi="Consolas" w:cs="Consolas"/>
                <w:b/>
                <w:bCs/>
                <w:color w:val="2E8B57"/>
                <w:sz w:val="18"/>
                <w:szCs w:val="18"/>
                <w:bdr w:val="none" w:sz="0" w:space="0" w:color="auto" w:frame="1"/>
              </w:rPr>
            </w:rPrChange>
          </w:rPr>
          <w:delText>double</w:delText>
        </w:r>
        <w:r w:rsidRPr="00300701" w:rsidDel="00300701">
          <w:rPr>
            <w:b/>
            <w:bCs/>
            <w:sz w:val="28"/>
            <w:szCs w:val="28"/>
            <w:lang w:val="en-US"/>
            <w:rPrChange w:id="830" w:author="Microsoft Office 用户" w:date="2021-09-13T14:16:00Z">
              <w:rPr>
                <w:rFonts w:ascii="Consolas" w:hAnsi="Consolas" w:cs="Consolas"/>
                <w:color w:val="000000"/>
                <w:sz w:val="18"/>
                <w:szCs w:val="18"/>
                <w:bdr w:val="none" w:sz="0" w:space="0" w:color="auto" w:frame="1"/>
              </w:rPr>
            </w:rPrChange>
          </w:rPr>
          <w:delText> aveMSE;  </w:delText>
        </w:r>
      </w:del>
    </w:p>
    <w:p w14:paraId="62A78BC6" w14:textId="770CAE66" w:rsidR="00435A54" w:rsidRPr="00300701" w:rsidDel="00300701" w:rsidRDefault="00435A54" w:rsidP="00300701">
      <w:pPr>
        <w:numPr>
          <w:ilvl w:val="0"/>
          <w:numId w:val="3"/>
        </w:numPr>
        <w:pBdr>
          <w:left w:val="single" w:sz="18" w:space="0" w:color="6CE26C"/>
        </w:pBdr>
        <w:shd w:val="clear" w:color="auto" w:fill="F8F8F8"/>
        <w:spacing w:line="210" w:lineRule="atLeast"/>
        <w:ind w:left="0" w:firstLine="0"/>
        <w:rPr>
          <w:del w:id="831" w:author="Microsoft Office 用户" w:date="2021-09-13T14:14:00Z"/>
          <w:b/>
          <w:bCs/>
          <w:sz w:val="28"/>
          <w:szCs w:val="28"/>
          <w:lang w:val="en-US"/>
          <w:rPrChange w:id="832" w:author="Microsoft Office 用户" w:date="2021-09-13T14:16:00Z">
            <w:rPr>
              <w:del w:id="833" w:author="Microsoft Office 用户" w:date="2021-09-13T14:14:00Z"/>
              <w:rFonts w:ascii="Consolas" w:hAnsi="Consolas" w:cs="Consolas"/>
              <w:color w:val="5C5C5C"/>
              <w:sz w:val="18"/>
              <w:szCs w:val="18"/>
            </w:rPr>
          </w:rPrChange>
        </w:rPr>
        <w:pPrChange w:id="834" w:author="Microsoft Office 用户" w:date="2021-09-13T14:15: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835" w:author="Microsoft Office 用户" w:date="2021-09-13T14:14:00Z">
        <w:r w:rsidRPr="00300701" w:rsidDel="00300701">
          <w:rPr>
            <w:b/>
            <w:bCs/>
            <w:sz w:val="28"/>
            <w:szCs w:val="28"/>
            <w:lang w:val="en-US"/>
            <w:rPrChange w:id="836" w:author="Microsoft Office 用户" w:date="2021-09-13T14:16:00Z">
              <w:rPr>
                <w:rFonts w:ascii="Consolas" w:hAnsi="Consolas" w:cs="Consolas"/>
                <w:color w:val="000000"/>
                <w:sz w:val="18"/>
                <w:szCs w:val="18"/>
                <w:bdr w:val="none" w:sz="0" w:space="0" w:color="auto" w:frame="1"/>
              </w:rPr>
            </w:rPrChange>
          </w:rPr>
          <w:delText>  </w:delText>
        </w:r>
      </w:del>
    </w:p>
    <w:p w14:paraId="50AA273C" w14:textId="4AF7A2D4" w:rsidR="00435A54" w:rsidRPr="00300701" w:rsidDel="00300701" w:rsidRDefault="00435A54" w:rsidP="00300701">
      <w:pPr>
        <w:numPr>
          <w:ilvl w:val="0"/>
          <w:numId w:val="3"/>
        </w:numPr>
        <w:pBdr>
          <w:left w:val="single" w:sz="18" w:space="0" w:color="6CE26C"/>
        </w:pBdr>
        <w:shd w:val="clear" w:color="auto" w:fill="FFFFFF"/>
        <w:spacing w:line="210" w:lineRule="atLeast"/>
        <w:ind w:left="0" w:firstLine="0"/>
        <w:rPr>
          <w:del w:id="837" w:author="Microsoft Office 用户" w:date="2021-09-13T14:14:00Z"/>
          <w:b/>
          <w:bCs/>
          <w:sz w:val="28"/>
          <w:szCs w:val="28"/>
          <w:lang w:val="en-US"/>
          <w:rPrChange w:id="838" w:author="Microsoft Office 用户" w:date="2021-09-13T14:16:00Z">
            <w:rPr>
              <w:del w:id="839" w:author="Microsoft Office 用户" w:date="2021-09-13T14:14:00Z"/>
              <w:rFonts w:ascii="Consolas" w:hAnsi="Consolas" w:cs="Consolas"/>
              <w:color w:val="5C5C5C"/>
              <w:sz w:val="18"/>
              <w:szCs w:val="18"/>
            </w:rPr>
          </w:rPrChange>
        </w:rPr>
        <w:pPrChange w:id="840" w:author="Microsoft Office 用户" w:date="2021-09-13T14:15: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841" w:author="Microsoft Office 用户" w:date="2021-09-13T14:14:00Z">
        <w:r w:rsidRPr="00300701" w:rsidDel="00300701">
          <w:rPr>
            <w:b/>
            <w:bCs/>
            <w:sz w:val="28"/>
            <w:szCs w:val="28"/>
            <w:lang w:val="en-US"/>
            <w:rPrChange w:id="842" w:author="Microsoft Office 用户" w:date="2021-09-13T14:16:00Z">
              <w:rPr>
                <w:rFonts w:ascii="Consolas" w:hAnsi="Consolas" w:cs="Consolas"/>
                <w:color w:val="000000"/>
                <w:sz w:val="18"/>
                <w:szCs w:val="18"/>
                <w:bdr w:val="none" w:sz="0" w:space="0" w:color="auto" w:frame="1"/>
              </w:rPr>
            </w:rPrChange>
          </w:rPr>
          <w:delText>string to_string(user &amp;u) {  </w:delText>
        </w:r>
      </w:del>
    </w:p>
    <w:p w14:paraId="2AB00FC0" w14:textId="403FFB40" w:rsidR="00435A54" w:rsidRPr="00300701" w:rsidDel="00300701" w:rsidRDefault="00435A54" w:rsidP="00300701">
      <w:pPr>
        <w:numPr>
          <w:ilvl w:val="0"/>
          <w:numId w:val="3"/>
        </w:numPr>
        <w:pBdr>
          <w:left w:val="single" w:sz="18" w:space="0" w:color="6CE26C"/>
        </w:pBdr>
        <w:shd w:val="clear" w:color="auto" w:fill="F8F8F8"/>
        <w:spacing w:line="210" w:lineRule="atLeast"/>
        <w:ind w:left="0" w:firstLine="0"/>
        <w:rPr>
          <w:del w:id="843" w:author="Microsoft Office 用户" w:date="2021-09-13T14:14:00Z"/>
          <w:b/>
          <w:bCs/>
          <w:sz w:val="28"/>
          <w:szCs w:val="28"/>
          <w:lang w:val="en-US"/>
          <w:rPrChange w:id="844" w:author="Microsoft Office 用户" w:date="2021-09-13T14:16:00Z">
            <w:rPr>
              <w:del w:id="845" w:author="Microsoft Office 用户" w:date="2021-09-13T14:14:00Z"/>
              <w:rFonts w:ascii="Consolas" w:hAnsi="Consolas" w:cs="Consolas"/>
              <w:color w:val="5C5C5C"/>
              <w:sz w:val="18"/>
              <w:szCs w:val="18"/>
            </w:rPr>
          </w:rPrChange>
        </w:rPr>
        <w:pPrChange w:id="846" w:author="Microsoft Office 用户" w:date="2021-09-13T14:15: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847" w:author="Microsoft Office 用户" w:date="2021-09-13T14:14:00Z">
        <w:r w:rsidRPr="00300701" w:rsidDel="00300701">
          <w:rPr>
            <w:b/>
            <w:bCs/>
            <w:sz w:val="28"/>
            <w:szCs w:val="28"/>
            <w:lang w:val="en-US"/>
            <w:rPrChange w:id="848" w:author="Microsoft Office 用户" w:date="2021-09-13T14:16:00Z">
              <w:rPr>
                <w:rFonts w:ascii="Consolas" w:hAnsi="Consolas" w:cs="Consolas"/>
                <w:color w:val="000000"/>
                <w:sz w:val="18"/>
                <w:szCs w:val="18"/>
                <w:bdr w:val="none" w:sz="0" w:space="0" w:color="auto" w:frame="1"/>
              </w:rPr>
            </w:rPrChange>
          </w:rPr>
          <w:delText>    </w:delText>
        </w:r>
        <w:r w:rsidRPr="00300701" w:rsidDel="00300701">
          <w:rPr>
            <w:b/>
            <w:bCs/>
            <w:sz w:val="28"/>
            <w:szCs w:val="28"/>
            <w:lang w:val="en-US"/>
            <w:rPrChange w:id="849" w:author="Microsoft Office 用户" w:date="2021-09-13T14:16:00Z">
              <w:rPr>
                <w:rFonts w:ascii="Consolas" w:hAnsi="Consolas" w:cs="Consolas"/>
                <w:b/>
                <w:bCs/>
                <w:color w:val="2E8B57"/>
                <w:sz w:val="18"/>
                <w:szCs w:val="18"/>
                <w:bdr w:val="none" w:sz="0" w:space="0" w:color="auto" w:frame="1"/>
              </w:rPr>
            </w:rPrChange>
          </w:rPr>
          <w:delText>char</w:delText>
        </w:r>
        <w:r w:rsidRPr="00300701" w:rsidDel="00300701">
          <w:rPr>
            <w:b/>
            <w:bCs/>
            <w:sz w:val="28"/>
            <w:szCs w:val="28"/>
            <w:lang w:val="en-US"/>
            <w:rPrChange w:id="850" w:author="Microsoft Office 用户" w:date="2021-09-13T14:16:00Z">
              <w:rPr>
                <w:rFonts w:ascii="Consolas" w:hAnsi="Consolas" w:cs="Consolas"/>
                <w:color w:val="000000"/>
                <w:sz w:val="18"/>
                <w:szCs w:val="18"/>
                <w:bdr w:val="none" w:sz="0" w:space="0" w:color="auto" w:frame="1"/>
              </w:rPr>
            </w:rPrChange>
          </w:rPr>
          <w:delText> s[200];  </w:delText>
        </w:r>
      </w:del>
    </w:p>
    <w:p w14:paraId="3F590241" w14:textId="57D2BCDC" w:rsidR="00435A54" w:rsidRPr="00300701" w:rsidDel="00300701" w:rsidRDefault="00435A54" w:rsidP="00300701">
      <w:pPr>
        <w:numPr>
          <w:ilvl w:val="0"/>
          <w:numId w:val="3"/>
        </w:numPr>
        <w:pBdr>
          <w:left w:val="single" w:sz="18" w:space="0" w:color="6CE26C"/>
        </w:pBdr>
        <w:shd w:val="clear" w:color="auto" w:fill="FFFFFF"/>
        <w:spacing w:line="210" w:lineRule="atLeast"/>
        <w:ind w:left="0" w:firstLine="0"/>
        <w:rPr>
          <w:del w:id="851" w:author="Microsoft Office 用户" w:date="2021-09-13T14:14:00Z"/>
          <w:b/>
          <w:bCs/>
          <w:sz w:val="28"/>
          <w:szCs w:val="28"/>
          <w:lang w:val="en-US"/>
          <w:rPrChange w:id="852" w:author="Microsoft Office 用户" w:date="2021-09-13T14:16:00Z">
            <w:rPr>
              <w:del w:id="853" w:author="Microsoft Office 用户" w:date="2021-09-13T14:14:00Z"/>
              <w:rFonts w:ascii="Consolas" w:hAnsi="Consolas" w:cs="Consolas"/>
              <w:color w:val="5C5C5C"/>
              <w:sz w:val="18"/>
              <w:szCs w:val="18"/>
            </w:rPr>
          </w:rPrChange>
        </w:rPr>
        <w:pPrChange w:id="854" w:author="Microsoft Office 用户" w:date="2021-09-13T14:15: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855" w:author="Microsoft Office 用户" w:date="2021-09-13T14:14:00Z">
        <w:r w:rsidRPr="00300701" w:rsidDel="00300701">
          <w:rPr>
            <w:b/>
            <w:bCs/>
            <w:sz w:val="28"/>
            <w:szCs w:val="28"/>
            <w:lang w:val="en-US"/>
            <w:rPrChange w:id="856" w:author="Microsoft Office 用户" w:date="2021-09-13T14:16:00Z">
              <w:rPr>
                <w:rFonts w:ascii="Consolas" w:hAnsi="Consolas" w:cs="Consolas"/>
                <w:color w:val="000000"/>
                <w:sz w:val="18"/>
                <w:szCs w:val="18"/>
                <w:bdr w:val="none" w:sz="0" w:space="0" w:color="auto" w:frame="1"/>
              </w:rPr>
            </w:rPrChange>
          </w:rPr>
          <w:delText>    sprintf(s, </w:delText>
        </w:r>
        <w:r w:rsidRPr="00300701" w:rsidDel="00300701">
          <w:rPr>
            <w:b/>
            <w:bCs/>
            <w:sz w:val="28"/>
            <w:szCs w:val="28"/>
            <w:lang w:val="en-US"/>
            <w:rPrChange w:id="857" w:author="Microsoft Office 用户" w:date="2021-09-13T14:16:00Z">
              <w:rPr>
                <w:rFonts w:ascii="Consolas" w:hAnsi="Consolas" w:cs="Consolas"/>
                <w:color w:val="0000FF"/>
                <w:sz w:val="18"/>
                <w:szCs w:val="18"/>
                <w:bdr w:val="none" w:sz="0" w:space="0" w:color="auto" w:frame="1"/>
              </w:rPr>
            </w:rPrChange>
          </w:rPr>
          <w:delText>"%5.0f  %-24s seed: %12.6f  rating: %4d -&gt; %4f vs %4d%s\n"</w:delText>
        </w:r>
        <w:r w:rsidRPr="00300701" w:rsidDel="00300701">
          <w:rPr>
            <w:b/>
            <w:bCs/>
            <w:sz w:val="28"/>
            <w:szCs w:val="28"/>
            <w:lang w:val="en-US"/>
            <w:rPrChange w:id="858" w:author="Microsoft Office 用户" w:date="2021-09-13T14:16:00Z">
              <w:rPr>
                <w:rFonts w:ascii="Consolas" w:hAnsi="Consolas" w:cs="Consolas"/>
                <w:color w:val="000000"/>
                <w:sz w:val="18"/>
                <w:szCs w:val="18"/>
                <w:bdr w:val="none" w:sz="0" w:space="0" w:color="auto" w:frame="1"/>
              </w:rPr>
            </w:rPrChange>
          </w:rPr>
          <w:delText>,  </w:delText>
        </w:r>
      </w:del>
    </w:p>
    <w:p w14:paraId="54B858B8" w14:textId="166F83FF" w:rsidR="00435A54" w:rsidRPr="00300701" w:rsidDel="00300701" w:rsidRDefault="00435A54" w:rsidP="00300701">
      <w:pPr>
        <w:numPr>
          <w:ilvl w:val="0"/>
          <w:numId w:val="3"/>
        </w:numPr>
        <w:pBdr>
          <w:left w:val="single" w:sz="18" w:space="0" w:color="6CE26C"/>
        </w:pBdr>
        <w:shd w:val="clear" w:color="auto" w:fill="F8F8F8"/>
        <w:spacing w:line="210" w:lineRule="atLeast"/>
        <w:ind w:left="0" w:firstLine="0"/>
        <w:rPr>
          <w:del w:id="859" w:author="Microsoft Office 用户" w:date="2021-09-13T14:14:00Z"/>
          <w:b/>
          <w:bCs/>
          <w:sz w:val="28"/>
          <w:szCs w:val="28"/>
          <w:lang w:val="en-US"/>
          <w:rPrChange w:id="860" w:author="Microsoft Office 用户" w:date="2021-09-13T14:16:00Z">
            <w:rPr>
              <w:del w:id="861" w:author="Microsoft Office 用户" w:date="2021-09-13T14:14:00Z"/>
              <w:rFonts w:ascii="Consolas" w:hAnsi="Consolas" w:cs="Consolas"/>
              <w:color w:val="5C5C5C"/>
              <w:sz w:val="18"/>
              <w:szCs w:val="18"/>
            </w:rPr>
          </w:rPrChange>
        </w:rPr>
        <w:pPrChange w:id="862" w:author="Microsoft Office 用户" w:date="2021-09-13T14:15: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863" w:author="Microsoft Office 用户" w:date="2021-09-13T14:14:00Z">
        <w:r w:rsidRPr="00300701" w:rsidDel="00300701">
          <w:rPr>
            <w:b/>
            <w:bCs/>
            <w:sz w:val="28"/>
            <w:szCs w:val="28"/>
            <w:lang w:val="en-US"/>
            <w:rPrChange w:id="864" w:author="Microsoft Office 用户" w:date="2021-09-13T14:16:00Z">
              <w:rPr>
                <w:rFonts w:ascii="Consolas" w:hAnsi="Consolas" w:cs="Consolas"/>
                <w:color w:val="000000"/>
                <w:sz w:val="18"/>
                <w:szCs w:val="18"/>
                <w:bdr w:val="none" w:sz="0" w:space="0" w:color="auto" w:frame="1"/>
              </w:rPr>
            </w:rPrChange>
          </w:rPr>
          <w:delText>        round(u.rank),  </w:delText>
        </w:r>
      </w:del>
    </w:p>
    <w:p w14:paraId="3F307445" w14:textId="3A20C0BE" w:rsidR="00435A54" w:rsidRPr="00300701" w:rsidDel="00300701" w:rsidRDefault="00435A54" w:rsidP="00300701">
      <w:pPr>
        <w:numPr>
          <w:ilvl w:val="0"/>
          <w:numId w:val="3"/>
        </w:numPr>
        <w:pBdr>
          <w:left w:val="single" w:sz="18" w:space="0" w:color="6CE26C"/>
        </w:pBdr>
        <w:shd w:val="clear" w:color="auto" w:fill="FFFFFF"/>
        <w:spacing w:line="210" w:lineRule="atLeast"/>
        <w:ind w:left="0" w:firstLine="0"/>
        <w:rPr>
          <w:del w:id="865" w:author="Microsoft Office 用户" w:date="2021-09-13T14:14:00Z"/>
          <w:b/>
          <w:bCs/>
          <w:sz w:val="28"/>
          <w:szCs w:val="28"/>
          <w:lang w:val="en-US"/>
          <w:rPrChange w:id="866" w:author="Microsoft Office 用户" w:date="2021-09-13T14:16:00Z">
            <w:rPr>
              <w:del w:id="867" w:author="Microsoft Office 用户" w:date="2021-09-13T14:14:00Z"/>
              <w:rFonts w:ascii="Consolas" w:hAnsi="Consolas" w:cs="Consolas"/>
              <w:color w:val="5C5C5C"/>
              <w:sz w:val="18"/>
              <w:szCs w:val="18"/>
            </w:rPr>
          </w:rPrChange>
        </w:rPr>
        <w:pPrChange w:id="868" w:author="Microsoft Office 用户" w:date="2021-09-13T14:15: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869" w:author="Microsoft Office 用户" w:date="2021-09-13T14:14:00Z">
        <w:r w:rsidRPr="00300701" w:rsidDel="00300701">
          <w:rPr>
            <w:b/>
            <w:bCs/>
            <w:sz w:val="28"/>
            <w:szCs w:val="28"/>
            <w:lang w:val="en-US"/>
            <w:rPrChange w:id="870" w:author="Microsoft Office 用户" w:date="2021-09-13T14:16:00Z">
              <w:rPr>
                <w:rFonts w:ascii="Consolas" w:hAnsi="Consolas" w:cs="Consolas"/>
                <w:color w:val="000000"/>
                <w:sz w:val="18"/>
                <w:szCs w:val="18"/>
                <w:bdr w:val="none" w:sz="0" w:space="0" w:color="auto" w:frame="1"/>
              </w:rPr>
            </w:rPrChange>
          </w:rPr>
          <w:delText>        u.handle.c_str(),  </w:delText>
        </w:r>
      </w:del>
    </w:p>
    <w:p w14:paraId="40E94459" w14:textId="2AA0134E" w:rsidR="00435A54" w:rsidRPr="00300701" w:rsidDel="00300701" w:rsidRDefault="00435A54" w:rsidP="00300701">
      <w:pPr>
        <w:numPr>
          <w:ilvl w:val="0"/>
          <w:numId w:val="3"/>
        </w:numPr>
        <w:pBdr>
          <w:left w:val="single" w:sz="18" w:space="0" w:color="6CE26C"/>
        </w:pBdr>
        <w:shd w:val="clear" w:color="auto" w:fill="F8F8F8"/>
        <w:spacing w:line="210" w:lineRule="atLeast"/>
        <w:ind w:left="0" w:firstLine="0"/>
        <w:rPr>
          <w:del w:id="871" w:author="Microsoft Office 用户" w:date="2021-09-13T14:14:00Z"/>
          <w:b/>
          <w:bCs/>
          <w:sz w:val="28"/>
          <w:szCs w:val="28"/>
          <w:lang w:val="en-US"/>
          <w:rPrChange w:id="872" w:author="Microsoft Office 用户" w:date="2021-09-13T14:16:00Z">
            <w:rPr>
              <w:del w:id="873" w:author="Microsoft Office 用户" w:date="2021-09-13T14:14:00Z"/>
              <w:rFonts w:ascii="Consolas" w:hAnsi="Consolas" w:cs="Consolas"/>
              <w:color w:val="5C5C5C"/>
              <w:sz w:val="18"/>
              <w:szCs w:val="18"/>
            </w:rPr>
          </w:rPrChange>
        </w:rPr>
        <w:pPrChange w:id="874" w:author="Microsoft Office 用户" w:date="2021-09-13T14:15: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875" w:author="Microsoft Office 用户" w:date="2021-09-13T14:14:00Z">
        <w:r w:rsidRPr="00300701" w:rsidDel="00300701">
          <w:rPr>
            <w:b/>
            <w:bCs/>
            <w:sz w:val="28"/>
            <w:szCs w:val="28"/>
            <w:lang w:val="en-US"/>
            <w:rPrChange w:id="876" w:author="Microsoft Office 用户" w:date="2021-09-13T14:16:00Z">
              <w:rPr>
                <w:rFonts w:ascii="Consolas" w:hAnsi="Consolas" w:cs="Consolas"/>
                <w:color w:val="000000"/>
                <w:sz w:val="18"/>
                <w:szCs w:val="18"/>
                <w:bdr w:val="none" w:sz="0" w:space="0" w:color="auto" w:frame="1"/>
              </w:rPr>
            </w:rPrChange>
          </w:rPr>
          <w:delText>        u.exp_ranking,  </w:delText>
        </w:r>
      </w:del>
    </w:p>
    <w:p w14:paraId="4FEFD689" w14:textId="6A6EDA2C" w:rsidR="00435A54" w:rsidRPr="00300701" w:rsidDel="00300701" w:rsidRDefault="00435A54" w:rsidP="00300701">
      <w:pPr>
        <w:numPr>
          <w:ilvl w:val="0"/>
          <w:numId w:val="3"/>
        </w:numPr>
        <w:pBdr>
          <w:left w:val="single" w:sz="18" w:space="0" w:color="6CE26C"/>
        </w:pBdr>
        <w:shd w:val="clear" w:color="auto" w:fill="FFFFFF"/>
        <w:spacing w:line="210" w:lineRule="atLeast"/>
        <w:ind w:left="0" w:firstLine="0"/>
        <w:rPr>
          <w:del w:id="877" w:author="Microsoft Office 用户" w:date="2021-09-13T14:14:00Z"/>
          <w:b/>
          <w:bCs/>
          <w:sz w:val="28"/>
          <w:szCs w:val="28"/>
          <w:lang w:val="en-US"/>
          <w:rPrChange w:id="878" w:author="Microsoft Office 用户" w:date="2021-09-13T14:16:00Z">
            <w:rPr>
              <w:del w:id="879" w:author="Microsoft Office 用户" w:date="2021-09-13T14:14:00Z"/>
              <w:rFonts w:ascii="Consolas" w:hAnsi="Consolas" w:cs="Consolas"/>
              <w:color w:val="5C5C5C"/>
              <w:sz w:val="18"/>
              <w:szCs w:val="18"/>
            </w:rPr>
          </w:rPrChange>
        </w:rPr>
        <w:pPrChange w:id="880" w:author="Microsoft Office 用户" w:date="2021-09-13T14:15: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881" w:author="Microsoft Office 用户" w:date="2021-09-13T14:14:00Z">
        <w:r w:rsidRPr="00300701" w:rsidDel="00300701">
          <w:rPr>
            <w:b/>
            <w:bCs/>
            <w:sz w:val="28"/>
            <w:szCs w:val="28"/>
            <w:lang w:val="en-US"/>
            <w:rPrChange w:id="882" w:author="Microsoft Office 用户" w:date="2021-09-13T14:16:00Z">
              <w:rPr>
                <w:rFonts w:ascii="Consolas" w:hAnsi="Consolas" w:cs="Consolas"/>
                <w:color w:val="000000"/>
                <w:sz w:val="18"/>
                <w:szCs w:val="18"/>
                <w:bdr w:val="none" w:sz="0" w:space="0" w:color="auto" w:frame="1"/>
              </w:rPr>
            </w:rPrChange>
          </w:rPr>
          <w:delText>        u.old_rating,  </w:delText>
        </w:r>
      </w:del>
    </w:p>
    <w:p w14:paraId="3F061532" w14:textId="65957DF0" w:rsidR="00435A54" w:rsidRPr="00300701" w:rsidDel="00300701" w:rsidRDefault="00435A54" w:rsidP="00300701">
      <w:pPr>
        <w:numPr>
          <w:ilvl w:val="0"/>
          <w:numId w:val="3"/>
        </w:numPr>
        <w:pBdr>
          <w:left w:val="single" w:sz="18" w:space="0" w:color="6CE26C"/>
        </w:pBdr>
        <w:shd w:val="clear" w:color="auto" w:fill="F8F8F8"/>
        <w:spacing w:line="210" w:lineRule="atLeast"/>
        <w:ind w:left="0" w:firstLine="0"/>
        <w:rPr>
          <w:del w:id="883" w:author="Microsoft Office 用户" w:date="2021-09-13T14:14:00Z"/>
          <w:b/>
          <w:bCs/>
          <w:sz w:val="28"/>
          <w:szCs w:val="28"/>
          <w:lang w:val="en-US"/>
          <w:rPrChange w:id="884" w:author="Microsoft Office 用户" w:date="2021-09-13T14:16:00Z">
            <w:rPr>
              <w:del w:id="885" w:author="Microsoft Office 用户" w:date="2021-09-13T14:14:00Z"/>
              <w:rFonts w:ascii="Consolas" w:hAnsi="Consolas" w:cs="Consolas"/>
              <w:color w:val="5C5C5C"/>
              <w:sz w:val="18"/>
              <w:szCs w:val="18"/>
            </w:rPr>
          </w:rPrChange>
        </w:rPr>
        <w:pPrChange w:id="886" w:author="Microsoft Office 用户" w:date="2021-09-13T14:15: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887" w:author="Microsoft Office 用户" w:date="2021-09-13T14:14:00Z">
        <w:r w:rsidRPr="00300701" w:rsidDel="00300701">
          <w:rPr>
            <w:b/>
            <w:bCs/>
            <w:sz w:val="28"/>
            <w:szCs w:val="28"/>
            <w:lang w:val="en-US"/>
            <w:rPrChange w:id="888" w:author="Microsoft Office 用户" w:date="2021-09-13T14:16:00Z">
              <w:rPr>
                <w:rFonts w:ascii="Consolas" w:hAnsi="Consolas" w:cs="Consolas"/>
                <w:color w:val="000000"/>
                <w:sz w:val="18"/>
                <w:szCs w:val="18"/>
                <w:bdr w:val="none" w:sz="0" w:space="0" w:color="auto" w:frame="1"/>
              </w:rPr>
            </w:rPrChange>
          </w:rPr>
          <w:delText>        u.new_rating,  </w:delText>
        </w:r>
      </w:del>
    </w:p>
    <w:p w14:paraId="6767E751" w14:textId="20FE879C" w:rsidR="00435A54" w:rsidRPr="00300701" w:rsidDel="00300701" w:rsidRDefault="00435A54" w:rsidP="00300701">
      <w:pPr>
        <w:numPr>
          <w:ilvl w:val="0"/>
          <w:numId w:val="3"/>
        </w:numPr>
        <w:pBdr>
          <w:left w:val="single" w:sz="18" w:space="0" w:color="6CE26C"/>
        </w:pBdr>
        <w:shd w:val="clear" w:color="auto" w:fill="FFFFFF"/>
        <w:spacing w:line="210" w:lineRule="atLeast"/>
        <w:ind w:left="0" w:firstLine="0"/>
        <w:rPr>
          <w:del w:id="889" w:author="Microsoft Office 用户" w:date="2021-09-13T14:14:00Z"/>
          <w:b/>
          <w:bCs/>
          <w:sz w:val="28"/>
          <w:szCs w:val="28"/>
          <w:lang w:val="en-US"/>
          <w:rPrChange w:id="890" w:author="Microsoft Office 用户" w:date="2021-09-13T14:16:00Z">
            <w:rPr>
              <w:del w:id="891" w:author="Microsoft Office 用户" w:date="2021-09-13T14:14:00Z"/>
              <w:rFonts w:ascii="Consolas" w:hAnsi="Consolas" w:cs="Consolas"/>
              <w:color w:val="5C5C5C"/>
              <w:sz w:val="18"/>
              <w:szCs w:val="18"/>
            </w:rPr>
          </w:rPrChange>
        </w:rPr>
        <w:pPrChange w:id="892" w:author="Microsoft Office 用户" w:date="2021-09-13T14:15: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893" w:author="Microsoft Office 用户" w:date="2021-09-13T14:14:00Z">
        <w:r w:rsidRPr="00300701" w:rsidDel="00300701">
          <w:rPr>
            <w:b/>
            <w:bCs/>
            <w:sz w:val="28"/>
            <w:szCs w:val="28"/>
            <w:lang w:val="en-US"/>
            <w:rPrChange w:id="894" w:author="Microsoft Office 用户" w:date="2021-09-13T14:16:00Z">
              <w:rPr>
                <w:rFonts w:ascii="Consolas" w:hAnsi="Consolas" w:cs="Consolas"/>
                <w:color w:val="000000"/>
                <w:sz w:val="18"/>
                <w:szCs w:val="18"/>
                <w:bdr w:val="none" w:sz="0" w:space="0" w:color="auto" w:frame="1"/>
              </w:rPr>
            </w:rPrChange>
          </w:rPr>
          <w:delText>        u.official_new_rating,  </w:delText>
        </w:r>
      </w:del>
    </w:p>
    <w:p w14:paraId="18220B8F" w14:textId="5E243567" w:rsidR="00435A54" w:rsidRPr="00300701" w:rsidDel="00300701" w:rsidRDefault="00435A54" w:rsidP="00300701">
      <w:pPr>
        <w:numPr>
          <w:ilvl w:val="0"/>
          <w:numId w:val="3"/>
        </w:numPr>
        <w:pBdr>
          <w:left w:val="single" w:sz="18" w:space="0" w:color="6CE26C"/>
        </w:pBdr>
        <w:shd w:val="clear" w:color="auto" w:fill="F8F8F8"/>
        <w:spacing w:line="210" w:lineRule="atLeast"/>
        <w:ind w:left="0" w:firstLine="0"/>
        <w:rPr>
          <w:del w:id="895" w:author="Microsoft Office 用户" w:date="2021-09-13T14:14:00Z"/>
          <w:b/>
          <w:bCs/>
          <w:sz w:val="28"/>
          <w:szCs w:val="28"/>
          <w:lang w:val="en-US"/>
          <w:rPrChange w:id="896" w:author="Microsoft Office 用户" w:date="2021-09-13T14:16:00Z">
            <w:rPr>
              <w:del w:id="897" w:author="Microsoft Office 用户" w:date="2021-09-13T14:14:00Z"/>
              <w:rFonts w:ascii="Consolas" w:hAnsi="Consolas" w:cs="Consolas"/>
              <w:color w:val="5C5C5C"/>
              <w:sz w:val="18"/>
              <w:szCs w:val="18"/>
            </w:rPr>
          </w:rPrChange>
        </w:rPr>
        <w:pPrChange w:id="898" w:author="Microsoft Office 用户" w:date="2021-09-13T14:15: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899" w:author="Microsoft Office 用户" w:date="2021-09-13T14:14:00Z">
        <w:r w:rsidRPr="00300701" w:rsidDel="00300701">
          <w:rPr>
            <w:b/>
            <w:bCs/>
            <w:sz w:val="28"/>
            <w:szCs w:val="28"/>
            <w:lang w:val="en-US"/>
            <w:rPrChange w:id="900" w:author="Microsoft Office 用户" w:date="2021-09-13T14:16:00Z">
              <w:rPr>
                <w:rFonts w:ascii="Consolas" w:hAnsi="Consolas" w:cs="Consolas"/>
                <w:color w:val="000000"/>
                <w:sz w:val="18"/>
                <w:szCs w:val="18"/>
                <w:bdr w:val="none" w:sz="0" w:space="0" w:color="auto" w:frame="1"/>
              </w:rPr>
            </w:rPrChange>
          </w:rPr>
          <w:delText>        u.validation.c_str()  </w:delText>
        </w:r>
      </w:del>
    </w:p>
    <w:p w14:paraId="6D222D76" w14:textId="5C67E21B" w:rsidR="00435A54" w:rsidRPr="00300701" w:rsidDel="00300701" w:rsidRDefault="00435A54" w:rsidP="00300701">
      <w:pPr>
        <w:numPr>
          <w:ilvl w:val="0"/>
          <w:numId w:val="3"/>
        </w:numPr>
        <w:pBdr>
          <w:left w:val="single" w:sz="18" w:space="0" w:color="6CE26C"/>
        </w:pBdr>
        <w:shd w:val="clear" w:color="auto" w:fill="FFFFFF"/>
        <w:spacing w:line="210" w:lineRule="atLeast"/>
        <w:ind w:left="0" w:firstLine="0"/>
        <w:rPr>
          <w:del w:id="901" w:author="Microsoft Office 用户" w:date="2021-09-13T14:14:00Z"/>
          <w:b/>
          <w:bCs/>
          <w:sz w:val="28"/>
          <w:szCs w:val="28"/>
          <w:lang w:val="en-US"/>
          <w:rPrChange w:id="902" w:author="Microsoft Office 用户" w:date="2021-09-13T14:16:00Z">
            <w:rPr>
              <w:del w:id="903" w:author="Microsoft Office 用户" w:date="2021-09-13T14:14:00Z"/>
              <w:rFonts w:ascii="Consolas" w:hAnsi="Consolas" w:cs="Consolas"/>
              <w:color w:val="5C5C5C"/>
              <w:sz w:val="18"/>
              <w:szCs w:val="18"/>
            </w:rPr>
          </w:rPrChange>
        </w:rPr>
        <w:pPrChange w:id="904" w:author="Microsoft Office 用户" w:date="2021-09-13T14:15: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905" w:author="Microsoft Office 用户" w:date="2021-09-13T14:14:00Z">
        <w:r w:rsidRPr="00300701" w:rsidDel="00300701">
          <w:rPr>
            <w:b/>
            <w:bCs/>
            <w:sz w:val="28"/>
            <w:szCs w:val="28"/>
            <w:lang w:val="en-US"/>
            <w:rPrChange w:id="906" w:author="Microsoft Office 用户" w:date="2021-09-13T14:16:00Z">
              <w:rPr>
                <w:rFonts w:ascii="Consolas" w:hAnsi="Consolas" w:cs="Consolas"/>
                <w:color w:val="000000"/>
                <w:sz w:val="18"/>
                <w:szCs w:val="18"/>
                <w:bdr w:val="none" w:sz="0" w:space="0" w:color="auto" w:frame="1"/>
              </w:rPr>
            </w:rPrChange>
          </w:rPr>
          <w:delText>    );  </w:delText>
        </w:r>
      </w:del>
    </w:p>
    <w:p w14:paraId="5336F0C4" w14:textId="042D9F60" w:rsidR="00435A54" w:rsidRPr="00300701" w:rsidDel="00300701" w:rsidRDefault="00435A54" w:rsidP="00300701">
      <w:pPr>
        <w:numPr>
          <w:ilvl w:val="0"/>
          <w:numId w:val="3"/>
        </w:numPr>
        <w:pBdr>
          <w:left w:val="single" w:sz="18" w:space="0" w:color="6CE26C"/>
        </w:pBdr>
        <w:shd w:val="clear" w:color="auto" w:fill="F8F8F8"/>
        <w:spacing w:line="210" w:lineRule="atLeast"/>
        <w:ind w:left="0" w:firstLine="0"/>
        <w:rPr>
          <w:del w:id="907" w:author="Microsoft Office 用户" w:date="2021-09-13T14:14:00Z"/>
          <w:b/>
          <w:bCs/>
          <w:sz w:val="28"/>
          <w:szCs w:val="28"/>
          <w:lang w:val="en-US"/>
          <w:rPrChange w:id="908" w:author="Microsoft Office 用户" w:date="2021-09-13T14:16:00Z">
            <w:rPr>
              <w:del w:id="909" w:author="Microsoft Office 用户" w:date="2021-09-13T14:14:00Z"/>
              <w:rFonts w:ascii="Consolas" w:hAnsi="Consolas" w:cs="Consolas"/>
              <w:color w:val="5C5C5C"/>
              <w:sz w:val="18"/>
              <w:szCs w:val="18"/>
            </w:rPr>
          </w:rPrChange>
        </w:rPr>
        <w:pPrChange w:id="910" w:author="Microsoft Office 用户" w:date="2021-09-13T14:15: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911" w:author="Microsoft Office 用户" w:date="2021-09-13T14:14:00Z">
        <w:r w:rsidRPr="00300701" w:rsidDel="00300701">
          <w:rPr>
            <w:b/>
            <w:bCs/>
            <w:sz w:val="28"/>
            <w:szCs w:val="28"/>
            <w:lang w:val="en-US"/>
            <w:rPrChange w:id="912" w:author="Microsoft Office 用户" w:date="2021-09-13T14:16:00Z">
              <w:rPr>
                <w:rFonts w:ascii="Consolas" w:hAnsi="Consolas" w:cs="Consolas"/>
                <w:color w:val="000000"/>
                <w:sz w:val="18"/>
                <w:szCs w:val="18"/>
                <w:bdr w:val="none" w:sz="0" w:space="0" w:color="auto" w:frame="1"/>
              </w:rPr>
            </w:rPrChange>
          </w:rPr>
          <w:delText>    </w:delText>
        </w:r>
        <w:r w:rsidRPr="00300701" w:rsidDel="00300701">
          <w:rPr>
            <w:b/>
            <w:bCs/>
            <w:sz w:val="28"/>
            <w:szCs w:val="28"/>
            <w:lang w:val="en-US"/>
            <w:rPrChange w:id="913" w:author="Microsoft Office 用户" w:date="2021-09-13T14:16:00Z">
              <w:rPr>
                <w:rFonts w:ascii="Consolas" w:hAnsi="Consolas" w:cs="Consolas"/>
                <w:b/>
                <w:bCs/>
                <w:color w:val="006699"/>
                <w:sz w:val="18"/>
                <w:szCs w:val="18"/>
                <w:bdr w:val="none" w:sz="0" w:space="0" w:color="auto" w:frame="1"/>
              </w:rPr>
            </w:rPrChange>
          </w:rPr>
          <w:delText>return</w:delText>
        </w:r>
        <w:r w:rsidRPr="00300701" w:rsidDel="00300701">
          <w:rPr>
            <w:b/>
            <w:bCs/>
            <w:sz w:val="28"/>
            <w:szCs w:val="28"/>
            <w:lang w:val="en-US"/>
            <w:rPrChange w:id="914" w:author="Microsoft Office 用户" w:date="2021-09-13T14:16:00Z">
              <w:rPr>
                <w:rFonts w:ascii="Consolas" w:hAnsi="Consolas" w:cs="Consolas"/>
                <w:color w:val="000000"/>
                <w:sz w:val="18"/>
                <w:szCs w:val="18"/>
                <w:bdr w:val="none" w:sz="0" w:space="0" w:color="auto" w:frame="1"/>
              </w:rPr>
            </w:rPrChange>
          </w:rPr>
          <w:delText> string(s);  </w:delText>
        </w:r>
      </w:del>
    </w:p>
    <w:p w14:paraId="7DBF746E" w14:textId="12B488FD" w:rsidR="00435A54" w:rsidRPr="00300701" w:rsidDel="00300701" w:rsidRDefault="00435A54" w:rsidP="00300701">
      <w:pPr>
        <w:numPr>
          <w:ilvl w:val="0"/>
          <w:numId w:val="3"/>
        </w:numPr>
        <w:pBdr>
          <w:left w:val="single" w:sz="18" w:space="0" w:color="6CE26C"/>
        </w:pBdr>
        <w:shd w:val="clear" w:color="auto" w:fill="FFFFFF"/>
        <w:spacing w:line="210" w:lineRule="atLeast"/>
        <w:ind w:left="0" w:firstLine="0"/>
        <w:rPr>
          <w:del w:id="915" w:author="Microsoft Office 用户" w:date="2021-09-13T14:14:00Z"/>
          <w:b/>
          <w:bCs/>
          <w:sz w:val="28"/>
          <w:szCs w:val="28"/>
          <w:lang w:val="en-US"/>
          <w:rPrChange w:id="916" w:author="Microsoft Office 用户" w:date="2021-09-13T14:16:00Z">
            <w:rPr>
              <w:del w:id="917" w:author="Microsoft Office 用户" w:date="2021-09-13T14:14:00Z"/>
              <w:rFonts w:ascii="Consolas" w:hAnsi="Consolas" w:cs="Consolas"/>
              <w:color w:val="5C5C5C"/>
              <w:sz w:val="18"/>
              <w:szCs w:val="18"/>
            </w:rPr>
          </w:rPrChange>
        </w:rPr>
        <w:pPrChange w:id="918" w:author="Microsoft Office 用户" w:date="2021-09-13T14:15: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919" w:author="Microsoft Office 用户" w:date="2021-09-13T14:14:00Z">
        <w:r w:rsidRPr="00300701" w:rsidDel="00300701">
          <w:rPr>
            <w:b/>
            <w:bCs/>
            <w:sz w:val="28"/>
            <w:szCs w:val="28"/>
            <w:lang w:val="en-US"/>
            <w:rPrChange w:id="920" w:author="Microsoft Office 用户" w:date="2021-09-13T14:16:00Z">
              <w:rPr>
                <w:rFonts w:ascii="Consolas" w:hAnsi="Consolas" w:cs="Consolas"/>
                <w:color w:val="000000"/>
                <w:sz w:val="18"/>
                <w:szCs w:val="18"/>
                <w:bdr w:val="none" w:sz="0" w:space="0" w:color="auto" w:frame="1"/>
              </w:rPr>
            </w:rPrChange>
          </w:rPr>
          <w:delText>}  </w:delText>
        </w:r>
      </w:del>
    </w:p>
    <w:p w14:paraId="34E28903" w14:textId="7060B3B8" w:rsidR="00435A54" w:rsidRPr="00300701" w:rsidDel="00300701" w:rsidRDefault="00435A54" w:rsidP="00300701">
      <w:pPr>
        <w:numPr>
          <w:ilvl w:val="0"/>
          <w:numId w:val="3"/>
        </w:numPr>
        <w:pBdr>
          <w:left w:val="single" w:sz="18" w:space="0" w:color="6CE26C"/>
        </w:pBdr>
        <w:shd w:val="clear" w:color="auto" w:fill="F8F8F8"/>
        <w:spacing w:line="210" w:lineRule="atLeast"/>
        <w:ind w:left="0" w:firstLine="0"/>
        <w:rPr>
          <w:del w:id="921" w:author="Microsoft Office 用户" w:date="2021-09-13T14:14:00Z"/>
          <w:b/>
          <w:bCs/>
          <w:sz w:val="28"/>
          <w:szCs w:val="28"/>
          <w:lang w:val="en-US"/>
          <w:rPrChange w:id="922" w:author="Microsoft Office 用户" w:date="2021-09-13T14:16:00Z">
            <w:rPr>
              <w:del w:id="923" w:author="Microsoft Office 用户" w:date="2021-09-13T14:14:00Z"/>
              <w:rFonts w:ascii="Consolas" w:hAnsi="Consolas" w:cs="Consolas"/>
              <w:color w:val="5C5C5C"/>
              <w:sz w:val="18"/>
              <w:szCs w:val="18"/>
            </w:rPr>
          </w:rPrChange>
        </w:rPr>
        <w:pPrChange w:id="924" w:author="Microsoft Office 用户" w:date="2021-09-13T14:15: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925" w:author="Microsoft Office 用户" w:date="2021-09-13T14:14:00Z">
        <w:r w:rsidRPr="00300701" w:rsidDel="00300701">
          <w:rPr>
            <w:b/>
            <w:bCs/>
            <w:sz w:val="28"/>
            <w:szCs w:val="28"/>
            <w:lang w:val="en-US"/>
            <w:rPrChange w:id="926" w:author="Microsoft Office 用户" w:date="2021-09-13T14:16:00Z">
              <w:rPr>
                <w:rFonts w:ascii="Consolas" w:hAnsi="Consolas" w:cs="Consolas"/>
                <w:color w:val="000000"/>
                <w:sz w:val="18"/>
                <w:szCs w:val="18"/>
                <w:bdr w:val="none" w:sz="0" w:space="0" w:color="auto" w:frame="1"/>
              </w:rPr>
            </w:rPrChange>
          </w:rPr>
          <w:delText>  </w:delText>
        </w:r>
      </w:del>
    </w:p>
    <w:p w14:paraId="71AF050A" w14:textId="2B279651" w:rsidR="00435A54" w:rsidRPr="00300701" w:rsidDel="00300701" w:rsidRDefault="00435A54" w:rsidP="00300701">
      <w:pPr>
        <w:numPr>
          <w:ilvl w:val="0"/>
          <w:numId w:val="3"/>
        </w:numPr>
        <w:pBdr>
          <w:left w:val="single" w:sz="18" w:space="0" w:color="6CE26C"/>
        </w:pBdr>
        <w:shd w:val="clear" w:color="auto" w:fill="FFFFFF"/>
        <w:spacing w:line="210" w:lineRule="atLeast"/>
        <w:ind w:left="0" w:firstLine="0"/>
        <w:rPr>
          <w:del w:id="927" w:author="Microsoft Office 用户" w:date="2021-09-13T14:14:00Z"/>
          <w:b/>
          <w:bCs/>
          <w:sz w:val="28"/>
          <w:szCs w:val="28"/>
          <w:lang w:val="en-US"/>
          <w:rPrChange w:id="928" w:author="Microsoft Office 用户" w:date="2021-09-13T14:16:00Z">
            <w:rPr>
              <w:del w:id="929" w:author="Microsoft Office 用户" w:date="2021-09-13T14:14:00Z"/>
              <w:rFonts w:ascii="Consolas" w:hAnsi="Consolas" w:cs="Consolas"/>
              <w:color w:val="5C5C5C"/>
              <w:sz w:val="18"/>
              <w:szCs w:val="18"/>
            </w:rPr>
          </w:rPrChange>
        </w:rPr>
        <w:pPrChange w:id="930" w:author="Microsoft Office 用户" w:date="2021-09-13T14:15: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931" w:author="Microsoft Office 用户" w:date="2021-09-13T14:14:00Z">
        <w:r w:rsidRPr="00300701" w:rsidDel="00300701">
          <w:rPr>
            <w:b/>
            <w:bCs/>
            <w:sz w:val="28"/>
            <w:szCs w:val="28"/>
            <w:lang w:val="en-US"/>
            <w:rPrChange w:id="932" w:author="Microsoft Office 用户" w:date="2021-09-13T14:16:00Z">
              <w:rPr>
                <w:rFonts w:ascii="Consolas" w:hAnsi="Consolas" w:cs="Consolas"/>
                <w:color w:val="000000"/>
                <w:sz w:val="18"/>
                <w:szCs w:val="18"/>
                <w:bdr w:val="none" w:sz="0" w:space="0" w:color="auto" w:frame="1"/>
              </w:rPr>
            </w:rPrChange>
          </w:rPr>
          <w:delText>string to_string(vector&lt;user&gt; &amp;users) {  </w:delText>
        </w:r>
      </w:del>
    </w:p>
    <w:p w14:paraId="62613F60" w14:textId="2AABFDFE" w:rsidR="00435A54" w:rsidRPr="00300701" w:rsidDel="00300701" w:rsidRDefault="00435A54" w:rsidP="00300701">
      <w:pPr>
        <w:numPr>
          <w:ilvl w:val="0"/>
          <w:numId w:val="3"/>
        </w:numPr>
        <w:pBdr>
          <w:left w:val="single" w:sz="18" w:space="0" w:color="6CE26C"/>
        </w:pBdr>
        <w:shd w:val="clear" w:color="auto" w:fill="F8F8F8"/>
        <w:spacing w:line="210" w:lineRule="atLeast"/>
        <w:ind w:left="0" w:firstLine="0"/>
        <w:rPr>
          <w:del w:id="933" w:author="Microsoft Office 用户" w:date="2021-09-13T14:14:00Z"/>
          <w:b/>
          <w:bCs/>
          <w:sz w:val="28"/>
          <w:szCs w:val="28"/>
          <w:lang w:val="en-US"/>
          <w:rPrChange w:id="934" w:author="Microsoft Office 用户" w:date="2021-09-13T14:16:00Z">
            <w:rPr>
              <w:del w:id="935" w:author="Microsoft Office 用户" w:date="2021-09-13T14:14:00Z"/>
              <w:rFonts w:ascii="Consolas" w:hAnsi="Consolas" w:cs="Consolas"/>
              <w:color w:val="5C5C5C"/>
              <w:sz w:val="18"/>
              <w:szCs w:val="18"/>
            </w:rPr>
          </w:rPrChange>
        </w:rPr>
        <w:pPrChange w:id="936" w:author="Microsoft Office 用户" w:date="2021-09-13T14:15: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937" w:author="Microsoft Office 用户" w:date="2021-09-13T14:14:00Z">
        <w:r w:rsidRPr="00300701" w:rsidDel="00300701">
          <w:rPr>
            <w:b/>
            <w:bCs/>
            <w:sz w:val="28"/>
            <w:szCs w:val="28"/>
            <w:lang w:val="en-US"/>
            <w:rPrChange w:id="938" w:author="Microsoft Office 用户" w:date="2021-09-13T14:16:00Z">
              <w:rPr>
                <w:rFonts w:ascii="Consolas" w:hAnsi="Consolas" w:cs="Consolas"/>
                <w:color w:val="000000"/>
                <w:sz w:val="18"/>
                <w:szCs w:val="18"/>
                <w:bdr w:val="none" w:sz="0" w:space="0" w:color="auto" w:frame="1"/>
              </w:rPr>
            </w:rPrChange>
          </w:rPr>
          <w:delText>    string s;  </w:delText>
        </w:r>
      </w:del>
    </w:p>
    <w:p w14:paraId="47C931B2" w14:textId="577A5297" w:rsidR="00435A54" w:rsidRPr="00300701" w:rsidDel="00300701" w:rsidRDefault="00435A54" w:rsidP="00300701">
      <w:pPr>
        <w:numPr>
          <w:ilvl w:val="0"/>
          <w:numId w:val="3"/>
        </w:numPr>
        <w:pBdr>
          <w:left w:val="single" w:sz="18" w:space="0" w:color="6CE26C"/>
        </w:pBdr>
        <w:shd w:val="clear" w:color="auto" w:fill="FFFFFF"/>
        <w:spacing w:line="210" w:lineRule="atLeast"/>
        <w:ind w:left="0" w:firstLine="0"/>
        <w:rPr>
          <w:del w:id="939" w:author="Microsoft Office 用户" w:date="2021-09-13T14:14:00Z"/>
          <w:b/>
          <w:bCs/>
          <w:sz w:val="28"/>
          <w:szCs w:val="28"/>
          <w:lang w:val="en-US"/>
          <w:rPrChange w:id="940" w:author="Microsoft Office 用户" w:date="2021-09-13T14:16:00Z">
            <w:rPr>
              <w:del w:id="941" w:author="Microsoft Office 用户" w:date="2021-09-13T14:14:00Z"/>
              <w:rFonts w:ascii="Consolas" w:hAnsi="Consolas" w:cs="Consolas"/>
              <w:color w:val="5C5C5C"/>
              <w:sz w:val="18"/>
              <w:szCs w:val="18"/>
            </w:rPr>
          </w:rPrChange>
        </w:rPr>
        <w:pPrChange w:id="942" w:author="Microsoft Office 用户" w:date="2021-09-13T14:15: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943" w:author="Microsoft Office 用户" w:date="2021-09-13T14:14:00Z">
        <w:r w:rsidRPr="00300701" w:rsidDel="00300701">
          <w:rPr>
            <w:b/>
            <w:bCs/>
            <w:sz w:val="28"/>
            <w:szCs w:val="28"/>
            <w:lang w:val="en-US"/>
            <w:rPrChange w:id="944" w:author="Microsoft Office 用户" w:date="2021-09-13T14:16:00Z">
              <w:rPr>
                <w:rFonts w:ascii="Consolas" w:hAnsi="Consolas" w:cs="Consolas"/>
                <w:color w:val="000000"/>
                <w:sz w:val="18"/>
                <w:szCs w:val="18"/>
                <w:bdr w:val="none" w:sz="0" w:space="0" w:color="auto" w:frame="1"/>
              </w:rPr>
            </w:rPrChange>
          </w:rPr>
          <w:delText>    </w:delText>
        </w:r>
        <w:r w:rsidRPr="00300701" w:rsidDel="00300701">
          <w:rPr>
            <w:b/>
            <w:bCs/>
            <w:sz w:val="28"/>
            <w:szCs w:val="28"/>
            <w:lang w:val="en-US"/>
            <w:rPrChange w:id="945" w:author="Microsoft Office 用户" w:date="2021-09-13T14:16:00Z">
              <w:rPr>
                <w:rFonts w:ascii="Consolas" w:hAnsi="Consolas" w:cs="Consolas"/>
                <w:b/>
                <w:bCs/>
                <w:color w:val="006699"/>
                <w:sz w:val="18"/>
                <w:szCs w:val="18"/>
                <w:bdr w:val="none" w:sz="0" w:space="0" w:color="auto" w:frame="1"/>
              </w:rPr>
            </w:rPrChange>
          </w:rPr>
          <w:delText>for</w:delText>
        </w:r>
        <w:r w:rsidRPr="00300701" w:rsidDel="00300701">
          <w:rPr>
            <w:b/>
            <w:bCs/>
            <w:sz w:val="28"/>
            <w:szCs w:val="28"/>
            <w:lang w:val="en-US"/>
            <w:rPrChange w:id="946" w:author="Microsoft Office 用户" w:date="2021-09-13T14:16:00Z">
              <w:rPr>
                <w:rFonts w:ascii="Consolas" w:hAnsi="Consolas" w:cs="Consolas"/>
                <w:color w:val="000000"/>
                <w:sz w:val="18"/>
                <w:szCs w:val="18"/>
                <w:bdr w:val="none" w:sz="0" w:space="0" w:color="auto" w:frame="1"/>
              </w:rPr>
            </w:rPrChange>
          </w:rPr>
          <w:delText>(</w:delText>
        </w:r>
        <w:r w:rsidRPr="00300701" w:rsidDel="00300701">
          <w:rPr>
            <w:b/>
            <w:bCs/>
            <w:sz w:val="28"/>
            <w:szCs w:val="28"/>
            <w:lang w:val="en-US"/>
            <w:rPrChange w:id="947" w:author="Microsoft Office 用户" w:date="2021-09-13T14:16:00Z">
              <w:rPr>
                <w:rFonts w:ascii="Consolas" w:hAnsi="Consolas" w:cs="Consolas"/>
                <w:b/>
                <w:bCs/>
                <w:color w:val="2E8B57"/>
                <w:sz w:val="18"/>
                <w:szCs w:val="18"/>
                <w:bdr w:val="none" w:sz="0" w:space="0" w:color="auto" w:frame="1"/>
              </w:rPr>
            </w:rPrChange>
          </w:rPr>
          <w:delText>int</w:delText>
        </w:r>
        <w:r w:rsidRPr="00300701" w:rsidDel="00300701">
          <w:rPr>
            <w:b/>
            <w:bCs/>
            <w:sz w:val="28"/>
            <w:szCs w:val="28"/>
            <w:lang w:val="en-US"/>
            <w:rPrChange w:id="948" w:author="Microsoft Office 用户" w:date="2021-09-13T14:16:00Z">
              <w:rPr>
                <w:rFonts w:ascii="Consolas" w:hAnsi="Consolas" w:cs="Consolas"/>
                <w:color w:val="000000"/>
                <w:sz w:val="18"/>
                <w:szCs w:val="18"/>
                <w:bdr w:val="none" w:sz="0" w:space="0" w:color="auto" w:frame="1"/>
              </w:rPr>
            </w:rPrChange>
          </w:rPr>
          <w:delText> i = 0; i &lt; users.size(); i++) {  </w:delText>
        </w:r>
      </w:del>
    </w:p>
    <w:p w14:paraId="0C84621E" w14:textId="68BDBB2F" w:rsidR="00435A54" w:rsidRPr="00300701" w:rsidDel="00300701" w:rsidRDefault="00435A54" w:rsidP="00300701">
      <w:pPr>
        <w:numPr>
          <w:ilvl w:val="0"/>
          <w:numId w:val="3"/>
        </w:numPr>
        <w:pBdr>
          <w:left w:val="single" w:sz="18" w:space="0" w:color="6CE26C"/>
        </w:pBdr>
        <w:shd w:val="clear" w:color="auto" w:fill="F8F8F8"/>
        <w:spacing w:line="210" w:lineRule="atLeast"/>
        <w:ind w:left="0" w:firstLine="0"/>
        <w:rPr>
          <w:del w:id="949" w:author="Microsoft Office 用户" w:date="2021-09-13T14:14:00Z"/>
          <w:b/>
          <w:bCs/>
          <w:sz w:val="28"/>
          <w:szCs w:val="28"/>
          <w:lang w:val="en-US"/>
          <w:rPrChange w:id="950" w:author="Microsoft Office 用户" w:date="2021-09-13T14:16:00Z">
            <w:rPr>
              <w:del w:id="951" w:author="Microsoft Office 用户" w:date="2021-09-13T14:14:00Z"/>
              <w:rFonts w:ascii="Consolas" w:hAnsi="Consolas" w:cs="Consolas"/>
              <w:color w:val="5C5C5C"/>
              <w:sz w:val="18"/>
              <w:szCs w:val="18"/>
            </w:rPr>
          </w:rPrChange>
        </w:rPr>
        <w:pPrChange w:id="952" w:author="Microsoft Office 用户" w:date="2021-09-13T14:15: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953" w:author="Microsoft Office 用户" w:date="2021-09-13T14:14:00Z">
        <w:r w:rsidRPr="00300701" w:rsidDel="00300701">
          <w:rPr>
            <w:b/>
            <w:bCs/>
            <w:sz w:val="28"/>
            <w:szCs w:val="28"/>
            <w:lang w:val="en-US"/>
            <w:rPrChange w:id="954" w:author="Microsoft Office 用户" w:date="2021-09-13T14:16:00Z">
              <w:rPr>
                <w:rFonts w:ascii="Consolas" w:hAnsi="Consolas" w:cs="Consolas"/>
                <w:color w:val="000000"/>
                <w:sz w:val="18"/>
                <w:szCs w:val="18"/>
                <w:bdr w:val="none" w:sz="0" w:space="0" w:color="auto" w:frame="1"/>
              </w:rPr>
            </w:rPrChange>
          </w:rPr>
          <w:delText>        s += to_string(users[i]);  </w:delText>
        </w:r>
      </w:del>
    </w:p>
    <w:p w14:paraId="4DB4D451" w14:textId="3EA6B75F" w:rsidR="00435A54" w:rsidRPr="00300701" w:rsidDel="00300701" w:rsidRDefault="00435A54" w:rsidP="00300701">
      <w:pPr>
        <w:numPr>
          <w:ilvl w:val="0"/>
          <w:numId w:val="3"/>
        </w:numPr>
        <w:pBdr>
          <w:left w:val="single" w:sz="18" w:space="0" w:color="6CE26C"/>
        </w:pBdr>
        <w:shd w:val="clear" w:color="auto" w:fill="FFFFFF"/>
        <w:spacing w:line="210" w:lineRule="atLeast"/>
        <w:ind w:left="0" w:firstLine="0"/>
        <w:rPr>
          <w:del w:id="955" w:author="Microsoft Office 用户" w:date="2021-09-13T14:14:00Z"/>
          <w:b/>
          <w:bCs/>
          <w:sz w:val="28"/>
          <w:szCs w:val="28"/>
          <w:lang w:val="en-US"/>
          <w:rPrChange w:id="956" w:author="Microsoft Office 用户" w:date="2021-09-13T14:16:00Z">
            <w:rPr>
              <w:del w:id="957" w:author="Microsoft Office 用户" w:date="2021-09-13T14:14:00Z"/>
              <w:rFonts w:ascii="Consolas" w:hAnsi="Consolas" w:cs="Consolas"/>
              <w:color w:val="5C5C5C"/>
              <w:sz w:val="18"/>
              <w:szCs w:val="18"/>
            </w:rPr>
          </w:rPrChange>
        </w:rPr>
        <w:pPrChange w:id="958" w:author="Microsoft Office 用户" w:date="2021-09-13T14:15: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959" w:author="Microsoft Office 用户" w:date="2021-09-13T14:14:00Z">
        <w:r w:rsidRPr="00300701" w:rsidDel="00300701">
          <w:rPr>
            <w:b/>
            <w:bCs/>
            <w:sz w:val="28"/>
            <w:szCs w:val="28"/>
            <w:lang w:val="en-US"/>
            <w:rPrChange w:id="960" w:author="Microsoft Office 用户" w:date="2021-09-13T14:16:00Z">
              <w:rPr>
                <w:rFonts w:ascii="Consolas" w:hAnsi="Consolas" w:cs="Consolas"/>
                <w:color w:val="000000"/>
                <w:sz w:val="18"/>
                <w:szCs w:val="18"/>
                <w:bdr w:val="none" w:sz="0" w:space="0" w:color="auto" w:frame="1"/>
              </w:rPr>
            </w:rPrChange>
          </w:rPr>
          <w:delText>    }  </w:delText>
        </w:r>
      </w:del>
    </w:p>
    <w:p w14:paraId="2D4202D7" w14:textId="18C9A73F" w:rsidR="00435A54" w:rsidRPr="00300701" w:rsidDel="00300701" w:rsidRDefault="00435A54" w:rsidP="00300701">
      <w:pPr>
        <w:numPr>
          <w:ilvl w:val="0"/>
          <w:numId w:val="3"/>
        </w:numPr>
        <w:pBdr>
          <w:left w:val="single" w:sz="18" w:space="0" w:color="6CE26C"/>
        </w:pBdr>
        <w:shd w:val="clear" w:color="auto" w:fill="F8F8F8"/>
        <w:spacing w:line="210" w:lineRule="atLeast"/>
        <w:ind w:left="0" w:firstLine="0"/>
        <w:rPr>
          <w:del w:id="961" w:author="Microsoft Office 用户" w:date="2021-09-13T14:14:00Z"/>
          <w:b/>
          <w:bCs/>
          <w:sz w:val="28"/>
          <w:szCs w:val="28"/>
          <w:lang w:val="en-US"/>
          <w:rPrChange w:id="962" w:author="Microsoft Office 用户" w:date="2021-09-13T14:16:00Z">
            <w:rPr>
              <w:del w:id="963" w:author="Microsoft Office 用户" w:date="2021-09-13T14:14:00Z"/>
              <w:rFonts w:ascii="Consolas" w:hAnsi="Consolas" w:cs="Consolas"/>
              <w:color w:val="5C5C5C"/>
              <w:sz w:val="18"/>
              <w:szCs w:val="18"/>
            </w:rPr>
          </w:rPrChange>
        </w:rPr>
        <w:pPrChange w:id="964" w:author="Microsoft Office 用户" w:date="2021-09-13T14:15: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965" w:author="Microsoft Office 用户" w:date="2021-09-13T14:14:00Z">
        <w:r w:rsidRPr="00300701" w:rsidDel="00300701">
          <w:rPr>
            <w:b/>
            <w:bCs/>
            <w:sz w:val="28"/>
            <w:szCs w:val="28"/>
            <w:lang w:val="en-US"/>
            <w:rPrChange w:id="966" w:author="Microsoft Office 用户" w:date="2021-09-13T14:16:00Z">
              <w:rPr>
                <w:rFonts w:ascii="Consolas" w:hAnsi="Consolas" w:cs="Consolas"/>
                <w:color w:val="000000"/>
                <w:sz w:val="18"/>
                <w:szCs w:val="18"/>
                <w:bdr w:val="none" w:sz="0" w:space="0" w:color="auto" w:frame="1"/>
              </w:rPr>
            </w:rPrChange>
          </w:rPr>
          <w:delText>    </w:delText>
        </w:r>
        <w:r w:rsidRPr="00300701" w:rsidDel="00300701">
          <w:rPr>
            <w:b/>
            <w:bCs/>
            <w:sz w:val="28"/>
            <w:szCs w:val="28"/>
            <w:lang w:val="en-US"/>
            <w:rPrChange w:id="967" w:author="Microsoft Office 用户" w:date="2021-09-13T14:16:00Z">
              <w:rPr>
                <w:rFonts w:ascii="Consolas" w:hAnsi="Consolas" w:cs="Consolas"/>
                <w:b/>
                <w:bCs/>
                <w:color w:val="006699"/>
                <w:sz w:val="18"/>
                <w:szCs w:val="18"/>
                <w:bdr w:val="none" w:sz="0" w:space="0" w:color="auto" w:frame="1"/>
              </w:rPr>
            </w:rPrChange>
          </w:rPr>
          <w:delText>return</w:delText>
        </w:r>
        <w:r w:rsidRPr="00300701" w:rsidDel="00300701">
          <w:rPr>
            <w:b/>
            <w:bCs/>
            <w:sz w:val="28"/>
            <w:szCs w:val="28"/>
            <w:lang w:val="en-US"/>
            <w:rPrChange w:id="968" w:author="Microsoft Office 用户" w:date="2021-09-13T14:16:00Z">
              <w:rPr>
                <w:rFonts w:ascii="Consolas" w:hAnsi="Consolas" w:cs="Consolas"/>
                <w:color w:val="000000"/>
                <w:sz w:val="18"/>
                <w:szCs w:val="18"/>
                <w:bdr w:val="none" w:sz="0" w:space="0" w:color="auto" w:frame="1"/>
              </w:rPr>
            </w:rPrChange>
          </w:rPr>
          <w:delText> s;  </w:delText>
        </w:r>
      </w:del>
    </w:p>
    <w:p w14:paraId="5873BCA8" w14:textId="2C2288B1" w:rsidR="00435A54" w:rsidRPr="00300701" w:rsidDel="00300701" w:rsidRDefault="00435A54" w:rsidP="00300701">
      <w:pPr>
        <w:numPr>
          <w:ilvl w:val="0"/>
          <w:numId w:val="3"/>
        </w:numPr>
        <w:pBdr>
          <w:left w:val="single" w:sz="18" w:space="0" w:color="6CE26C"/>
        </w:pBdr>
        <w:shd w:val="clear" w:color="auto" w:fill="FFFFFF"/>
        <w:spacing w:line="210" w:lineRule="atLeast"/>
        <w:ind w:left="0" w:firstLine="0"/>
        <w:rPr>
          <w:del w:id="969" w:author="Microsoft Office 用户" w:date="2021-09-13T14:14:00Z"/>
          <w:b/>
          <w:bCs/>
          <w:sz w:val="28"/>
          <w:szCs w:val="28"/>
          <w:lang w:val="en-US"/>
          <w:rPrChange w:id="970" w:author="Microsoft Office 用户" w:date="2021-09-13T14:16:00Z">
            <w:rPr>
              <w:del w:id="971" w:author="Microsoft Office 用户" w:date="2021-09-13T14:14:00Z"/>
              <w:rFonts w:ascii="Consolas" w:hAnsi="Consolas" w:cs="Consolas"/>
              <w:color w:val="5C5C5C"/>
              <w:sz w:val="18"/>
              <w:szCs w:val="18"/>
            </w:rPr>
          </w:rPrChange>
        </w:rPr>
        <w:pPrChange w:id="972" w:author="Microsoft Office 用户" w:date="2021-09-13T14:15: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973" w:author="Microsoft Office 用户" w:date="2021-09-13T14:14:00Z">
        <w:r w:rsidRPr="00300701" w:rsidDel="00300701">
          <w:rPr>
            <w:b/>
            <w:bCs/>
            <w:sz w:val="28"/>
            <w:szCs w:val="28"/>
            <w:lang w:val="en-US"/>
            <w:rPrChange w:id="974" w:author="Microsoft Office 用户" w:date="2021-09-13T14:16:00Z">
              <w:rPr>
                <w:rFonts w:ascii="Consolas" w:hAnsi="Consolas" w:cs="Consolas"/>
                <w:color w:val="000000"/>
                <w:sz w:val="18"/>
                <w:szCs w:val="18"/>
                <w:bdr w:val="none" w:sz="0" w:space="0" w:color="auto" w:frame="1"/>
              </w:rPr>
            </w:rPrChange>
          </w:rPr>
          <w:delText>}  </w:delText>
        </w:r>
      </w:del>
    </w:p>
    <w:p w14:paraId="6B196EF7" w14:textId="699E72DE" w:rsidR="00435A54" w:rsidRPr="00300701" w:rsidDel="00300701" w:rsidRDefault="00435A54" w:rsidP="00300701">
      <w:pPr>
        <w:numPr>
          <w:ilvl w:val="0"/>
          <w:numId w:val="3"/>
        </w:numPr>
        <w:pBdr>
          <w:left w:val="single" w:sz="18" w:space="0" w:color="6CE26C"/>
        </w:pBdr>
        <w:shd w:val="clear" w:color="auto" w:fill="F8F8F8"/>
        <w:spacing w:line="210" w:lineRule="atLeast"/>
        <w:ind w:left="0" w:firstLine="0"/>
        <w:rPr>
          <w:del w:id="975" w:author="Microsoft Office 用户" w:date="2021-09-13T14:14:00Z"/>
          <w:b/>
          <w:bCs/>
          <w:sz w:val="28"/>
          <w:szCs w:val="28"/>
          <w:lang w:val="en-US"/>
          <w:rPrChange w:id="976" w:author="Microsoft Office 用户" w:date="2021-09-13T14:16:00Z">
            <w:rPr>
              <w:del w:id="977" w:author="Microsoft Office 用户" w:date="2021-09-13T14:14:00Z"/>
              <w:rFonts w:ascii="Consolas" w:hAnsi="Consolas" w:cs="Consolas"/>
              <w:color w:val="5C5C5C"/>
              <w:sz w:val="18"/>
              <w:szCs w:val="18"/>
            </w:rPr>
          </w:rPrChange>
        </w:rPr>
        <w:pPrChange w:id="978" w:author="Microsoft Office 用户" w:date="2021-09-13T14:15: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979" w:author="Microsoft Office 用户" w:date="2021-09-13T14:14:00Z">
        <w:r w:rsidRPr="00300701" w:rsidDel="00300701">
          <w:rPr>
            <w:b/>
            <w:bCs/>
            <w:sz w:val="28"/>
            <w:szCs w:val="28"/>
            <w:lang w:val="en-US"/>
            <w:rPrChange w:id="980" w:author="Microsoft Office 用户" w:date="2021-09-13T14:16:00Z">
              <w:rPr>
                <w:rFonts w:ascii="Consolas" w:hAnsi="Consolas" w:cs="Consolas"/>
                <w:color w:val="000000"/>
                <w:sz w:val="18"/>
                <w:szCs w:val="18"/>
                <w:bdr w:val="none" w:sz="0" w:space="0" w:color="auto" w:frame="1"/>
              </w:rPr>
            </w:rPrChange>
          </w:rPr>
          <w:delText>  </w:delText>
        </w:r>
      </w:del>
    </w:p>
    <w:p w14:paraId="49C2F630" w14:textId="524D2675" w:rsidR="00435A54" w:rsidRPr="00300701" w:rsidDel="00300701" w:rsidRDefault="00435A54" w:rsidP="00300701">
      <w:pPr>
        <w:numPr>
          <w:ilvl w:val="0"/>
          <w:numId w:val="3"/>
        </w:numPr>
        <w:pBdr>
          <w:left w:val="single" w:sz="18" w:space="0" w:color="6CE26C"/>
        </w:pBdr>
        <w:shd w:val="clear" w:color="auto" w:fill="FFFFFF"/>
        <w:spacing w:line="210" w:lineRule="atLeast"/>
        <w:ind w:left="0" w:firstLine="0"/>
        <w:rPr>
          <w:del w:id="981" w:author="Microsoft Office 用户" w:date="2021-09-13T14:14:00Z"/>
          <w:b/>
          <w:bCs/>
          <w:sz w:val="28"/>
          <w:szCs w:val="28"/>
          <w:lang w:val="en-US"/>
          <w:rPrChange w:id="982" w:author="Microsoft Office 用户" w:date="2021-09-13T14:16:00Z">
            <w:rPr>
              <w:del w:id="983" w:author="Microsoft Office 用户" w:date="2021-09-13T14:14:00Z"/>
              <w:rFonts w:ascii="Consolas" w:hAnsi="Consolas" w:cs="Consolas"/>
              <w:color w:val="5C5C5C"/>
              <w:sz w:val="18"/>
              <w:szCs w:val="18"/>
            </w:rPr>
          </w:rPrChange>
        </w:rPr>
        <w:pPrChange w:id="984" w:author="Microsoft Office 用户" w:date="2021-09-13T14:15: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985" w:author="Microsoft Office 用户" w:date="2021-09-13T14:14:00Z">
        <w:r w:rsidRPr="00300701" w:rsidDel="00300701">
          <w:rPr>
            <w:b/>
            <w:bCs/>
            <w:sz w:val="28"/>
            <w:szCs w:val="28"/>
            <w:lang w:val="en-US"/>
            <w:rPrChange w:id="986" w:author="Microsoft Office 用户" w:date="2021-09-13T14:16:00Z">
              <w:rPr>
                <w:rFonts w:ascii="Consolas" w:hAnsi="Consolas" w:cs="Consolas"/>
                <w:b/>
                <w:bCs/>
                <w:color w:val="006699"/>
                <w:sz w:val="18"/>
                <w:szCs w:val="18"/>
                <w:bdr w:val="none" w:sz="0" w:space="0" w:color="auto" w:frame="1"/>
              </w:rPr>
            </w:rPrChange>
          </w:rPr>
          <w:delText>void</w:delText>
        </w:r>
        <w:r w:rsidRPr="00300701" w:rsidDel="00300701">
          <w:rPr>
            <w:b/>
            <w:bCs/>
            <w:sz w:val="28"/>
            <w:szCs w:val="28"/>
            <w:lang w:val="en-US"/>
            <w:rPrChange w:id="987" w:author="Microsoft Office 用户" w:date="2021-09-13T14:16:00Z">
              <w:rPr>
                <w:rFonts w:ascii="Consolas" w:hAnsi="Consolas" w:cs="Consolas"/>
                <w:color w:val="000000"/>
                <w:sz w:val="18"/>
                <w:szCs w:val="18"/>
                <w:bdr w:val="none" w:sz="0" w:space="0" w:color="auto" w:frame="1"/>
              </w:rPr>
            </w:rPrChange>
          </w:rPr>
          <w:delText> reassign_rank() {  </w:delText>
        </w:r>
      </w:del>
    </w:p>
    <w:p w14:paraId="576B5E09" w14:textId="1572F9C8" w:rsidR="00435A54" w:rsidRPr="00300701" w:rsidDel="00300701" w:rsidRDefault="00435A54" w:rsidP="00300701">
      <w:pPr>
        <w:numPr>
          <w:ilvl w:val="0"/>
          <w:numId w:val="3"/>
        </w:numPr>
        <w:pBdr>
          <w:left w:val="single" w:sz="18" w:space="0" w:color="6CE26C"/>
        </w:pBdr>
        <w:shd w:val="clear" w:color="auto" w:fill="F8F8F8"/>
        <w:spacing w:line="210" w:lineRule="atLeast"/>
        <w:ind w:left="0" w:firstLine="0"/>
        <w:rPr>
          <w:del w:id="988" w:author="Microsoft Office 用户" w:date="2021-09-13T14:14:00Z"/>
          <w:b/>
          <w:bCs/>
          <w:sz w:val="28"/>
          <w:szCs w:val="28"/>
          <w:lang w:val="en-US"/>
          <w:rPrChange w:id="989" w:author="Microsoft Office 用户" w:date="2021-09-13T14:16:00Z">
            <w:rPr>
              <w:del w:id="990" w:author="Microsoft Office 用户" w:date="2021-09-13T14:14:00Z"/>
              <w:rFonts w:ascii="Consolas" w:hAnsi="Consolas" w:cs="Consolas"/>
              <w:color w:val="5C5C5C"/>
              <w:sz w:val="18"/>
              <w:szCs w:val="18"/>
            </w:rPr>
          </w:rPrChange>
        </w:rPr>
        <w:pPrChange w:id="991" w:author="Microsoft Office 用户" w:date="2021-09-13T14:15: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992" w:author="Microsoft Office 用户" w:date="2021-09-13T14:14:00Z">
        <w:r w:rsidRPr="00300701" w:rsidDel="00300701">
          <w:rPr>
            <w:b/>
            <w:bCs/>
            <w:sz w:val="28"/>
            <w:szCs w:val="28"/>
            <w:lang w:val="en-US"/>
            <w:rPrChange w:id="993" w:author="Microsoft Office 用户" w:date="2021-09-13T14:16:00Z">
              <w:rPr>
                <w:rFonts w:ascii="Consolas" w:hAnsi="Consolas" w:cs="Consolas"/>
                <w:color w:val="000000"/>
                <w:sz w:val="18"/>
                <w:szCs w:val="18"/>
                <w:bdr w:val="none" w:sz="0" w:space="0" w:color="auto" w:frame="1"/>
              </w:rPr>
            </w:rPrChange>
          </w:rPr>
          <w:delText>    </w:delText>
        </w:r>
        <w:r w:rsidRPr="00300701" w:rsidDel="00300701">
          <w:rPr>
            <w:b/>
            <w:bCs/>
            <w:sz w:val="28"/>
            <w:szCs w:val="28"/>
            <w:lang w:val="en-US"/>
            <w:rPrChange w:id="994" w:author="Microsoft Office 用户" w:date="2021-09-13T14:16:00Z">
              <w:rPr>
                <w:rFonts w:ascii="Consolas" w:hAnsi="Consolas" w:cs="Consolas"/>
                <w:b/>
                <w:bCs/>
                <w:color w:val="2E8B57"/>
                <w:sz w:val="18"/>
                <w:szCs w:val="18"/>
                <w:bdr w:val="none" w:sz="0" w:space="0" w:color="auto" w:frame="1"/>
              </w:rPr>
            </w:rPrChange>
          </w:rPr>
          <w:delText>int</w:delText>
        </w:r>
        <w:r w:rsidRPr="00300701" w:rsidDel="00300701">
          <w:rPr>
            <w:b/>
            <w:bCs/>
            <w:sz w:val="28"/>
            <w:szCs w:val="28"/>
            <w:lang w:val="en-US"/>
            <w:rPrChange w:id="995" w:author="Microsoft Office 用户" w:date="2021-09-13T14:16:00Z">
              <w:rPr>
                <w:rFonts w:ascii="Consolas" w:hAnsi="Consolas" w:cs="Consolas"/>
                <w:color w:val="000000"/>
                <w:sz w:val="18"/>
                <w:szCs w:val="18"/>
                <w:bdr w:val="none" w:sz="0" w:space="0" w:color="auto" w:frame="1"/>
              </w:rPr>
            </w:rPrChange>
          </w:rPr>
          <w:delText> last_idx = 0, last_rank = 1;  </w:delText>
        </w:r>
      </w:del>
    </w:p>
    <w:p w14:paraId="4D036DDD" w14:textId="21F67B9A" w:rsidR="00435A54" w:rsidRPr="00300701" w:rsidDel="00300701" w:rsidRDefault="00435A54" w:rsidP="00300701">
      <w:pPr>
        <w:numPr>
          <w:ilvl w:val="0"/>
          <w:numId w:val="3"/>
        </w:numPr>
        <w:pBdr>
          <w:left w:val="single" w:sz="18" w:space="0" w:color="6CE26C"/>
        </w:pBdr>
        <w:shd w:val="clear" w:color="auto" w:fill="FFFFFF"/>
        <w:spacing w:line="210" w:lineRule="atLeast"/>
        <w:ind w:left="0" w:firstLine="0"/>
        <w:rPr>
          <w:del w:id="996" w:author="Microsoft Office 用户" w:date="2021-09-13T14:14:00Z"/>
          <w:b/>
          <w:bCs/>
          <w:sz w:val="28"/>
          <w:szCs w:val="28"/>
          <w:lang w:val="en-US"/>
          <w:rPrChange w:id="997" w:author="Microsoft Office 用户" w:date="2021-09-13T14:16:00Z">
            <w:rPr>
              <w:del w:id="998" w:author="Microsoft Office 用户" w:date="2021-09-13T14:14:00Z"/>
              <w:rFonts w:ascii="Consolas" w:hAnsi="Consolas" w:cs="Consolas"/>
              <w:color w:val="5C5C5C"/>
              <w:sz w:val="18"/>
              <w:szCs w:val="18"/>
            </w:rPr>
          </w:rPrChange>
        </w:rPr>
        <w:pPrChange w:id="999" w:author="Microsoft Office 用户" w:date="2021-09-13T14:15: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000" w:author="Microsoft Office 用户" w:date="2021-09-13T14:14:00Z">
        <w:r w:rsidRPr="00300701" w:rsidDel="00300701">
          <w:rPr>
            <w:b/>
            <w:bCs/>
            <w:sz w:val="28"/>
            <w:szCs w:val="28"/>
            <w:lang w:val="en-US"/>
            <w:rPrChange w:id="1001" w:author="Microsoft Office 用户" w:date="2021-09-13T14:16:00Z">
              <w:rPr>
                <w:rFonts w:ascii="Consolas" w:hAnsi="Consolas" w:cs="Consolas"/>
                <w:color w:val="000000"/>
                <w:sz w:val="18"/>
                <w:szCs w:val="18"/>
                <w:bdr w:val="none" w:sz="0" w:space="0" w:color="auto" w:frame="1"/>
              </w:rPr>
            </w:rPrChange>
          </w:rPr>
          <w:delText>    </w:delText>
        </w:r>
        <w:r w:rsidRPr="00300701" w:rsidDel="00300701">
          <w:rPr>
            <w:b/>
            <w:bCs/>
            <w:sz w:val="28"/>
            <w:szCs w:val="28"/>
            <w:lang w:val="en-US"/>
            <w:rPrChange w:id="1002" w:author="Microsoft Office 用户" w:date="2021-09-13T14:16:00Z">
              <w:rPr>
                <w:rFonts w:ascii="Consolas" w:hAnsi="Consolas" w:cs="Consolas"/>
                <w:b/>
                <w:bCs/>
                <w:color w:val="006699"/>
                <w:sz w:val="18"/>
                <w:szCs w:val="18"/>
                <w:bdr w:val="none" w:sz="0" w:space="0" w:color="auto" w:frame="1"/>
              </w:rPr>
            </w:rPrChange>
          </w:rPr>
          <w:delText>for</w:delText>
        </w:r>
        <w:r w:rsidRPr="00300701" w:rsidDel="00300701">
          <w:rPr>
            <w:b/>
            <w:bCs/>
            <w:sz w:val="28"/>
            <w:szCs w:val="28"/>
            <w:lang w:val="en-US"/>
            <w:rPrChange w:id="1003" w:author="Microsoft Office 用户" w:date="2021-09-13T14:16:00Z">
              <w:rPr>
                <w:rFonts w:ascii="Consolas" w:hAnsi="Consolas" w:cs="Consolas"/>
                <w:color w:val="000000"/>
                <w:sz w:val="18"/>
                <w:szCs w:val="18"/>
                <w:bdr w:val="none" w:sz="0" w:space="0" w:color="auto" w:frame="1"/>
              </w:rPr>
            </w:rPrChange>
          </w:rPr>
          <w:delText>(</w:delText>
        </w:r>
        <w:r w:rsidRPr="00300701" w:rsidDel="00300701">
          <w:rPr>
            <w:b/>
            <w:bCs/>
            <w:sz w:val="28"/>
            <w:szCs w:val="28"/>
            <w:lang w:val="en-US"/>
            <w:rPrChange w:id="1004" w:author="Microsoft Office 用户" w:date="2021-09-13T14:16:00Z">
              <w:rPr>
                <w:rFonts w:ascii="Consolas" w:hAnsi="Consolas" w:cs="Consolas"/>
                <w:b/>
                <w:bCs/>
                <w:color w:val="2E8B57"/>
                <w:sz w:val="18"/>
                <w:szCs w:val="18"/>
                <w:bdr w:val="none" w:sz="0" w:space="0" w:color="auto" w:frame="1"/>
              </w:rPr>
            </w:rPrChange>
          </w:rPr>
          <w:delText>int</w:delText>
        </w:r>
        <w:r w:rsidRPr="00300701" w:rsidDel="00300701">
          <w:rPr>
            <w:b/>
            <w:bCs/>
            <w:sz w:val="28"/>
            <w:szCs w:val="28"/>
            <w:lang w:val="en-US"/>
            <w:rPrChange w:id="1005" w:author="Microsoft Office 用户" w:date="2021-09-13T14:16:00Z">
              <w:rPr>
                <w:rFonts w:ascii="Consolas" w:hAnsi="Consolas" w:cs="Consolas"/>
                <w:color w:val="000000"/>
                <w:sz w:val="18"/>
                <w:szCs w:val="18"/>
                <w:bdr w:val="none" w:sz="0" w:space="0" w:color="auto" w:frame="1"/>
              </w:rPr>
            </w:rPrChange>
          </w:rPr>
          <w:delText> i = 0; i &lt; users.size(); i++) {  </w:delText>
        </w:r>
      </w:del>
    </w:p>
    <w:p w14:paraId="179A9506" w14:textId="5D7DB7F3" w:rsidR="00435A54" w:rsidRPr="00300701" w:rsidDel="00300701" w:rsidRDefault="00435A54" w:rsidP="00300701">
      <w:pPr>
        <w:numPr>
          <w:ilvl w:val="0"/>
          <w:numId w:val="3"/>
        </w:numPr>
        <w:pBdr>
          <w:left w:val="single" w:sz="18" w:space="0" w:color="6CE26C"/>
        </w:pBdr>
        <w:shd w:val="clear" w:color="auto" w:fill="F8F8F8"/>
        <w:spacing w:line="210" w:lineRule="atLeast"/>
        <w:ind w:left="0" w:firstLine="0"/>
        <w:rPr>
          <w:del w:id="1006" w:author="Microsoft Office 用户" w:date="2021-09-13T14:14:00Z"/>
          <w:b/>
          <w:bCs/>
          <w:sz w:val="28"/>
          <w:szCs w:val="28"/>
          <w:lang w:val="en-US"/>
          <w:rPrChange w:id="1007" w:author="Microsoft Office 用户" w:date="2021-09-13T14:16:00Z">
            <w:rPr>
              <w:del w:id="1008" w:author="Microsoft Office 用户" w:date="2021-09-13T14:14:00Z"/>
              <w:rFonts w:ascii="Consolas" w:hAnsi="Consolas" w:cs="Consolas"/>
              <w:color w:val="5C5C5C"/>
              <w:sz w:val="18"/>
              <w:szCs w:val="18"/>
            </w:rPr>
          </w:rPrChange>
        </w:rPr>
        <w:pPrChange w:id="1009" w:author="Microsoft Office 用户" w:date="2021-09-13T14:15: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010" w:author="Microsoft Office 用户" w:date="2021-09-13T14:14:00Z">
        <w:r w:rsidRPr="00300701" w:rsidDel="00300701">
          <w:rPr>
            <w:b/>
            <w:bCs/>
            <w:sz w:val="28"/>
            <w:szCs w:val="28"/>
            <w:lang w:val="en-US"/>
            <w:rPrChange w:id="1011" w:author="Microsoft Office 用户" w:date="2021-09-13T14:16:00Z">
              <w:rPr>
                <w:rFonts w:ascii="Consolas" w:hAnsi="Consolas" w:cs="Consolas"/>
                <w:color w:val="000000"/>
                <w:sz w:val="18"/>
                <w:szCs w:val="18"/>
                <w:bdr w:val="none" w:sz="0" w:space="0" w:color="auto" w:frame="1"/>
              </w:rPr>
            </w:rPrChange>
          </w:rPr>
          <w:delText>        </w:delText>
        </w:r>
        <w:r w:rsidRPr="00300701" w:rsidDel="00300701">
          <w:rPr>
            <w:b/>
            <w:bCs/>
            <w:sz w:val="28"/>
            <w:szCs w:val="28"/>
            <w:lang w:val="en-US"/>
            <w:rPrChange w:id="1012" w:author="Microsoft Office 用户" w:date="2021-09-13T14:16:00Z">
              <w:rPr>
                <w:rFonts w:ascii="Consolas" w:hAnsi="Consolas" w:cs="Consolas"/>
                <w:b/>
                <w:bCs/>
                <w:color w:val="006699"/>
                <w:sz w:val="18"/>
                <w:szCs w:val="18"/>
                <w:bdr w:val="none" w:sz="0" w:space="0" w:color="auto" w:frame="1"/>
              </w:rPr>
            </w:rPrChange>
          </w:rPr>
          <w:delText>if</w:delText>
        </w:r>
        <w:r w:rsidRPr="00300701" w:rsidDel="00300701">
          <w:rPr>
            <w:b/>
            <w:bCs/>
            <w:sz w:val="28"/>
            <w:szCs w:val="28"/>
            <w:lang w:val="en-US"/>
            <w:rPrChange w:id="1013" w:author="Microsoft Office 用户" w:date="2021-09-13T14:16:00Z">
              <w:rPr>
                <w:rFonts w:ascii="Consolas" w:hAnsi="Consolas" w:cs="Consolas"/>
                <w:color w:val="000000"/>
                <w:sz w:val="18"/>
                <w:szCs w:val="18"/>
                <w:bdr w:val="none" w:sz="0" w:space="0" w:color="auto" w:frame="1"/>
              </w:rPr>
            </w:rPrChange>
          </w:rPr>
          <w:delText>(users[i].rank &gt; last_rank) {  </w:delText>
        </w:r>
      </w:del>
    </w:p>
    <w:p w14:paraId="2053C393" w14:textId="73509A3D" w:rsidR="00435A54" w:rsidRPr="00300701" w:rsidDel="00300701" w:rsidRDefault="00435A54" w:rsidP="00300701">
      <w:pPr>
        <w:numPr>
          <w:ilvl w:val="0"/>
          <w:numId w:val="3"/>
        </w:numPr>
        <w:pBdr>
          <w:left w:val="single" w:sz="18" w:space="0" w:color="6CE26C"/>
        </w:pBdr>
        <w:shd w:val="clear" w:color="auto" w:fill="FFFFFF"/>
        <w:spacing w:line="210" w:lineRule="atLeast"/>
        <w:ind w:left="0" w:firstLine="0"/>
        <w:rPr>
          <w:del w:id="1014" w:author="Microsoft Office 用户" w:date="2021-09-13T14:14:00Z"/>
          <w:b/>
          <w:bCs/>
          <w:sz w:val="28"/>
          <w:szCs w:val="28"/>
          <w:lang w:val="en-US"/>
          <w:rPrChange w:id="1015" w:author="Microsoft Office 用户" w:date="2021-09-13T14:16:00Z">
            <w:rPr>
              <w:del w:id="1016" w:author="Microsoft Office 用户" w:date="2021-09-13T14:14:00Z"/>
              <w:rFonts w:ascii="Consolas" w:hAnsi="Consolas" w:cs="Consolas"/>
              <w:color w:val="5C5C5C"/>
              <w:sz w:val="18"/>
              <w:szCs w:val="18"/>
            </w:rPr>
          </w:rPrChange>
        </w:rPr>
        <w:pPrChange w:id="1017" w:author="Microsoft Office 用户" w:date="2021-09-13T14:15: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018" w:author="Microsoft Office 用户" w:date="2021-09-13T14:14:00Z">
        <w:r w:rsidRPr="00300701" w:rsidDel="00300701">
          <w:rPr>
            <w:b/>
            <w:bCs/>
            <w:sz w:val="28"/>
            <w:szCs w:val="28"/>
            <w:lang w:val="en-US"/>
            <w:rPrChange w:id="1019" w:author="Microsoft Office 用户" w:date="2021-09-13T14:16:00Z">
              <w:rPr>
                <w:rFonts w:ascii="Consolas" w:hAnsi="Consolas" w:cs="Consolas"/>
                <w:color w:val="000000"/>
                <w:sz w:val="18"/>
                <w:szCs w:val="18"/>
                <w:bdr w:val="none" w:sz="0" w:space="0" w:color="auto" w:frame="1"/>
              </w:rPr>
            </w:rPrChange>
          </w:rPr>
          <w:delText>            </w:delText>
        </w:r>
        <w:r w:rsidRPr="00300701" w:rsidDel="00300701">
          <w:rPr>
            <w:b/>
            <w:bCs/>
            <w:sz w:val="28"/>
            <w:szCs w:val="28"/>
            <w:lang w:val="en-US"/>
            <w:rPrChange w:id="1020" w:author="Microsoft Office 用户" w:date="2021-09-13T14:16:00Z">
              <w:rPr>
                <w:rFonts w:ascii="Consolas" w:hAnsi="Consolas" w:cs="Consolas"/>
                <w:b/>
                <w:bCs/>
                <w:color w:val="006699"/>
                <w:sz w:val="18"/>
                <w:szCs w:val="18"/>
                <w:bdr w:val="none" w:sz="0" w:space="0" w:color="auto" w:frame="1"/>
              </w:rPr>
            </w:rPrChange>
          </w:rPr>
          <w:delText>for</w:delText>
        </w:r>
        <w:r w:rsidRPr="00300701" w:rsidDel="00300701">
          <w:rPr>
            <w:b/>
            <w:bCs/>
            <w:sz w:val="28"/>
            <w:szCs w:val="28"/>
            <w:lang w:val="en-US"/>
            <w:rPrChange w:id="1021" w:author="Microsoft Office 用户" w:date="2021-09-13T14:16:00Z">
              <w:rPr>
                <w:rFonts w:ascii="Consolas" w:hAnsi="Consolas" w:cs="Consolas"/>
                <w:color w:val="000000"/>
                <w:sz w:val="18"/>
                <w:szCs w:val="18"/>
                <w:bdr w:val="none" w:sz="0" w:space="0" w:color="auto" w:frame="1"/>
              </w:rPr>
            </w:rPrChange>
          </w:rPr>
          <w:delText>(</w:delText>
        </w:r>
        <w:r w:rsidRPr="00300701" w:rsidDel="00300701">
          <w:rPr>
            <w:b/>
            <w:bCs/>
            <w:sz w:val="28"/>
            <w:szCs w:val="28"/>
            <w:lang w:val="en-US"/>
            <w:rPrChange w:id="1022" w:author="Microsoft Office 用户" w:date="2021-09-13T14:16:00Z">
              <w:rPr>
                <w:rFonts w:ascii="Consolas" w:hAnsi="Consolas" w:cs="Consolas"/>
                <w:b/>
                <w:bCs/>
                <w:color w:val="2E8B57"/>
                <w:sz w:val="18"/>
                <w:szCs w:val="18"/>
                <w:bdr w:val="none" w:sz="0" w:space="0" w:color="auto" w:frame="1"/>
              </w:rPr>
            </w:rPrChange>
          </w:rPr>
          <w:delText>int</w:delText>
        </w:r>
        <w:r w:rsidRPr="00300701" w:rsidDel="00300701">
          <w:rPr>
            <w:b/>
            <w:bCs/>
            <w:sz w:val="28"/>
            <w:szCs w:val="28"/>
            <w:lang w:val="en-US"/>
            <w:rPrChange w:id="1023" w:author="Microsoft Office 用户" w:date="2021-09-13T14:16:00Z">
              <w:rPr>
                <w:rFonts w:ascii="Consolas" w:hAnsi="Consolas" w:cs="Consolas"/>
                <w:color w:val="000000"/>
                <w:sz w:val="18"/>
                <w:szCs w:val="18"/>
                <w:bdr w:val="none" w:sz="0" w:space="0" w:color="auto" w:frame="1"/>
              </w:rPr>
            </w:rPrChange>
          </w:rPr>
          <w:delText> j = last_idx; j &lt; i; ++j)  </w:delText>
        </w:r>
      </w:del>
    </w:p>
    <w:p w14:paraId="4882A150" w14:textId="296B0E4C" w:rsidR="00435A54" w:rsidRPr="00300701" w:rsidDel="00300701" w:rsidRDefault="00435A54" w:rsidP="00300701">
      <w:pPr>
        <w:numPr>
          <w:ilvl w:val="0"/>
          <w:numId w:val="3"/>
        </w:numPr>
        <w:pBdr>
          <w:left w:val="single" w:sz="18" w:space="0" w:color="6CE26C"/>
        </w:pBdr>
        <w:shd w:val="clear" w:color="auto" w:fill="F8F8F8"/>
        <w:spacing w:line="210" w:lineRule="atLeast"/>
        <w:ind w:left="0" w:firstLine="0"/>
        <w:rPr>
          <w:del w:id="1024" w:author="Microsoft Office 用户" w:date="2021-09-13T14:14:00Z"/>
          <w:b/>
          <w:bCs/>
          <w:sz w:val="28"/>
          <w:szCs w:val="28"/>
          <w:lang w:val="en-US"/>
          <w:rPrChange w:id="1025" w:author="Microsoft Office 用户" w:date="2021-09-13T14:16:00Z">
            <w:rPr>
              <w:del w:id="1026" w:author="Microsoft Office 用户" w:date="2021-09-13T14:14:00Z"/>
              <w:rFonts w:ascii="Consolas" w:hAnsi="Consolas" w:cs="Consolas"/>
              <w:color w:val="5C5C5C"/>
              <w:sz w:val="18"/>
              <w:szCs w:val="18"/>
            </w:rPr>
          </w:rPrChange>
        </w:rPr>
        <w:pPrChange w:id="1027" w:author="Microsoft Office 用户" w:date="2021-09-13T14:15: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028" w:author="Microsoft Office 用户" w:date="2021-09-13T14:14:00Z">
        <w:r w:rsidRPr="00300701" w:rsidDel="00300701">
          <w:rPr>
            <w:b/>
            <w:bCs/>
            <w:sz w:val="28"/>
            <w:szCs w:val="28"/>
            <w:lang w:val="en-US"/>
            <w:rPrChange w:id="1029" w:author="Microsoft Office 用户" w:date="2021-09-13T14:16:00Z">
              <w:rPr>
                <w:rFonts w:ascii="Consolas" w:hAnsi="Consolas" w:cs="Consolas"/>
                <w:color w:val="000000"/>
                <w:sz w:val="18"/>
                <w:szCs w:val="18"/>
                <w:bdr w:val="none" w:sz="0" w:space="0" w:color="auto" w:frame="1"/>
              </w:rPr>
            </w:rPrChange>
          </w:rPr>
          <w:delText>                users[j].rank = i;  </w:delText>
        </w:r>
      </w:del>
    </w:p>
    <w:p w14:paraId="56735BC5" w14:textId="0761EDE0" w:rsidR="00435A54" w:rsidRPr="00300701" w:rsidDel="00300701" w:rsidRDefault="00435A54" w:rsidP="00300701">
      <w:pPr>
        <w:numPr>
          <w:ilvl w:val="0"/>
          <w:numId w:val="3"/>
        </w:numPr>
        <w:pBdr>
          <w:left w:val="single" w:sz="18" w:space="0" w:color="6CE26C"/>
        </w:pBdr>
        <w:shd w:val="clear" w:color="auto" w:fill="FFFFFF"/>
        <w:spacing w:line="210" w:lineRule="atLeast"/>
        <w:ind w:left="0" w:firstLine="0"/>
        <w:rPr>
          <w:del w:id="1030" w:author="Microsoft Office 用户" w:date="2021-09-13T14:14:00Z"/>
          <w:b/>
          <w:bCs/>
          <w:sz w:val="28"/>
          <w:szCs w:val="28"/>
          <w:lang w:val="en-US"/>
          <w:rPrChange w:id="1031" w:author="Microsoft Office 用户" w:date="2021-09-13T14:16:00Z">
            <w:rPr>
              <w:del w:id="1032" w:author="Microsoft Office 用户" w:date="2021-09-13T14:14:00Z"/>
              <w:rFonts w:ascii="Consolas" w:hAnsi="Consolas" w:cs="Consolas"/>
              <w:color w:val="5C5C5C"/>
              <w:sz w:val="18"/>
              <w:szCs w:val="18"/>
            </w:rPr>
          </w:rPrChange>
        </w:rPr>
        <w:pPrChange w:id="1033" w:author="Microsoft Office 用户" w:date="2021-09-13T14:15: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034" w:author="Microsoft Office 用户" w:date="2021-09-13T14:14:00Z">
        <w:r w:rsidRPr="00300701" w:rsidDel="00300701">
          <w:rPr>
            <w:b/>
            <w:bCs/>
            <w:sz w:val="28"/>
            <w:szCs w:val="28"/>
            <w:lang w:val="en-US"/>
            <w:rPrChange w:id="1035" w:author="Microsoft Office 用户" w:date="2021-09-13T14:16:00Z">
              <w:rPr>
                <w:rFonts w:ascii="Consolas" w:hAnsi="Consolas" w:cs="Consolas"/>
                <w:color w:val="000000"/>
                <w:sz w:val="18"/>
                <w:szCs w:val="18"/>
                <w:bdr w:val="none" w:sz="0" w:space="0" w:color="auto" w:frame="1"/>
              </w:rPr>
            </w:rPrChange>
          </w:rPr>
          <w:delText>            last_idx = i;  </w:delText>
        </w:r>
      </w:del>
    </w:p>
    <w:p w14:paraId="22946903" w14:textId="421E9AD1" w:rsidR="00435A54" w:rsidRPr="00300701" w:rsidDel="00300701" w:rsidRDefault="00435A54" w:rsidP="00300701">
      <w:pPr>
        <w:numPr>
          <w:ilvl w:val="0"/>
          <w:numId w:val="3"/>
        </w:numPr>
        <w:pBdr>
          <w:left w:val="single" w:sz="18" w:space="0" w:color="6CE26C"/>
        </w:pBdr>
        <w:shd w:val="clear" w:color="auto" w:fill="F8F8F8"/>
        <w:spacing w:line="210" w:lineRule="atLeast"/>
        <w:ind w:left="0" w:firstLine="0"/>
        <w:rPr>
          <w:del w:id="1036" w:author="Microsoft Office 用户" w:date="2021-09-13T14:14:00Z"/>
          <w:b/>
          <w:bCs/>
          <w:sz w:val="28"/>
          <w:szCs w:val="28"/>
          <w:lang w:val="en-US"/>
          <w:rPrChange w:id="1037" w:author="Microsoft Office 用户" w:date="2021-09-13T14:16:00Z">
            <w:rPr>
              <w:del w:id="1038" w:author="Microsoft Office 用户" w:date="2021-09-13T14:14:00Z"/>
              <w:rFonts w:ascii="Consolas" w:hAnsi="Consolas" w:cs="Consolas"/>
              <w:color w:val="5C5C5C"/>
              <w:sz w:val="18"/>
              <w:szCs w:val="18"/>
            </w:rPr>
          </w:rPrChange>
        </w:rPr>
        <w:pPrChange w:id="1039" w:author="Microsoft Office 用户" w:date="2021-09-13T14:15: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040" w:author="Microsoft Office 用户" w:date="2021-09-13T14:14:00Z">
        <w:r w:rsidRPr="00300701" w:rsidDel="00300701">
          <w:rPr>
            <w:b/>
            <w:bCs/>
            <w:sz w:val="28"/>
            <w:szCs w:val="28"/>
            <w:lang w:val="en-US"/>
            <w:rPrChange w:id="1041" w:author="Microsoft Office 用户" w:date="2021-09-13T14:16:00Z">
              <w:rPr>
                <w:rFonts w:ascii="Consolas" w:hAnsi="Consolas" w:cs="Consolas"/>
                <w:color w:val="000000"/>
                <w:sz w:val="18"/>
                <w:szCs w:val="18"/>
                <w:bdr w:val="none" w:sz="0" w:space="0" w:color="auto" w:frame="1"/>
              </w:rPr>
            </w:rPrChange>
          </w:rPr>
          <w:delText>            last_rank = users[i].rank;  </w:delText>
        </w:r>
      </w:del>
    </w:p>
    <w:p w14:paraId="328D66C4" w14:textId="728FA002" w:rsidR="00435A54" w:rsidRPr="00300701" w:rsidDel="00300701" w:rsidRDefault="00435A54" w:rsidP="00300701">
      <w:pPr>
        <w:numPr>
          <w:ilvl w:val="0"/>
          <w:numId w:val="3"/>
        </w:numPr>
        <w:pBdr>
          <w:left w:val="single" w:sz="18" w:space="0" w:color="6CE26C"/>
        </w:pBdr>
        <w:shd w:val="clear" w:color="auto" w:fill="FFFFFF"/>
        <w:spacing w:line="210" w:lineRule="atLeast"/>
        <w:ind w:left="0" w:firstLine="0"/>
        <w:rPr>
          <w:del w:id="1042" w:author="Microsoft Office 用户" w:date="2021-09-13T14:14:00Z"/>
          <w:b/>
          <w:bCs/>
          <w:sz w:val="28"/>
          <w:szCs w:val="28"/>
          <w:lang w:val="en-US"/>
          <w:rPrChange w:id="1043" w:author="Microsoft Office 用户" w:date="2021-09-13T14:16:00Z">
            <w:rPr>
              <w:del w:id="1044" w:author="Microsoft Office 用户" w:date="2021-09-13T14:14:00Z"/>
              <w:rFonts w:ascii="Consolas" w:hAnsi="Consolas" w:cs="Consolas"/>
              <w:color w:val="5C5C5C"/>
              <w:sz w:val="18"/>
              <w:szCs w:val="18"/>
            </w:rPr>
          </w:rPrChange>
        </w:rPr>
        <w:pPrChange w:id="1045" w:author="Microsoft Office 用户" w:date="2021-09-13T14:15: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046" w:author="Microsoft Office 用户" w:date="2021-09-13T14:14:00Z">
        <w:r w:rsidRPr="00300701" w:rsidDel="00300701">
          <w:rPr>
            <w:b/>
            <w:bCs/>
            <w:sz w:val="28"/>
            <w:szCs w:val="28"/>
            <w:lang w:val="en-US"/>
            <w:rPrChange w:id="1047" w:author="Microsoft Office 用户" w:date="2021-09-13T14:16:00Z">
              <w:rPr>
                <w:rFonts w:ascii="Consolas" w:hAnsi="Consolas" w:cs="Consolas"/>
                <w:color w:val="000000"/>
                <w:sz w:val="18"/>
                <w:szCs w:val="18"/>
                <w:bdr w:val="none" w:sz="0" w:space="0" w:color="auto" w:frame="1"/>
              </w:rPr>
            </w:rPrChange>
          </w:rPr>
          <w:delText>        }  </w:delText>
        </w:r>
      </w:del>
    </w:p>
    <w:p w14:paraId="75AC3C66" w14:textId="4157990F" w:rsidR="00435A54" w:rsidRPr="00300701" w:rsidDel="00300701" w:rsidRDefault="00435A54" w:rsidP="00300701">
      <w:pPr>
        <w:numPr>
          <w:ilvl w:val="0"/>
          <w:numId w:val="3"/>
        </w:numPr>
        <w:pBdr>
          <w:left w:val="single" w:sz="18" w:space="0" w:color="6CE26C"/>
        </w:pBdr>
        <w:shd w:val="clear" w:color="auto" w:fill="F8F8F8"/>
        <w:spacing w:line="210" w:lineRule="atLeast"/>
        <w:ind w:left="0" w:firstLine="0"/>
        <w:rPr>
          <w:del w:id="1048" w:author="Microsoft Office 用户" w:date="2021-09-13T14:14:00Z"/>
          <w:b/>
          <w:bCs/>
          <w:sz w:val="28"/>
          <w:szCs w:val="28"/>
          <w:lang w:val="en-US"/>
          <w:rPrChange w:id="1049" w:author="Microsoft Office 用户" w:date="2021-09-13T14:16:00Z">
            <w:rPr>
              <w:del w:id="1050" w:author="Microsoft Office 用户" w:date="2021-09-13T14:14:00Z"/>
              <w:rFonts w:ascii="Consolas" w:hAnsi="Consolas" w:cs="Consolas"/>
              <w:color w:val="5C5C5C"/>
              <w:sz w:val="18"/>
              <w:szCs w:val="18"/>
            </w:rPr>
          </w:rPrChange>
        </w:rPr>
        <w:pPrChange w:id="1051" w:author="Microsoft Office 用户" w:date="2021-09-13T14:15: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052" w:author="Microsoft Office 用户" w:date="2021-09-13T14:14:00Z">
        <w:r w:rsidRPr="00300701" w:rsidDel="00300701">
          <w:rPr>
            <w:b/>
            <w:bCs/>
            <w:sz w:val="28"/>
            <w:szCs w:val="28"/>
            <w:lang w:val="en-US"/>
            <w:rPrChange w:id="1053" w:author="Microsoft Office 用户" w:date="2021-09-13T14:16:00Z">
              <w:rPr>
                <w:rFonts w:ascii="Consolas" w:hAnsi="Consolas" w:cs="Consolas"/>
                <w:color w:val="000000"/>
                <w:sz w:val="18"/>
                <w:szCs w:val="18"/>
                <w:bdr w:val="none" w:sz="0" w:space="0" w:color="auto" w:frame="1"/>
              </w:rPr>
            </w:rPrChange>
          </w:rPr>
          <w:delText>    }  </w:delText>
        </w:r>
      </w:del>
    </w:p>
    <w:p w14:paraId="6B961508" w14:textId="1E9FBC9E" w:rsidR="00435A54" w:rsidRPr="00300701" w:rsidDel="00300701" w:rsidRDefault="00435A54" w:rsidP="00300701">
      <w:pPr>
        <w:numPr>
          <w:ilvl w:val="0"/>
          <w:numId w:val="3"/>
        </w:numPr>
        <w:pBdr>
          <w:left w:val="single" w:sz="18" w:space="0" w:color="6CE26C"/>
        </w:pBdr>
        <w:shd w:val="clear" w:color="auto" w:fill="FFFFFF"/>
        <w:spacing w:line="210" w:lineRule="atLeast"/>
        <w:ind w:left="0" w:firstLine="0"/>
        <w:rPr>
          <w:del w:id="1054" w:author="Microsoft Office 用户" w:date="2021-09-13T14:14:00Z"/>
          <w:b/>
          <w:bCs/>
          <w:sz w:val="28"/>
          <w:szCs w:val="28"/>
          <w:lang w:val="en-US"/>
          <w:rPrChange w:id="1055" w:author="Microsoft Office 用户" w:date="2021-09-13T14:16:00Z">
            <w:rPr>
              <w:del w:id="1056" w:author="Microsoft Office 用户" w:date="2021-09-13T14:14:00Z"/>
              <w:rFonts w:ascii="Consolas" w:hAnsi="Consolas" w:cs="Consolas"/>
              <w:color w:val="5C5C5C"/>
              <w:sz w:val="18"/>
              <w:szCs w:val="18"/>
            </w:rPr>
          </w:rPrChange>
        </w:rPr>
        <w:pPrChange w:id="1057" w:author="Microsoft Office 用户" w:date="2021-09-13T14:15: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058" w:author="Microsoft Office 用户" w:date="2021-09-13T14:14:00Z">
        <w:r w:rsidRPr="00300701" w:rsidDel="00300701">
          <w:rPr>
            <w:b/>
            <w:bCs/>
            <w:sz w:val="28"/>
            <w:szCs w:val="28"/>
            <w:lang w:val="en-US"/>
            <w:rPrChange w:id="1059" w:author="Microsoft Office 用户" w:date="2021-09-13T14:16:00Z">
              <w:rPr>
                <w:rFonts w:ascii="Consolas" w:hAnsi="Consolas" w:cs="Consolas"/>
                <w:color w:val="000000"/>
                <w:sz w:val="18"/>
                <w:szCs w:val="18"/>
                <w:bdr w:val="none" w:sz="0" w:space="0" w:color="auto" w:frame="1"/>
              </w:rPr>
            </w:rPrChange>
          </w:rPr>
          <w:delText>    </w:delText>
        </w:r>
        <w:r w:rsidRPr="00300701" w:rsidDel="00300701">
          <w:rPr>
            <w:b/>
            <w:bCs/>
            <w:sz w:val="28"/>
            <w:szCs w:val="28"/>
            <w:lang w:val="en-US"/>
            <w:rPrChange w:id="1060" w:author="Microsoft Office 用户" w:date="2021-09-13T14:16:00Z">
              <w:rPr>
                <w:rFonts w:ascii="Consolas" w:hAnsi="Consolas" w:cs="Consolas"/>
                <w:b/>
                <w:bCs/>
                <w:color w:val="006699"/>
                <w:sz w:val="18"/>
                <w:szCs w:val="18"/>
                <w:bdr w:val="none" w:sz="0" w:space="0" w:color="auto" w:frame="1"/>
              </w:rPr>
            </w:rPrChange>
          </w:rPr>
          <w:delText>for</w:delText>
        </w:r>
        <w:r w:rsidRPr="00300701" w:rsidDel="00300701">
          <w:rPr>
            <w:b/>
            <w:bCs/>
            <w:sz w:val="28"/>
            <w:szCs w:val="28"/>
            <w:lang w:val="en-US"/>
            <w:rPrChange w:id="1061" w:author="Microsoft Office 用户" w:date="2021-09-13T14:16:00Z">
              <w:rPr>
                <w:rFonts w:ascii="Consolas" w:hAnsi="Consolas" w:cs="Consolas"/>
                <w:color w:val="000000"/>
                <w:sz w:val="18"/>
                <w:szCs w:val="18"/>
                <w:bdr w:val="none" w:sz="0" w:space="0" w:color="auto" w:frame="1"/>
              </w:rPr>
            </w:rPrChange>
          </w:rPr>
          <w:delText>(</w:delText>
        </w:r>
        <w:r w:rsidRPr="00300701" w:rsidDel="00300701">
          <w:rPr>
            <w:b/>
            <w:bCs/>
            <w:sz w:val="28"/>
            <w:szCs w:val="28"/>
            <w:lang w:val="en-US"/>
            <w:rPrChange w:id="1062" w:author="Microsoft Office 用户" w:date="2021-09-13T14:16:00Z">
              <w:rPr>
                <w:rFonts w:ascii="Consolas" w:hAnsi="Consolas" w:cs="Consolas"/>
                <w:b/>
                <w:bCs/>
                <w:color w:val="2E8B57"/>
                <w:sz w:val="18"/>
                <w:szCs w:val="18"/>
                <w:bdr w:val="none" w:sz="0" w:space="0" w:color="auto" w:frame="1"/>
              </w:rPr>
            </w:rPrChange>
          </w:rPr>
          <w:delText>int</w:delText>
        </w:r>
        <w:r w:rsidRPr="00300701" w:rsidDel="00300701">
          <w:rPr>
            <w:b/>
            <w:bCs/>
            <w:sz w:val="28"/>
            <w:szCs w:val="28"/>
            <w:lang w:val="en-US"/>
            <w:rPrChange w:id="1063" w:author="Microsoft Office 用户" w:date="2021-09-13T14:16:00Z">
              <w:rPr>
                <w:rFonts w:ascii="Consolas" w:hAnsi="Consolas" w:cs="Consolas"/>
                <w:color w:val="000000"/>
                <w:sz w:val="18"/>
                <w:szCs w:val="18"/>
                <w:bdr w:val="none" w:sz="0" w:space="0" w:color="auto" w:frame="1"/>
              </w:rPr>
            </w:rPrChange>
          </w:rPr>
          <w:delText> i = last_idx; i &lt; users.size(); i++)   </w:delText>
        </w:r>
      </w:del>
    </w:p>
    <w:p w14:paraId="77B1B709" w14:textId="1E14D9EF" w:rsidR="00435A54" w:rsidRPr="00300701" w:rsidDel="00300701" w:rsidRDefault="00435A54" w:rsidP="00300701">
      <w:pPr>
        <w:numPr>
          <w:ilvl w:val="0"/>
          <w:numId w:val="3"/>
        </w:numPr>
        <w:pBdr>
          <w:left w:val="single" w:sz="18" w:space="0" w:color="6CE26C"/>
        </w:pBdr>
        <w:shd w:val="clear" w:color="auto" w:fill="F8F8F8"/>
        <w:spacing w:line="210" w:lineRule="atLeast"/>
        <w:ind w:left="0" w:firstLine="0"/>
        <w:rPr>
          <w:del w:id="1064" w:author="Microsoft Office 用户" w:date="2021-09-13T14:14:00Z"/>
          <w:b/>
          <w:bCs/>
          <w:sz w:val="28"/>
          <w:szCs w:val="28"/>
          <w:lang w:val="en-US"/>
          <w:rPrChange w:id="1065" w:author="Microsoft Office 用户" w:date="2021-09-13T14:16:00Z">
            <w:rPr>
              <w:del w:id="1066" w:author="Microsoft Office 用户" w:date="2021-09-13T14:14:00Z"/>
              <w:rFonts w:ascii="Consolas" w:hAnsi="Consolas" w:cs="Consolas"/>
              <w:color w:val="5C5C5C"/>
              <w:sz w:val="18"/>
              <w:szCs w:val="18"/>
            </w:rPr>
          </w:rPrChange>
        </w:rPr>
        <w:pPrChange w:id="1067" w:author="Microsoft Office 用户" w:date="2021-09-13T14:15: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068" w:author="Microsoft Office 用户" w:date="2021-09-13T14:14:00Z">
        <w:r w:rsidRPr="00300701" w:rsidDel="00300701">
          <w:rPr>
            <w:b/>
            <w:bCs/>
            <w:sz w:val="28"/>
            <w:szCs w:val="28"/>
            <w:lang w:val="en-US"/>
            <w:rPrChange w:id="1069" w:author="Microsoft Office 用户" w:date="2021-09-13T14:16:00Z">
              <w:rPr>
                <w:rFonts w:ascii="Consolas" w:hAnsi="Consolas" w:cs="Consolas"/>
                <w:color w:val="000000"/>
                <w:sz w:val="18"/>
                <w:szCs w:val="18"/>
                <w:bdr w:val="none" w:sz="0" w:space="0" w:color="auto" w:frame="1"/>
              </w:rPr>
            </w:rPrChange>
          </w:rPr>
          <w:delText>        users[i].rank = users.size();  </w:delText>
        </w:r>
      </w:del>
    </w:p>
    <w:p w14:paraId="77C7BA18" w14:textId="19CF660B" w:rsidR="00435A54" w:rsidRPr="00300701" w:rsidDel="00300701" w:rsidRDefault="00435A54" w:rsidP="00300701">
      <w:pPr>
        <w:numPr>
          <w:ilvl w:val="0"/>
          <w:numId w:val="3"/>
        </w:numPr>
        <w:pBdr>
          <w:left w:val="single" w:sz="18" w:space="0" w:color="6CE26C"/>
        </w:pBdr>
        <w:shd w:val="clear" w:color="auto" w:fill="FFFFFF"/>
        <w:spacing w:line="210" w:lineRule="atLeast"/>
        <w:ind w:left="0" w:firstLine="0"/>
        <w:rPr>
          <w:del w:id="1070" w:author="Microsoft Office 用户" w:date="2021-09-13T14:14:00Z"/>
          <w:b/>
          <w:bCs/>
          <w:sz w:val="28"/>
          <w:szCs w:val="28"/>
          <w:lang w:val="en-US"/>
          <w:rPrChange w:id="1071" w:author="Microsoft Office 用户" w:date="2021-09-13T14:16:00Z">
            <w:rPr>
              <w:del w:id="1072" w:author="Microsoft Office 用户" w:date="2021-09-13T14:14:00Z"/>
              <w:rFonts w:ascii="Consolas" w:hAnsi="Consolas" w:cs="Consolas"/>
              <w:color w:val="5C5C5C"/>
              <w:sz w:val="18"/>
              <w:szCs w:val="18"/>
            </w:rPr>
          </w:rPrChange>
        </w:rPr>
        <w:pPrChange w:id="1073" w:author="Microsoft Office 用户" w:date="2021-09-13T14:15: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074" w:author="Microsoft Office 用户" w:date="2021-09-13T14:14:00Z">
        <w:r w:rsidRPr="00300701" w:rsidDel="00300701">
          <w:rPr>
            <w:b/>
            <w:bCs/>
            <w:sz w:val="28"/>
            <w:szCs w:val="28"/>
            <w:lang w:val="en-US"/>
            <w:rPrChange w:id="1075" w:author="Microsoft Office 用户" w:date="2021-09-13T14:16:00Z">
              <w:rPr>
                <w:rFonts w:ascii="Consolas" w:hAnsi="Consolas" w:cs="Consolas"/>
                <w:color w:val="000000"/>
                <w:sz w:val="18"/>
                <w:szCs w:val="18"/>
                <w:bdr w:val="none" w:sz="0" w:space="0" w:color="auto" w:frame="1"/>
              </w:rPr>
            </w:rPrChange>
          </w:rPr>
          <w:delText>}  </w:delText>
        </w:r>
      </w:del>
    </w:p>
    <w:p w14:paraId="443B253A" w14:textId="0DB8D2BC" w:rsidR="00435A54" w:rsidRPr="00300701" w:rsidDel="00300701" w:rsidRDefault="00435A54" w:rsidP="00300701">
      <w:pPr>
        <w:numPr>
          <w:ilvl w:val="0"/>
          <w:numId w:val="3"/>
        </w:numPr>
        <w:pBdr>
          <w:left w:val="single" w:sz="18" w:space="0" w:color="6CE26C"/>
        </w:pBdr>
        <w:shd w:val="clear" w:color="auto" w:fill="F8F8F8"/>
        <w:spacing w:line="210" w:lineRule="atLeast"/>
        <w:ind w:left="0" w:firstLine="0"/>
        <w:rPr>
          <w:del w:id="1076" w:author="Microsoft Office 用户" w:date="2021-09-13T14:14:00Z"/>
          <w:b/>
          <w:bCs/>
          <w:sz w:val="28"/>
          <w:szCs w:val="28"/>
          <w:lang w:val="en-US"/>
          <w:rPrChange w:id="1077" w:author="Microsoft Office 用户" w:date="2021-09-13T14:16:00Z">
            <w:rPr>
              <w:del w:id="1078" w:author="Microsoft Office 用户" w:date="2021-09-13T14:14:00Z"/>
              <w:rFonts w:ascii="Consolas" w:hAnsi="Consolas" w:cs="Consolas"/>
              <w:color w:val="5C5C5C"/>
              <w:sz w:val="18"/>
              <w:szCs w:val="18"/>
            </w:rPr>
          </w:rPrChange>
        </w:rPr>
        <w:pPrChange w:id="1079" w:author="Microsoft Office 用户" w:date="2021-09-13T14:15: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080" w:author="Microsoft Office 用户" w:date="2021-09-13T14:14:00Z">
        <w:r w:rsidRPr="00300701" w:rsidDel="00300701">
          <w:rPr>
            <w:b/>
            <w:bCs/>
            <w:sz w:val="28"/>
            <w:szCs w:val="28"/>
            <w:lang w:val="en-US"/>
            <w:rPrChange w:id="1081" w:author="Microsoft Office 用户" w:date="2021-09-13T14:16:00Z">
              <w:rPr>
                <w:rFonts w:ascii="Consolas" w:hAnsi="Consolas" w:cs="Consolas"/>
                <w:color w:val="000000"/>
                <w:sz w:val="18"/>
                <w:szCs w:val="18"/>
                <w:bdr w:val="none" w:sz="0" w:space="0" w:color="auto" w:frame="1"/>
              </w:rPr>
            </w:rPrChange>
          </w:rPr>
          <w:delText>  </w:delText>
        </w:r>
      </w:del>
    </w:p>
    <w:p w14:paraId="2C0FFB50" w14:textId="0778A77F" w:rsidR="00435A54" w:rsidRPr="00300701" w:rsidDel="00300701" w:rsidRDefault="00435A54" w:rsidP="00300701">
      <w:pPr>
        <w:numPr>
          <w:ilvl w:val="0"/>
          <w:numId w:val="3"/>
        </w:numPr>
        <w:pBdr>
          <w:left w:val="single" w:sz="18" w:space="0" w:color="6CE26C"/>
        </w:pBdr>
        <w:shd w:val="clear" w:color="auto" w:fill="FFFFFF"/>
        <w:spacing w:line="210" w:lineRule="atLeast"/>
        <w:ind w:left="0" w:firstLine="0"/>
        <w:rPr>
          <w:del w:id="1082" w:author="Microsoft Office 用户" w:date="2021-09-13T14:14:00Z"/>
          <w:b/>
          <w:bCs/>
          <w:sz w:val="28"/>
          <w:szCs w:val="28"/>
          <w:lang w:val="en-US"/>
          <w:rPrChange w:id="1083" w:author="Microsoft Office 用户" w:date="2021-09-13T14:16:00Z">
            <w:rPr>
              <w:del w:id="1084" w:author="Microsoft Office 用户" w:date="2021-09-13T14:14:00Z"/>
              <w:rFonts w:ascii="Consolas" w:hAnsi="Consolas" w:cs="Consolas"/>
              <w:color w:val="5C5C5C"/>
              <w:sz w:val="18"/>
              <w:szCs w:val="18"/>
            </w:rPr>
          </w:rPrChange>
        </w:rPr>
        <w:pPrChange w:id="1085" w:author="Microsoft Office 用户" w:date="2021-09-13T14:15: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086" w:author="Microsoft Office 用户" w:date="2021-09-13T14:14:00Z">
        <w:r w:rsidRPr="00300701" w:rsidDel="00300701">
          <w:rPr>
            <w:b/>
            <w:bCs/>
            <w:sz w:val="28"/>
            <w:szCs w:val="28"/>
            <w:lang w:val="en-US"/>
            <w:rPrChange w:id="1087" w:author="Microsoft Office 用户" w:date="2021-09-13T14:16:00Z">
              <w:rPr>
                <w:rFonts w:ascii="Consolas" w:hAnsi="Consolas" w:cs="Consolas"/>
                <w:color w:val="008200"/>
                <w:sz w:val="18"/>
                <w:szCs w:val="18"/>
                <w:bdr w:val="none" w:sz="0" w:space="0" w:color="auto" w:frame="1"/>
              </w:rPr>
            </w:rPrChange>
          </w:rPr>
          <w:delText>//</w:delText>
        </w:r>
        <w:r w:rsidRPr="00300701" w:rsidDel="00300701">
          <w:rPr>
            <w:rFonts w:ascii="SimSun" w:eastAsia="SimSun" w:hAnsi="SimSun" w:cs="SimSun" w:hint="eastAsia"/>
            <w:b/>
            <w:bCs/>
            <w:sz w:val="28"/>
            <w:szCs w:val="28"/>
            <w:lang w:val="en-US"/>
            <w:rPrChange w:id="1088" w:author="Microsoft Office 用户" w:date="2021-09-13T14:16:00Z">
              <w:rPr>
                <w:rFonts w:ascii="Microsoft YaHei" w:eastAsia="Microsoft YaHei" w:hAnsi="Microsoft YaHei" w:cs="Microsoft YaHei" w:hint="eastAsia"/>
                <w:color w:val="008200"/>
                <w:sz w:val="18"/>
                <w:szCs w:val="18"/>
                <w:bdr w:val="none" w:sz="0" w:space="0" w:color="auto" w:frame="1"/>
              </w:rPr>
            </w:rPrChange>
          </w:rPr>
          <w:delText>第一个人输掉的概率，也是第二个人赢的概率</w:delText>
        </w:r>
        <w:r w:rsidRPr="00300701" w:rsidDel="00300701">
          <w:rPr>
            <w:b/>
            <w:bCs/>
            <w:sz w:val="28"/>
            <w:szCs w:val="28"/>
            <w:lang w:val="en-US"/>
            <w:rPrChange w:id="1089" w:author="Microsoft Office 用户" w:date="2021-09-13T14:16:00Z">
              <w:rPr>
                <w:rFonts w:ascii="Consolas" w:hAnsi="Consolas" w:cs="Consolas"/>
                <w:color w:val="000000"/>
                <w:sz w:val="18"/>
                <w:szCs w:val="18"/>
                <w:bdr w:val="none" w:sz="0" w:space="0" w:color="auto" w:frame="1"/>
              </w:rPr>
            </w:rPrChange>
          </w:rPr>
          <w:delText>  </w:delText>
        </w:r>
      </w:del>
    </w:p>
    <w:p w14:paraId="7C28EC59" w14:textId="6E70D24D" w:rsidR="00435A54" w:rsidRPr="00300701" w:rsidDel="00300701" w:rsidRDefault="00435A54" w:rsidP="00300701">
      <w:pPr>
        <w:numPr>
          <w:ilvl w:val="0"/>
          <w:numId w:val="3"/>
        </w:numPr>
        <w:pBdr>
          <w:left w:val="single" w:sz="18" w:space="0" w:color="6CE26C"/>
        </w:pBdr>
        <w:shd w:val="clear" w:color="auto" w:fill="F8F8F8"/>
        <w:spacing w:line="210" w:lineRule="atLeast"/>
        <w:ind w:left="0" w:firstLine="0"/>
        <w:rPr>
          <w:del w:id="1090" w:author="Microsoft Office 用户" w:date="2021-09-13T14:14:00Z"/>
          <w:b/>
          <w:bCs/>
          <w:sz w:val="28"/>
          <w:szCs w:val="28"/>
          <w:lang w:val="en-US"/>
          <w:rPrChange w:id="1091" w:author="Microsoft Office 用户" w:date="2021-09-13T14:16:00Z">
            <w:rPr>
              <w:del w:id="1092" w:author="Microsoft Office 用户" w:date="2021-09-13T14:14:00Z"/>
              <w:rFonts w:ascii="Consolas" w:hAnsi="Consolas" w:cs="Consolas"/>
              <w:color w:val="5C5C5C"/>
              <w:sz w:val="18"/>
              <w:szCs w:val="18"/>
            </w:rPr>
          </w:rPrChange>
        </w:rPr>
        <w:pPrChange w:id="1093" w:author="Microsoft Office 用户" w:date="2021-09-13T14:15: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094" w:author="Microsoft Office 用户" w:date="2021-09-13T14:14:00Z">
        <w:r w:rsidRPr="00300701" w:rsidDel="00300701">
          <w:rPr>
            <w:b/>
            <w:bCs/>
            <w:sz w:val="28"/>
            <w:szCs w:val="28"/>
            <w:lang w:val="en-US"/>
            <w:rPrChange w:id="1095" w:author="Microsoft Office 用户" w:date="2021-09-13T14:16:00Z">
              <w:rPr>
                <w:rFonts w:ascii="Consolas" w:hAnsi="Consolas" w:cs="Consolas"/>
                <w:b/>
                <w:bCs/>
                <w:color w:val="2E8B57"/>
                <w:sz w:val="18"/>
                <w:szCs w:val="18"/>
                <w:bdr w:val="none" w:sz="0" w:space="0" w:color="auto" w:frame="1"/>
              </w:rPr>
            </w:rPrChange>
          </w:rPr>
          <w:delText>double</w:delText>
        </w:r>
        <w:r w:rsidRPr="00300701" w:rsidDel="00300701">
          <w:rPr>
            <w:b/>
            <w:bCs/>
            <w:sz w:val="28"/>
            <w:szCs w:val="28"/>
            <w:lang w:val="en-US"/>
            <w:rPrChange w:id="1096" w:author="Microsoft Office 用户" w:date="2021-09-13T14:16:00Z">
              <w:rPr>
                <w:rFonts w:ascii="Consolas" w:hAnsi="Consolas" w:cs="Consolas"/>
                <w:color w:val="000000"/>
                <w:sz w:val="18"/>
                <w:szCs w:val="18"/>
                <w:bdr w:val="none" w:sz="0" w:space="0" w:color="auto" w:frame="1"/>
              </w:rPr>
            </w:rPrChange>
          </w:rPr>
          <w:delText> Prob(</w:delText>
        </w:r>
        <w:r w:rsidRPr="00300701" w:rsidDel="00300701">
          <w:rPr>
            <w:b/>
            <w:bCs/>
            <w:sz w:val="28"/>
            <w:szCs w:val="28"/>
            <w:lang w:val="en-US"/>
            <w:rPrChange w:id="1097" w:author="Microsoft Office 用户" w:date="2021-09-13T14:16:00Z">
              <w:rPr>
                <w:rFonts w:ascii="Consolas" w:hAnsi="Consolas" w:cs="Consolas"/>
                <w:b/>
                <w:bCs/>
                <w:color w:val="2E8B57"/>
                <w:sz w:val="18"/>
                <w:szCs w:val="18"/>
                <w:bdr w:val="none" w:sz="0" w:space="0" w:color="auto" w:frame="1"/>
              </w:rPr>
            </w:rPrChange>
          </w:rPr>
          <w:delText>double</w:delText>
        </w:r>
        <w:r w:rsidRPr="00300701" w:rsidDel="00300701">
          <w:rPr>
            <w:b/>
            <w:bCs/>
            <w:sz w:val="28"/>
            <w:szCs w:val="28"/>
            <w:lang w:val="en-US"/>
            <w:rPrChange w:id="1098" w:author="Microsoft Office 用户" w:date="2021-09-13T14:16:00Z">
              <w:rPr>
                <w:rFonts w:ascii="Consolas" w:hAnsi="Consolas" w:cs="Consolas"/>
                <w:color w:val="000000"/>
                <w:sz w:val="18"/>
                <w:szCs w:val="18"/>
                <w:bdr w:val="none" w:sz="0" w:space="0" w:color="auto" w:frame="1"/>
              </w:rPr>
            </w:rPrChange>
          </w:rPr>
          <w:delText> rating1, </w:delText>
        </w:r>
        <w:r w:rsidRPr="00300701" w:rsidDel="00300701">
          <w:rPr>
            <w:b/>
            <w:bCs/>
            <w:sz w:val="28"/>
            <w:szCs w:val="28"/>
            <w:lang w:val="en-US"/>
            <w:rPrChange w:id="1099" w:author="Microsoft Office 用户" w:date="2021-09-13T14:16:00Z">
              <w:rPr>
                <w:rFonts w:ascii="Consolas" w:hAnsi="Consolas" w:cs="Consolas"/>
                <w:b/>
                <w:bCs/>
                <w:color w:val="2E8B57"/>
                <w:sz w:val="18"/>
                <w:szCs w:val="18"/>
                <w:bdr w:val="none" w:sz="0" w:space="0" w:color="auto" w:frame="1"/>
              </w:rPr>
            </w:rPrChange>
          </w:rPr>
          <w:delText>double</w:delText>
        </w:r>
        <w:r w:rsidRPr="00300701" w:rsidDel="00300701">
          <w:rPr>
            <w:b/>
            <w:bCs/>
            <w:sz w:val="28"/>
            <w:szCs w:val="28"/>
            <w:lang w:val="en-US"/>
            <w:rPrChange w:id="1100" w:author="Microsoft Office 用户" w:date="2021-09-13T14:16:00Z">
              <w:rPr>
                <w:rFonts w:ascii="Consolas" w:hAnsi="Consolas" w:cs="Consolas"/>
                <w:color w:val="000000"/>
                <w:sz w:val="18"/>
                <w:szCs w:val="18"/>
                <w:bdr w:val="none" w:sz="0" w:space="0" w:color="auto" w:frame="1"/>
              </w:rPr>
            </w:rPrChange>
          </w:rPr>
          <w:delText> rating2) {  </w:delText>
        </w:r>
      </w:del>
    </w:p>
    <w:p w14:paraId="49000CB1" w14:textId="18FF508C" w:rsidR="00435A54" w:rsidRPr="00300701" w:rsidDel="00300701" w:rsidRDefault="00435A54" w:rsidP="00300701">
      <w:pPr>
        <w:numPr>
          <w:ilvl w:val="0"/>
          <w:numId w:val="3"/>
        </w:numPr>
        <w:pBdr>
          <w:left w:val="single" w:sz="18" w:space="0" w:color="6CE26C"/>
        </w:pBdr>
        <w:shd w:val="clear" w:color="auto" w:fill="FFFFFF"/>
        <w:spacing w:line="210" w:lineRule="atLeast"/>
        <w:ind w:left="0" w:firstLine="0"/>
        <w:rPr>
          <w:del w:id="1101" w:author="Microsoft Office 用户" w:date="2021-09-13T14:14:00Z"/>
          <w:b/>
          <w:bCs/>
          <w:sz w:val="28"/>
          <w:szCs w:val="28"/>
          <w:lang w:val="en-US"/>
          <w:rPrChange w:id="1102" w:author="Microsoft Office 用户" w:date="2021-09-13T14:16:00Z">
            <w:rPr>
              <w:del w:id="1103" w:author="Microsoft Office 用户" w:date="2021-09-13T14:14:00Z"/>
              <w:rFonts w:ascii="Consolas" w:hAnsi="Consolas" w:cs="Consolas"/>
              <w:color w:val="5C5C5C"/>
              <w:sz w:val="18"/>
              <w:szCs w:val="18"/>
            </w:rPr>
          </w:rPrChange>
        </w:rPr>
        <w:pPrChange w:id="1104" w:author="Microsoft Office 用户" w:date="2021-09-13T14:15: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105" w:author="Microsoft Office 用户" w:date="2021-09-13T14:14:00Z">
        <w:r w:rsidRPr="00300701" w:rsidDel="00300701">
          <w:rPr>
            <w:b/>
            <w:bCs/>
            <w:sz w:val="28"/>
            <w:szCs w:val="28"/>
            <w:lang w:val="en-US"/>
            <w:rPrChange w:id="1106" w:author="Microsoft Office 用户" w:date="2021-09-13T14:16:00Z">
              <w:rPr>
                <w:rFonts w:ascii="Consolas" w:hAnsi="Consolas" w:cs="Consolas"/>
                <w:color w:val="000000"/>
                <w:sz w:val="18"/>
                <w:szCs w:val="18"/>
                <w:bdr w:val="none" w:sz="0" w:space="0" w:color="auto" w:frame="1"/>
              </w:rPr>
            </w:rPrChange>
          </w:rPr>
          <w:delText>    </w:delText>
        </w:r>
        <w:r w:rsidRPr="00300701" w:rsidDel="00300701">
          <w:rPr>
            <w:b/>
            <w:bCs/>
            <w:sz w:val="28"/>
            <w:szCs w:val="28"/>
            <w:lang w:val="en-US"/>
            <w:rPrChange w:id="1107" w:author="Microsoft Office 用户" w:date="2021-09-13T14:16:00Z">
              <w:rPr>
                <w:rFonts w:ascii="Consolas" w:hAnsi="Consolas" w:cs="Consolas"/>
                <w:b/>
                <w:bCs/>
                <w:color w:val="006699"/>
                <w:sz w:val="18"/>
                <w:szCs w:val="18"/>
                <w:bdr w:val="none" w:sz="0" w:space="0" w:color="auto" w:frame="1"/>
              </w:rPr>
            </w:rPrChange>
          </w:rPr>
          <w:delText>return</w:delText>
        </w:r>
        <w:r w:rsidRPr="00300701" w:rsidDel="00300701">
          <w:rPr>
            <w:b/>
            <w:bCs/>
            <w:sz w:val="28"/>
            <w:szCs w:val="28"/>
            <w:lang w:val="en-US"/>
            <w:rPrChange w:id="1108" w:author="Microsoft Office 用户" w:date="2021-09-13T14:16:00Z">
              <w:rPr>
                <w:rFonts w:ascii="Consolas" w:hAnsi="Consolas" w:cs="Consolas"/>
                <w:color w:val="000000"/>
                <w:sz w:val="18"/>
                <w:szCs w:val="18"/>
                <w:bdr w:val="none" w:sz="0" w:space="0" w:color="auto" w:frame="1"/>
              </w:rPr>
            </w:rPrChange>
          </w:rPr>
          <w:delText> 1.0 / (1.0 + pow(10, (rating1 - rating2) / 400.0));  </w:delText>
        </w:r>
      </w:del>
    </w:p>
    <w:p w14:paraId="21F3AD9B" w14:textId="4647E88D" w:rsidR="00435A54" w:rsidRPr="00300701" w:rsidDel="00300701" w:rsidRDefault="00435A54" w:rsidP="00300701">
      <w:pPr>
        <w:numPr>
          <w:ilvl w:val="0"/>
          <w:numId w:val="3"/>
        </w:numPr>
        <w:pBdr>
          <w:left w:val="single" w:sz="18" w:space="0" w:color="6CE26C"/>
        </w:pBdr>
        <w:shd w:val="clear" w:color="auto" w:fill="F8F8F8"/>
        <w:spacing w:line="210" w:lineRule="atLeast"/>
        <w:ind w:left="0" w:firstLine="0"/>
        <w:rPr>
          <w:del w:id="1109" w:author="Microsoft Office 用户" w:date="2021-09-13T14:14:00Z"/>
          <w:b/>
          <w:bCs/>
          <w:sz w:val="28"/>
          <w:szCs w:val="28"/>
          <w:lang w:val="en-US"/>
          <w:rPrChange w:id="1110" w:author="Microsoft Office 用户" w:date="2021-09-13T14:16:00Z">
            <w:rPr>
              <w:del w:id="1111" w:author="Microsoft Office 用户" w:date="2021-09-13T14:14:00Z"/>
              <w:rFonts w:ascii="Consolas" w:hAnsi="Consolas" w:cs="Consolas"/>
              <w:color w:val="5C5C5C"/>
              <w:sz w:val="18"/>
              <w:szCs w:val="18"/>
            </w:rPr>
          </w:rPrChange>
        </w:rPr>
        <w:pPrChange w:id="1112" w:author="Microsoft Office 用户" w:date="2021-09-13T14:15: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113" w:author="Microsoft Office 用户" w:date="2021-09-13T14:14:00Z">
        <w:r w:rsidRPr="00300701" w:rsidDel="00300701">
          <w:rPr>
            <w:b/>
            <w:bCs/>
            <w:sz w:val="28"/>
            <w:szCs w:val="28"/>
            <w:lang w:val="en-US"/>
            <w:rPrChange w:id="1114" w:author="Microsoft Office 用户" w:date="2021-09-13T14:16:00Z">
              <w:rPr>
                <w:rFonts w:ascii="Consolas" w:hAnsi="Consolas" w:cs="Consolas"/>
                <w:color w:val="000000"/>
                <w:sz w:val="18"/>
                <w:szCs w:val="18"/>
                <w:bdr w:val="none" w:sz="0" w:space="0" w:color="auto" w:frame="1"/>
              </w:rPr>
            </w:rPrChange>
          </w:rPr>
          <w:delText>}  </w:delText>
        </w:r>
      </w:del>
    </w:p>
    <w:p w14:paraId="1C57DBD7" w14:textId="5CDFA012" w:rsidR="00435A54" w:rsidRPr="00300701" w:rsidDel="00300701" w:rsidRDefault="00435A54" w:rsidP="00300701">
      <w:pPr>
        <w:numPr>
          <w:ilvl w:val="0"/>
          <w:numId w:val="3"/>
        </w:numPr>
        <w:pBdr>
          <w:left w:val="single" w:sz="18" w:space="0" w:color="6CE26C"/>
        </w:pBdr>
        <w:shd w:val="clear" w:color="auto" w:fill="FFFFFF"/>
        <w:spacing w:line="210" w:lineRule="atLeast"/>
        <w:ind w:left="0" w:firstLine="0"/>
        <w:rPr>
          <w:del w:id="1115" w:author="Microsoft Office 用户" w:date="2021-09-13T14:14:00Z"/>
          <w:b/>
          <w:bCs/>
          <w:sz w:val="28"/>
          <w:szCs w:val="28"/>
          <w:lang w:val="en-US"/>
          <w:rPrChange w:id="1116" w:author="Microsoft Office 用户" w:date="2021-09-13T14:16:00Z">
            <w:rPr>
              <w:del w:id="1117" w:author="Microsoft Office 用户" w:date="2021-09-13T14:14:00Z"/>
              <w:rFonts w:ascii="Consolas" w:hAnsi="Consolas" w:cs="Consolas"/>
              <w:color w:val="5C5C5C"/>
              <w:sz w:val="18"/>
              <w:szCs w:val="18"/>
            </w:rPr>
          </w:rPrChange>
        </w:rPr>
        <w:pPrChange w:id="1118" w:author="Microsoft Office 用户" w:date="2021-09-13T14:15: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119" w:author="Microsoft Office 用户" w:date="2021-09-13T14:14:00Z">
        <w:r w:rsidRPr="00300701" w:rsidDel="00300701">
          <w:rPr>
            <w:b/>
            <w:bCs/>
            <w:sz w:val="28"/>
            <w:szCs w:val="28"/>
            <w:lang w:val="en-US"/>
            <w:rPrChange w:id="1120" w:author="Microsoft Office 用户" w:date="2021-09-13T14:16:00Z">
              <w:rPr>
                <w:rFonts w:ascii="Consolas" w:hAnsi="Consolas" w:cs="Consolas"/>
                <w:color w:val="000000"/>
                <w:sz w:val="18"/>
                <w:szCs w:val="18"/>
                <w:bdr w:val="none" w:sz="0" w:space="0" w:color="auto" w:frame="1"/>
              </w:rPr>
            </w:rPrChange>
          </w:rPr>
          <w:delText>  </w:delText>
        </w:r>
      </w:del>
    </w:p>
    <w:p w14:paraId="71999A59" w14:textId="66951493" w:rsidR="00435A54" w:rsidRPr="00300701" w:rsidDel="00300701" w:rsidRDefault="00435A54" w:rsidP="00300701">
      <w:pPr>
        <w:numPr>
          <w:ilvl w:val="0"/>
          <w:numId w:val="3"/>
        </w:numPr>
        <w:pBdr>
          <w:left w:val="single" w:sz="18" w:space="0" w:color="6CE26C"/>
        </w:pBdr>
        <w:shd w:val="clear" w:color="auto" w:fill="F8F8F8"/>
        <w:spacing w:line="210" w:lineRule="atLeast"/>
        <w:ind w:left="0" w:firstLine="0"/>
        <w:rPr>
          <w:del w:id="1121" w:author="Microsoft Office 用户" w:date="2021-09-13T14:14:00Z"/>
          <w:b/>
          <w:bCs/>
          <w:sz w:val="28"/>
          <w:szCs w:val="28"/>
          <w:lang w:val="en-US"/>
          <w:rPrChange w:id="1122" w:author="Microsoft Office 用户" w:date="2021-09-13T14:16:00Z">
            <w:rPr>
              <w:del w:id="1123" w:author="Microsoft Office 用户" w:date="2021-09-13T14:14:00Z"/>
              <w:rFonts w:ascii="Consolas" w:hAnsi="Consolas" w:cs="Consolas"/>
              <w:color w:val="5C5C5C"/>
              <w:sz w:val="18"/>
              <w:szCs w:val="18"/>
            </w:rPr>
          </w:rPrChange>
        </w:rPr>
        <w:pPrChange w:id="1124" w:author="Microsoft Office 用户" w:date="2021-09-13T14:15: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125" w:author="Microsoft Office 用户" w:date="2021-09-13T14:14:00Z">
        <w:r w:rsidRPr="00300701" w:rsidDel="00300701">
          <w:rPr>
            <w:b/>
            <w:bCs/>
            <w:sz w:val="28"/>
            <w:szCs w:val="28"/>
            <w:lang w:val="en-US"/>
            <w:rPrChange w:id="1126" w:author="Microsoft Office 用户" w:date="2021-09-13T14:16:00Z">
              <w:rPr>
                <w:rFonts w:ascii="Consolas" w:hAnsi="Consolas" w:cs="Consolas"/>
                <w:color w:val="008200"/>
                <w:sz w:val="18"/>
                <w:szCs w:val="18"/>
                <w:bdr w:val="none" w:sz="0" w:space="0" w:color="auto" w:frame="1"/>
              </w:rPr>
            </w:rPrChange>
          </w:rPr>
          <w:delText>//Function to calculate Elo rating </w:delText>
        </w:r>
        <w:r w:rsidRPr="00300701" w:rsidDel="00300701">
          <w:rPr>
            <w:b/>
            <w:bCs/>
            <w:sz w:val="28"/>
            <w:szCs w:val="28"/>
            <w:lang w:val="en-US"/>
            <w:rPrChange w:id="1127" w:author="Microsoft Office 用户" w:date="2021-09-13T14:16:00Z">
              <w:rPr>
                <w:rFonts w:ascii="Consolas" w:hAnsi="Consolas" w:cs="Consolas"/>
                <w:color w:val="000000"/>
                <w:sz w:val="18"/>
                <w:szCs w:val="18"/>
                <w:bdr w:val="none" w:sz="0" w:space="0" w:color="auto" w:frame="1"/>
              </w:rPr>
            </w:rPrChange>
          </w:rPr>
          <w:delText>  </w:delText>
        </w:r>
      </w:del>
    </w:p>
    <w:p w14:paraId="2CC340F8" w14:textId="4ED8C02D" w:rsidR="00435A54" w:rsidRPr="00300701" w:rsidDel="00300701" w:rsidRDefault="00435A54" w:rsidP="00300701">
      <w:pPr>
        <w:numPr>
          <w:ilvl w:val="0"/>
          <w:numId w:val="3"/>
        </w:numPr>
        <w:pBdr>
          <w:left w:val="single" w:sz="18" w:space="0" w:color="6CE26C"/>
        </w:pBdr>
        <w:shd w:val="clear" w:color="auto" w:fill="FFFFFF"/>
        <w:spacing w:line="210" w:lineRule="atLeast"/>
        <w:ind w:left="0" w:firstLine="0"/>
        <w:rPr>
          <w:del w:id="1128" w:author="Microsoft Office 用户" w:date="2021-09-13T14:14:00Z"/>
          <w:b/>
          <w:bCs/>
          <w:sz w:val="28"/>
          <w:szCs w:val="28"/>
          <w:lang w:val="en-US"/>
          <w:rPrChange w:id="1129" w:author="Microsoft Office 用户" w:date="2021-09-13T14:16:00Z">
            <w:rPr>
              <w:del w:id="1130" w:author="Microsoft Office 用户" w:date="2021-09-13T14:14:00Z"/>
              <w:rFonts w:ascii="Consolas" w:hAnsi="Consolas" w:cs="Consolas"/>
              <w:color w:val="5C5C5C"/>
              <w:sz w:val="18"/>
              <w:szCs w:val="18"/>
            </w:rPr>
          </w:rPrChange>
        </w:rPr>
        <w:pPrChange w:id="1131" w:author="Microsoft Office 用户" w:date="2021-09-13T14:15: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132" w:author="Microsoft Office 用户" w:date="2021-09-13T14:14:00Z">
        <w:r w:rsidRPr="00300701" w:rsidDel="00300701">
          <w:rPr>
            <w:b/>
            <w:bCs/>
            <w:sz w:val="28"/>
            <w:szCs w:val="28"/>
            <w:lang w:val="en-US"/>
            <w:rPrChange w:id="1133" w:author="Microsoft Office 用户" w:date="2021-09-13T14:16:00Z">
              <w:rPr>
                <w:rFonts w:ascii="Consolas" w:hAnsi="Consolas" w:cs="Consolas"/>
                <w:color w:val="008200"/>
                <w:sz w:val="18"/>
                <w:szCs w:val="18"/>
                <w:bdr w:val="none" w:sz="0" w:space="0" w:color="auto" w:frame="1"/>
              </w:rPr>
            </w:rPrChange>
          </w:rPr>
          <w:delText>//K is a constant. </w:delText>
        </w:r>
        <w:r w:rsidRPr="00300701" w:rsidDel="00300701">
          <w:rPr>
            <w:b/>
            <w:bCs/>
            <w:sz w:val="28"/>
            <w:szCs w:val="28"/>
            <w:lang w:val="en-US"/>
            <w:rPrChange w:id="1134" w:author="Microsoft Office 用户" w:date="2021-09-13T14:16:00Z">
              <w:rPr>
                <w:rFonts w:ascii="Consolas" w:hAnsi="Consolas" w:cs="Consolas"/>
                <w:color w:val="000000"/>
                <w:sz w:val="18"/>
                <w:szCs w:val="18"/>
                <w:bdr w:val="none" w:sz="0" w:space="0" w:color="auto" w:frame="1"/>
              </w:rPr>
            </w:rPrChange>
          </w:rPr>
          <w:delText>  </w:delText>
        </w:r>
      </w:del>
    </w:p>
    <w:p w14:paraId="59A02EA7" w14:textId="72081EB8" w:rsidR="00435A54" w:rsidRPr="00300701" w:rsidDel="00300701" w:rsidRDefault="00435A54" w:rsidP="00300701">
      <w:pPr>
        <w:numPr>
          <w:ilvl w:val="0"/>
          <w:numId w:val="3"/>
        </w:numPr>
        <w:pBdr>
          <w:left w:val="single" w:sz="18" w:space="0" w:color="6CE26C"/>
        </w:pBdr>
        <w:shd w:val="clear" w:color="auto" w:fill="F8F8F8"/>
        <w:spacing w:line="210" w:lineRule="atLeast"/>
        <w:ind w:left="0" w:firstLine="0"/>
        <w:rPr>
          <w:del w:id="1135" w:author="Microsoft Office 用户" w:date="2021-09-13T14:14:00Z"/>
          <w:b/>
          <w:bCs/>
          <w:sz w:val="28"/>
          <w:szCs w:val="28"/>
          <w:lang w:val="en-US"/>
          <w:rPrChange w:id="1136" w:author="Microsoft Office 用户" w:date="2021-09-13T14:16:00Z">
            <w:rPr>
              <w:del w:id="1137" w:author="Microsoft Office 用户" w:date="2021-09-13T14:14:00Z"/>
              <w:rFonts w:ascii="Consolas" w:hAnsi="Consolas" w:cs="Consolas"/>
              <w:color w:val="5C5C5C"/>
              <w:sz w:val="18"/>
              <w:szCs w:val="18"/>
            </w:rPr>
          </w:rPrChange>
        </w:rPr>
        <w:pPrChange w:id="1138" w:author="Microsoft Office 用户" w:date="2021-09-13T14:15: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139" w:author="Microsoft Office 用户" w:date="2021-09-13T14:14:00Z">
        <w:r w:rsidRPr="00300701" w:rsidDel="00300701">
          <w:rPr>
            <w:b/>
            <w:bCs/>
            <w:sz w:val="28"/>
            <w:szCs w:val="28"/>
            <w:lang w:val="en-US"/>
            <w:rPrChange w:id="1140" w:author="Microsoft Office 用户" w:date="2021-09-13T14:16:00Z">
              <w:rPr>
                <w:rFonts w:ascii="Consolas" w:hAnsi="Consolas" w:cs="Consolas"/>
                <w:color w:val="008200"/>
                <w:sz w:val="18"/>
                <w:szCs w:val="18"/>
                <w:bdr w:val="none" w:sz="0" w:space="0" w:color="auto" w:frame="1"/>
              </w:rPr>
            </w:rPrChange>
          </w:rPr>
          <w:delText>//Player A wins over Player B.  </w:delText>
        </w:r>
        <w:r w:rsidRPr="00300701" w:rsidDel="00300701">
          <w:rPr>
            <w:b/>
            <w:bCs/>
            <w:sz w:val="28"/>
            <w:szCs w:val="28"/>
            <w:lang w:val="en-US"/>
            <w:rPrChange w:id="1141" w:author="Microsoft Office 用户" w:date="2021-09-13T14:16:00Z">
              <w:rPr>
                <w:rFonts w:ascii="Consolas" w:hAnsi="Consolas" w:cs="Consolas"/>
                <w:color w:val="000000"/>
                <w:sz w:val="18"/>
                <w:szCs w:val="18"/>
                <w:bdr w:val="none" w:sz="0" w:space="0" w:color="auto" w:frame="1"/>
              </w:rPr>
            </w:rPrChange>
          </w:rPr>
          <w:delText>  </w:delText>
        </w:r>
      </w:del>
    </w:p>
    <w:p w14:paraId="712A9E39" w14:textId="6EEF21A3" w:rsidR="00435A54" w:rsidRPr="00300701" w:rsidDel="00300701" w:rsidRDefault="00435A54" w:rsidP="00300701">
      <w:pPr>
        <w:numPr>
          <w:ilvl w:val="0"/>
          <w:numId w:val="3"/>
        </w:numPr>
        <w:pBdr>
          <w:left w:val="single" w:sz="18" w:space="0" w:color="6CE26C"/>
        </w:pBdr>
        <w:shd w:val="clear" w:color="auto" w:fill="FFFFFF"/>
        <w:spacing w:line="210" w:lineRule="atLeast"/>
        <w:ind w:left="0" w:firstLine="0"/>
        <w:rPr>
          <w:del w:id="1142" w:author="Microsoft Office 用户" w:date="2021-09-13T14:14:00Z"/>
          <w:b/>
          <w:bCs/>
          <w:sz w:val="28"/>
          <w:szCs w:val="28"/>
          <w:lang w:val="en-US"/>
          <w:rPrChange w:id="1143" w:author="Microsoft Office 用户" w:date="2021-09-13T14:16:00Z">
            <w:rPr>
              <w:del w:id="1144" w:author="Microsoft Office 用户" w:date="2021-09-13T14:14:00Z"/>
              <w:rFonts w:ascii="Consolas" w:hAnsi="Consolas" w:cs="Consolas"/>
              <w:color w:val="5C5C5C"/>
              <w:sz w:val="18"/>
              <w:szCs w:val="18"/>
            </w:rPr>
          </w:rPrChange>
        </w:rPr>
        <w:pPrChange w:id="1145" w:author="Microsoft Office 用户" w:date="2021-09-13T14:15: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146" w:author="Microsoft Office 用户" w:date="2021-09-13T14:14:00Z">
        <w:r w:rsidRPr="00300701" w:rsidDel="00300701">
          <w:rPr>
            <w:b/>
            <w:bCs/>
            <w:sz w:val="28"/>
            <w:szCs w:val="28"/>
            <w:lang w:val="en-US"/>
            <w:rPrChange w:id="1147" w:author="Microsoft Office 用户" w:date="2021-09-13T14:16:00Z">
              <w:rPr>
                <w:rFonts w:ascii="Consolas" w:hAnsi="Consolas" w:cs="Consolas"/>
                <w:color w:val="008200"/>
                <w:sz w:val="18"/>
                <w:szCs w:val="18"/>
                <w:bdr w:val="none" w:sz="0" w:space="0" w:color="auto" w:frame="1"/>
              </w:rPr>
            </w:rPrChange>
          </w:rPr>
          <w:delText>//tie = true if tie, false otherwise</w:delText>
        </w:r>
        <w:r w:rsidRPr="00300701" w:rsidDel="00300701">
          <w:rPr>
            <w:b/>
            <w:bCs/>
            <w:sz w:val="28"/>
            <w:szCs w:val="28"/>
            <w:lang w:val="en-US"/>
            <w:rPrChange w:id="1148" w:author="Microsoft Office 用户" w:date="2021-09-13T14:16:00Z">
              <w:rPr>
                <w:rFonts w:ascii="Consolas" w:hAnsi="Consolas" w:cs="Consolas"/>
                <w:color w:val="000000"/>
                <w:sz w:val="18"/>
                <w:szCs w:val="18"/>
                <w:bdr w:val="none" w:sz="0" w:space="0" w:color="auto" w:frame="1"/>
              </w:rPr>
            </w:rPrChange>
          </w:rPr>
          <w:delText>  </w:delText>
        </w:r>
      </w:del>
    </w:p>
    <w:p w14:paraId="0B04DD95" w14:textId="34AE7288" w:rsidR="00435A54" w:rsidRPr="00300701" w:rsidDel="00300701" w:rsidRDefault="00435A54" w:rsidP="00300701">
      <w:pPr>
        <w:numPr>
          <w:ilvl w:val="0"/>
          <w:numId w:val="3"/>
        </w:numPr>
        <w:pBdr>
          <w:left w:val="single" w:sz="18" w:space="0" w:color="6CE26C"/>
        </w:pBdr>
        <w:shd w:val="clear" w:color="auto" w:fill="F8F8F8"/>
        <w:spacing w:line="210" w:lineRule="atLeast"/>
        <w:ind w:left="0" w:firstLine="0"/>
        <w:rPr>
          <w:del w:id="1149" w:author="Microsoft Office 用户" w:date="2021-09-13T14:14:00Z"/>
          <w:b/>
          <w:bCs/>
          <w:sz w:val="28"/>
          <w:szCs w:val="28"/>
          <w:lang w:val="en-US"/>
          <w:rPrChange w:id="1150" w:author="Microsoft Office 用户" w:date="2021-09-13T14:16:00Z">
            <w:rPr>
              <w:del w:id="1151" w:author="Microsoft Office 用户" w:date="2021-09-13T14:14:00Z"/>
              <w:rFonts w:ascii="Consolas" w:hAnsi="Consolas" w:cs="Consolas"/>
              <w:color w:val="5C5C5C"/>
              <w:sz w:val="18"/>
              <w:szCs w:val="18"/>
            </w:rPr>
          </w:rPrChange>
        </w:rPr>
        <w:pPrChange w:id="1152" w:author="Microsoft Office 用户" w:date="2021-09-13T14:15: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153" w:author="Microsoft Office 用户" w:date="2021-09-13T14:14:00Z">
        <w:r w:rsidRPr="00300701" w:rsidDel="00300701">
          <w:rPr>
            <w:b/>
            <w:bCs/>
            <w:sz w:val="28"/>
            <w:szCs w:val="28"/>
            <w:lang w:val="en-US"/>
            <w:rPrChange w:id="1154" w:author="Microsoft Office 用户" w:date="2021-09-13T14:16:00Z">
              <w:rPr>
                <w:rFonts w:ascii="Consolas" w:hAnsi="Consolas" w:cs="Consolas"/>
                <w:color w:val="000000"/>
                <w:sz w:val="18"/>
                <w:szCs w:val="18"/>
                <w:bdr w:val="none" w:sz="0" w:space="0" w:color="auto" w:frame="1"/>
              </w:rPr>
            </w:rPrChange>
          </w:rPr>
          <w:delText>pair&lt;</w:delText>
        </w:r>
        <w:r w:rsidRPr="00300701" w:rsidDel="00300701">
          <w:rPr>
            <w:b/>
            <w:bCs/>
            <w:sz w:val="28"/>
            <w:szCs w:val="28"/>
            <w:lang w:val="en-US"/>
            <w:rPrChange w:id="1155" w:author="Microsoft Office 用户" w:date="2021-09-13T14:16:00Z">
              <w:rPr>
                <w:rFonts w:ascii="Consolas" w:hAnsi="Consolas" w:cs="Consolas"/>
                <w:b/>
                <w:bCs/>
                <w:color w:val="2E8B57"/>
                <w:sz w:val="18"/>
                <w:szCs w:val="18"/>
                <w:bdr w:val="none" w:sz="0" w:space="0" w:color="auto" w:frame="1"/>
              </w:rPr>
            </w:rPrChange>
          </w:rPr>
          <w:delText>double</w:delText>
        </w:r>
        <w:r w:rsidRPr="00300701" w:rsidDel="00300701">
          <w:rPr>
            <w:b/>
            <w:bCs/>
            <w:sz w:val="28"/>
            <w:szCs w:val="28"/>
            <w:lang w:val="en-US"/>
            <w:rPrChange w:id="1156" w:author="Microsoft Office 用户" w:date="2021-09-13T14:16:00Z">
              <w:rPr>
                <w:rFonts w:ascii="Consolas" w:hAnsi="Consolas" w:cs="Consolas"/>
                <w:color w:val="000000"/>
                <w:sz w:val="18"/>
                <w:szCs w:val="18"/>
                <w:bdr w:val="none" w:sz="0" w:space="0" w:color="auto" w:frame="1"/>
              </w:rPr>
            </w:rPrChange>
          </w:rPr>
          <w:delText>,</w:delText>
        </w:r>
        <w:r w:rsidRPr="00300701" w:rsidDel="00300701">
          <w:rPr>
            <w:b/>
            <w:bCs/>
            <w:sz w:val="28"/>
            <w:szCs w:val="28"/>
            <w:lang w:val="en-US"/>
            <w:rPrChange w:id="1157" w:author="Microsoft Office 用户" w:date="2021-09-13T14:16:00Z">
              <w:rPr>
                <w:rFonts w:ascii="Consolas" w:hAnsi="Consolas" w:cs="Consolas"/>
                <w:b/>
                <w:bCs/>
                <w:color w:val="2E8B57"/>
                <w:sz w:val="18"/>
                <w:szCs w:val="18"/>
                <w:bdr w:val="none" w:sz="0" w:space="0" w:color="auto" w:frame="1"/>
              </w:rPr>
            </w:rPrChange>
          </w:rPr>
          <w:delText>double</w:delText>
        </w:r>
        <w:r w:rsidRPr="00300701" w:rsidDel="00300701">
          <w:rPr>
            <w:b/>
            <w:bCs/>
            <w:sz w:val="28"/>
            <w:szCs w:val="28"/>
            <w:lang w:val="en-US"/>
            <w:rPrChange w:id="1158" w:author="Microsoft Office 用户" w:date="2021-09-13T14:16:00Z">
              <w:rPr>
                <w:rFonts w:ascii="Consolas" w:hAnsi="Consolas" w:cs="Consolas"/>
                <w:color w:val="000000"/>
                <w:sz w:val="18"/>
                <w:szCs w:val="18"/>
                <w:bdr w:val="none" w:sz="0" w:space="0" w:color="auto" w:frame="1"/>
              </w:rPr>
            </w:rPrChange>
          </w:rPr>
          <w:delText>&gt; EloRating(</w:delText>
        </w:r>
        <w:r w:rsidRPr="00300701" w:rsidDel="00300701">
          <w:rPr>
            <w:b/>
            <w:bCs/>
            <w:sz w:val="28"/>
            <w:szCs w:val="28"/>
            <w:lang w:val="en-US"/>
            <w:rPrChange w:id="1159" w:author="Microsoft Office 用户" w:date="2021-09-13T14:16:00Z">
              <w:rPr>
                <w:rFonts w:ascii="Consolas" w:hAnsi="Consolas" w:cs="Consolas"/>
                <w:b/>
                <w:bCs/>
                <w:color w:val="2E8B57"/>
                <w:sz w:val="18"/>
                <w:szCs w:val="18"/>
                <w:bdr w:val="none" w:sz="0" w:space="0" w:color="auto" w:frame="1"/>
              </w:rPr>
            </w:rPrChange>
          </w:rPr>
          <w:delText>double</w:delText>
        </w:r>
        <w:r w:rsidRPr="00300701" w:rsidDel="00300701">
          <w:rPr>
            <w:b/>
            <w:bCs/>
            <w:sz w:val="28"/>
            <w:szCs w:val="28"/>
            <w:lang w:val="en-US"/>
            <w:rPrChange w:id="1160" w:author="Microsoft Office 用户" w:date="2021-09-13T14:16:00Z">
              <w:rPr>
                <w:rFonts w:ascii="Consolas" w:hAnsi="Consolas" w:cs="Consolas"/>
                <w:color w:val="000000"/>
                <w:sz w:val="18"/>
                <w:szCs w:val="18"/>
                <w:bdr w:val="none" w:sz="0" w:space="0" w:color="auto" w:frame="1"/>
              </w:rPr>
            </w:rPrChange>
          </w:rPr>
          <w:delText> Ra, </w:delText>
        </w:r>
        <w:r w:rsidRPr="00300701" w:rsidDel="00300701">
          <w:rPr>
            <w:b/>
            <w:bCs/>
            <w:sz w:val="28"/>
            <w:szCs w:val="28"/>
            <w:lang w:val="en-US"/>
            <w:rPrChange w:id="1161" w:author="Microsoft Office 用户" w:date="2021-09-13T14:16:00Z">
              <w:rPr>
                <w:rFonts w:ascii="Consolas" w:hAnsi="Consolas" w:cs="Consolas"/>
                <w:b/>
                <w:bCs/>
                <w:color w:val="2E8B57"/>
                <w:sz w:val="18"/>
                <w:szCs w:val="18"/>
                <w:bdr w:val="none" w:sz="0" w:space="0" w:color="auto" w:frame="1"/>
              </w:rPr>
            </w:rPrChange>
          </w:rPr>
          <w:delText>double</w:delText>
        </w:r>
        <w:r w:rsidRPr="00300701" w:rsidDel="00300701">
          <w:rPr>
            <w:b/>
            <w:bCs/>
            <w:sz w:val="28"/>
            <w:szCs w:val="28"/>
            <w:lang w:val="en-US"/>
            <w:rPrChange w:id="1162" w:author="Microsoft Office 用户" w:date="2021-09-13T14:16:00Z">
              <w:rPr>
                <w:rFonts w:ascii="Consolas" w:hAnsi="Consolas" w:cs="Consolas"/>
                <w:color w:val="000000"/>
                <w:sz w:val="18"/>
                <w:szCs w:val="18"/>
                <w:bdr w:val="none" w:sz="0" w:space="0" w:color="auto" w:frame="1"/>
              </w:rPr>
            </w:rPrChange>
          </w:rPr>
          <w:delText> Rb, </w:delText>
        </w:r>
        <w:r w:rsidRPr="00300701" w:rsidDel="00300701">
          <w:rPr>
            <w:b/>
            <w:bCs/>
            <w:sz w:val="28"/>
            <w:szCs w:val="28"/>
            <w:lang w:val="en-US"/>
            <w:rPrChange w:id="1163" w:author="Microsoft Office 用户" w:date="2021-09-13T14:16:00Z">
              <w:rPr>
                <w:rFonts w:ascii="Consolas" w:hAnsi="Consolas" w:cs="Consolas"/>
                <w:b/>
                <w:bCs/>
                <w:color w:val="2E8B57"/>
                <w:sz w:val="18"/>
                <w:szCs w:val="18"/>
                <w:bdr w:val="none" w:sz="0" w:space="0" w:color="auto" w:frame="1"/>
              </w:rPr>
            </w:rPrChange>
          </w:rPr>
          <w:delText>double</w:delText>
        </w:r>
        <w:r w:rsidRPr="00300701" w:rsidDel="00300701">
          <w:rPr>
            <w:b/>
            <w:bCs/>
            <w:sz w:val="28"/>
            <w:szCs w:val="28"/>
            <w:lang w:val="en-US"/>
            <w:rPrChange w:id="1164" w:author="Microsoft Office 用户" w:date="2021-09-13T14:16:00Z">
              <w:rPr>
                <w:rFonts w:ascii="Consolas" w:hAnsi="Consolas" w:cs="Consolas"/>
                <w:color w:val="000000"/>
                <w:sz w:val="18"/>
                <w:szCs w:val="18"/>
                <w:bdr w:val="none" w:sz="0" w:space="0" w:color="auto" w:frame="1"/>
              </w:rPr>
            </w:rPrChange>
          </w:rPr>
          <w:delText> k, </w:delText>
        </w:r>
        <w:r w:rsidRPr="00300701" w:rsidDel="00300701">
          <w:rPr>
            <w:b/>
            <w:bCs/>
            <w:sz w:val="28"/>
            <w:szCs w:val="28"/>
            <w:lang w:val="en-US"/>
            <w:rPrChange w:id="1165" w:author="Microsoft Office 用户" w:date="2021-09-13T14:16:00Z">
              <w:rPr>
                <w:rFonts w:ascii="Consolas" w:hAnsi="Consolas" w:cs="Consolas"/>
                <w:b/>
                <w:bCs/>
                <w:color w:val="2E8B57"/>
                <w:sz w:val="18"/>
                <w:szCs w:val="18"/>
                <w:bdr w:val="none" w:sz="0" w:space="0" w:color="auto" w:frame="1"/>
              </w:rPr>
            </w:rPrChange>
          </w:rPr>
          <w:delText>bool</w:delText>
        </w:r>
        <w:r w:rsidRPr="00300701" w:rsidDel="00300701">
          <w:rPr>
            <w:b/>
            <w:bCs/>
            <w:sz w:val="28"/>
            <w:szCs w:val="28"/>
            <w:lang w:val="en-US"/>
            <w:rPrChange w:id="1166" w:author="Microsoft Office 用户" w:date="2021-09-13T14:16:00Z">
              <w:rPr>
                <w:rFonts w:ascii="Consolas" w:hAnsi="Consolas" w:cs="Consolas"/>
                <w:color w:val="000000"/>
                <w:sz w:val="18"/>
                <w:szCs w:val="18"/>
                <w:bdr w:val="none" w:sz="0" w:space="0" w:color="auto" w:frame="1"/>
              </w:rPr>
            </w:rPrChange>
          </w:rPr>
          <w:delText> tie) {  </w:delText>
        </w:r>
      </w:del>
    </w:p>
    <w:p w14:paraId="54B54DC2" w14:textId="4AB0517B" w:rsidR="00435A54" w:rsidRPr="00300701" w:rsidDel="00300701" w:rsidRDefault="00435A54" w:rsidP="00300701">
      <w:pPr>
        <w:numPr>
          <w:ilvl w:val="0"/>
          <w:numId w:val="3"/>
        </w:numPr>
        <w:pBdr>
          <w:left w:val="single" w:sz="18" w:space="0" w:color="6CE26C"/>
        </w:pBdr>
        <w:shd w:val="clear" w:color="auto" w:fill="FFFFFF"/>
        <w:spacing w:line="210" w:lineRule="atLeast"/>
        <w:ind w:left="0" w:firstLine="0"/>
        <w:rPr>
          <w:del w:id="1167" w:author="Microsoft Office 用户" w:date="2021-09-13T14:14:00Z"/>
          <w:b/>
          <w:bCs/>
          <w:sz w:val="28"/>
          <w:szCs w:val="28"/>
          <w:lang w:val="en-US"/>
          <w:rPrChange w:id="1168" w:author="Microsoft Office 用户" w:date="2021-09-13T14:16:00Z">
            <w:rPr>
              <w:del w:id="1169" w:author="Microsoft Office 用户" w:date="2021-09-13T14:14:00Z"/>
              <w:rFonts w:ascii="Consolas" w:hAnsi="Consolas" w:cs="Consolas"/>
              <w:color w:val="5C5C5C"/>
              <w:sz w:val="18"/>
              <w:szCs w:val="18"/>
            </w:rPr>
          </w:rPrChange>
        </w:rPr>
        <w:pPrChange w:id="1170" w:author="Microsoft Office 用户" w:date="2021-09-13T14:15: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171" w:author="Microsoft Office 用户" w:date="2021-09-13T14:14:00Z">
        <w:r w:rsidRPr="00300701" w:rsidDel="00300701">
          <w:rPr>
            <w:b/>
            <w:bCs/>
            <w:sz w:val="28"/>
            <w:szCs w:val="28"/>
            <w:lang w:val="en-US"/>
            <w:rPrChange w:id="1172" w:author="Microsoft Office 用户" w:date="2021-09-13T14:16:00Z">
              <w:rPr>
                <w:rFonts w:ascii="Consolas" w:hAnsi="Consolas" w:cs="Consolas"/>
                <w:color w:val="000000"/>
                <w:sz w:val="18"/>
                <w:szCs w:val="18"/>
                <w:bdr w:val="none" w:sz="0" w:space="0" w:color="auto" w:frame="1"/>
              </w:rPr>
            </w:rPrChange>
          </w:rPr>
          <w:delText>    </w:delText>
        </w:r>
        <w:r w:rsidRPr="00300701" w:rsidDel="00300701">
          <w:rPr>
            <w:b/>
            <w:bCs/>
            <w:sz w:val="28"/>
            <w:szCs w:val="28"/>
            <w:lang w:val="en-US"/>
            <w:rPrChange w:id="1173" w:author="Microsoft Office 用户" w:date="2021-09-13T14:16:00Z">
              <w:rPr>
                <w:rFonts w:ascii="Consolas" w:hAnsi="Consolas" w:cs="Consolas"/>
                <w:b/>
                <w:bCs/>
                <w:color w:val="2E8B57"/>
                <w:sz w:val="18"/>
                <w:szCs w:val="18"/>
                <w:bdr w:val="none" w:sz="0" w:space="0" w:color="auto" w:frame="1"/>
              </w:rPr>
            </w:rPrChange>
          </w:rPr>
          <w:delText>double</w:delText>
        </w:r>
        <w:r w:rsidRPr="00300701" w:rsidDel="00300701">
          <w:rPr>
            <w:b/>
            <w:bCs/>
            <w:sz w:val="28"/>
            <w:szCs w:val="28"/>
            <w:lang w:val="en-US"/>
            <w:rPrChange w:id="1174" w:author="Microsoft Office 用户" w:date="2021-09-13T14:16:00Z">
              <w:rPr>
                <w:rFonts w:ascii="Consolas" w:hAnsi="Consolas" w:cs="Consolas"/>
                <w:color w:val="000000"/>
                <w:sz w:val="18"/>
                <w:szCs w:val="18"/>
                <w:bdr w:val="none" w:sz="0" w:space="0" w:color="auto" w:frame="1"/>
              </w:rPr>
            </w:rPrChange>
          </w:rPr>
          <w:delText> Pa,Pb,deltA,deltB;  </w:delText>
        </w:r>
      </w:del>
    </w:p>
    <w:p w14:paraId="4A74E0E5" w14:textId="46725531" w:rsidR="00435A54" w:rsidRPr="00300701" w:rsidDel="00300701" w:rsidRDefault="00435A54" w:rsidP="00300701">
      <w:pPr>
        <w:numPr>
          <w:ilvl w:val="0"/>
          <w:numId w:val="3"/>
        </w:numPr>
        <w:pBdr>
          <w:left w:val="single" w:sz="18" w:space="0" w:color="6CE26C"/>
        </w:pBdr>
        <w:shd w:val="clear" w:color="auto" w:fill="F8F8F8"/>
        <w:spacing w:line="210" w:lineRule="atLeast"/>
        <w:ind w:left="0" w:firstLine="0"/>
        <w:rPr>
          <w:del w:id="1175" w:author="Microsoft Office 用户" w:date="2021-09-13T14:14:00Z"/>
          <w:b/>
          <w:bCs/>
          <w:sz w:val="28"/>
          <w:szCs w:val="28"/>
          <w:lang w:val="en-US"/>
          <w:rPrChange w:id="1176" w:author="Microsoft Office 用户" w:date="2021-09-13T14:16:00Z">
            <w:rPr>
              <w:del w:id="1177" w:author="Microsoft Office 用户" w:date="2021-09-13T14:14:00Z"/>
              <w:rFonts w:ascii="Consolas" w:hAnsi="Consolas" w:cs="Consolas"/>
              <w:color w:val="5C5C5C"/>
              <w:sz w:val="18"/>
              <w:szCs w:val="18"/>
            </w:rPr>
          </w:rPrChange>
        </w:rPr>
        <w:pPrChange w:id="1178" w:author="Microsoft Office 用户" w:date="2021-09-13T14:15: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179" w:author="Microsoft Office 用户" w:date="2021-09-13T14:14:00Z">
        <w:r w:rsidRPr="00300701" w:rsidDel="00300701">
          <w:rPr>
            <w:b/>
            <w:bCs/>
            <w:sz w:val="28"/>
            <w:szCs w:val="28"/>
            <w:lang w:val="en-US"/>
            <w:rPrChange w:id="1180" w:author="Microsoft Office 用户" w:date="2021-09-13T14:16:00Z">
              <w:rPr>
                <w:rFonts w:ascii="Consolas" w:hAnsi="Consolas" w:cs="Consolas"/>
                <w:color w:val="000000"/>
                <w:sz w:val="18"/>
                <w:szCs w:val="18"/>
                <w:bdr w:val="none" w:sz="0" w:space="0" w:color="auto" w:frame="1"/>
              </w:rPr>
            </w:rPrChange>
          </w:rPr>
          <w:delText>    Pb=Prob(Ra,Rb);</w:delText>
        </w:r>
        <w:r w:rsidRPr="00300701" w:rsidDel="00300701">
          <w:rPr>
            <w:b/>
            <w:bCs/>
            <w:sz w:val="28"/>
            <w:szCs w:val="28"/>
            <w:lang w:val="en-US"/>
            <w:rPrChange w:id="1181" w:author="Microsoft Office 用户" w:date="2021-09-13T14:16:00Z">
              <w:rPr>
                <w:rFonts w:ascii="Consolas" w:hAnsi="Consolas" w:cs="Consolas"/>
                <w:color w:val="008200"/>
                <w:sz w:val="18"/>
                <w:szCs w:val="18"/>
                <w:bdr w:val="none" w:sz="0" w:space="0" w:color="auto" w:frame="1"/>
              </w:rPr>
            </w:rPrChange>
          </w:rPr>
          <w:delText>//prob of b winning</w:delText>
        </w:r>
        <w:r w:rsidRPr="00300701" w:rsidDel="00300701">
          <w:rPr>
            <w:b/>
            <w:bCs/>
            <w:sz w:val="28"/>
            <w:szCs w:val="28"/>
            <w:lang w:val="en-US"/>
            <w:rPrChange w:id="1182" w:author="Microsoft Office 用户" w:date="2021-09-13T14:16:00Z">
              <w:rPr>
                <w:rFonts w:ascii="Consolas" w:hAnsi="Consolas" w:cs="Consolas"/>
                <w:color w:val="000000"/>
                <w:sz w:val="18"/>
                <w:szCs w:val="18"/>
                <w:bdr w:val="none" w:sz="0" w:space="0" w:color="auto" w:frame="1"/>
              </w:rPr>
            </w:rPrChange>
          </w:rPr>
          <w:delText>  </w:delText>
        </w:r>
      </w:del>
    </w:p>
    <w:p w14:paraId="00E48DBB" w14:textId="6B80AA2A" w:rsidR="00435A54" w:rsidRPr="00300701" w:rsidDel="00300701" w:rsidRDefault="00435A54" w:rsidP="00300701">
      <w:pPr>
        <w:numPr>
          <w:ilvl w:val="0"/>
          <w:numId w:val="3"/>
        </w:numPr>
        <w:pBdr>
          <w:left w:val="single" w:sz="18" w:space="0" w:color="6CE26C"/>
        </w:pBdr>
        <w:shd w:val="clear" w:color="auto" w:fill="FFFFFF"/>
        <w:spacing w:line="210" w:lineRule="atLeast"/>
        <w:ind w:left="0" w:firstLine="0"/>
        <w:rPr>
          <w:del w:id="1183" w:author="Microsoft Office 用户" w:date="2021-09-13T14:14:00Z"/>
          <w:b/>
          <w:bCs/>
          <w:sz w:val="28"/>
          <w:szCs w:val="28"/>
          <w:lang w:val="en-US"/>
          <w:rPrChange w:id="1184" w:author="Microsoft Office 用户" w:date="2021-09-13T14:16:00Z">
            <w:rPr>
              <w:del w:id="1185" w:author="Microsoft Office 用户" w:date="2021-09-13T14:14:00Z"/>
              <w:rFonts w:ascii="Consolas" w:hAnsi="Consolas" w:cs="Consolas"/>
              <w:color w:val="5C5C5C"/>
              <w:sz w:val="18"/>
              <w:szCs w:val="18"/>
            </w:rPr>
          </w:rPrChange>
        </w:rPr>
        <w:pPrChange w:id="1186" w:author="Microsoft Office 用户" w:date="2021-09-13T14:15: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187" w:author="Microsoft Office 用户" w:date="2021-09-13T14:14:00Z">
        <w:r w:rsidRPr="00300701" w:rsidDel="00300701">
          <w:rPr>
            <w:b/>
            <w:bCs/>
            <w:sz w:val="28"/>
            <w:szCs w:val="28"/>
            <w:lang w:val="en-US"/>
            <w:rPrChange w:id="1188" w:author="Microsoft Office 用户" w:date="2021-09-13T14:16:00Z">
              <w:rPr>
                <w:rFonts w:ascii="Consolas" w:hAnsi="Consolas" w:cs="Consolas"/>
                <w:color w:val="000000"/>
                <w:sz w:val="18"/>
                <w:szCs w:val="18"/>
                <w:bdr w:val="none" w:sz="0" w:space="0" w:color="auto" w:frame="1"/>
              </w:rPr>
            </w:rPrChange>
          </w:rPr>
          <w:delText>    Pa=Prob(Rb,Ra);</w:delText>
        </w:r>
        <w:r w:rsidRPr="00300701" w:rsidDel="00300701">
          <w:rPr>
            <w:b/>
            <w:bCs/>
            <w:sz w:val="28"/>
            <w:szCs w:val="28"/>
            <w:lang w:val="en-US"/>
            <w:rPrChange w:id="1189" w:author="Microsoft Office 用户" w:date="2021-09-13T14:16:00Z">
              <w:rPr>
                <w:rFonts w:ascii="Consolas" w:hAnsi="Consolas" w:cs="Consolas"/>
                <w:color w:val="008200"/>
                <w:sz w:val="18"/>
                <w:szCs w:val="18"/>
                <w:bdr w:val="none" w:sz="0" w:space="0" w:color="auto" w:frame="1"/>
              </w:rPr>
            </w:rPrChange>
          </w:rPr>
          <w:delText>//prob of a winning</w:delText>
        </w:r>
        <w:r w:rsidRPr="00300701" w:rsidDel="00300701">
          <w:rPr>
            <w:b/>
            <w:bCs/>
            <w:sz w:val="28"/>
            <w:szCs w:val="28"/>
            <w:lang w:val="en-US"/>
            <w:rPrChange w:id="1190" w:author="Microsoft Office 用户" w:date="2021-09-13T14:16:00Z">
              <w:rPr>
                <w:rFonts w:ascii="Consolas" w:hAnsi="Consolas" w:cs="Consolas"/>
                <w:color w:val="000000"/>
                <w:sz w:val="18"/>
                <w:szCs w:val="18"/>
                <w:bdr w:val="none" w:sz="0" w:space="0" w:color="auto" w:frame="1"/>
              </w:rPr>
            </w:rPrChange>
          </w:rPr>
          <w:delText>  </w:delText>
        </w:r>
      </w:del>
    </w:p>
    <w:p w14:paraId="5B1DFEEC" w14:textId="3B52FED8" w:rsidR="00435A54" w:rsidRPr="00300701" w:rsidDel="00300701" w:rsidRDefault="00435A54" w:rsidP="00300701">
      <w:pPr>
        <w:numPr>
          <w:ilvl w:val="0"/>
          <w:numId w:val="3"/>
        </w:numPr>
        <w:pBdr>
          <w:left w:val="single" w:sz="18" w:space="0" w:color="6CE26C"/>
        </w:pBdr>
        <w:shd w:val="clear" w:color="auto" w:fill="F8F8F8"/>
        <w:spacing w:line="210" w:lineRule="atLeast"/>
        <w:ind w:left="0" w:firstLine="0"/>
        <w:rPr>
          <w:del w:id="1191" w:author="Microsoft Office 用户" w:date="2021-09-13T14:14:00Z"/>
          <w:b/>
          <w:bCs/>
          <w:sz w:val="28"/>
          <w:szCs w:val="28"/>
          <w:lang w:val="en-US"/>
          <w:rPrChange w:id="1192" w:author="Microsoft Office 用户" w:date="2021-09-13T14:16:00Z">
            <w:rPr>
              <w:del w:id="1193" w:author="Microsoft Office 用户" w:date="2021-09-13T14:14:00Z"/>
              <w:rFonts w:ascii="Consolas" w:hAnsi="Consolas" w:cs="Consolas"/>
              <w:color w:val="5C5C5C"/>
              <w:sz w:val="18"/>
              <w:szCs w:val="18"/>
            </w:rPr>
          </w:rPrChange>
        </w:rPr>
        <w:pPrChange w:id="1194" w:author="Microsoft Office 用户" w:date="2021-09-13T14:15: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195" w:author="Microsoft Office 用户" w:date="2021-09-13T14:14:00Z">
        <w:r w:rsidRPr="00300701" w:rsidDel="00300701">
          <w:rPr>
            <w:b/>
            <w:bCs/>
            <w:sz w:val="28"/>
            <w:szCs w:val="28"/>
            <w:lang w:val="en-US"/>
            <w:rPrChange w:id="1196" w:author="Microsoft Office 用户" w:date="2021-09-13T14:16:00Z">
              <w:rPr>
                <w:rFonts w:ascii="Consolas" w:hAnsi="Consolas" w:cs="Consolas"/>
                <w:color w:val="000000"/>
                <w:sz w:val="18"/>
                <w:szCs w:val="18"/>
                <w:bdr w:val="none" w:sz="0" w:space="0" w:color="auto" w:frame="1"/>
              </w:rPr>
            </w:rPrChange>
          </w:rPr>
          <w:delText>    </w:delText>
        </w:r>
        <w:r w:rsidRPr="00300701" w:rsidDel="00300701">
          <w:rPr>
            <w:b/>
            <w:bCs/>
            <w:sz w:val="28"/>
            <w:szCs w:val="28"/>
            <w:lang w:val="en-US"/>
            <w:rPrChange w:id="1197" w:author="Microsoft Office 用户" w:date="2021-09-13T14:16:00Z">
              <w:rPr>
                <w:rFonts w:ascii="Consolas" w:hAnsi="Consolas" w:cs="Consolas"/>
                <w:b/>
                <w:bCs/>
                <w:color w:val="006699"/>
                <w:sz w:val="18"/>
                <w:szCs w:val="18"/>
                <w:bdr w:val="none" w:sz="0" w:space="0" w:color="auto" w:frame="1"/>
              </w:rPr>
            </w:rPrChange>
          </w:rPr>
          <w:delText>if</w:delText>
        </w:r>
        <w:r w:rsidRPr="00300701" w:rsidDel="00300701">
          <w:rPr>
            <w:b/>
            <w:bCs/>
            <w:sz w:val="28"/>
            <w:szCs w:val="28"/>
            <w:lang w:val="en-US"/>
            <w:rPrChange w:id="1198" w:author="Microsoft Office 用户" w:date="2021-09-13T14:16:00Z">
              <w:rPr>
                <w:rFonts w:ascii="Consolas" w:hAnsi="Consolas" w:cs="Consolas"/>
                <w:color w:val="000000"/>
                <w:sz w:val="18"/>
                <w:szCs w:val="18"/>
                <w:bdr w:val="none" w:sz="0" w:space="0" w:color="auto" w:frame="1"/>
              </w:rPr>
            </w:rPrChange>
          </w:rPr>
          <w:delText>(tie) {  </w:delText>
        </w:r>
      </w:del>
    </w:p>
    <w:p w14:paraId="28C98239" w14:textId="09077698" w:rsidR="00435A54" w:rsidRPr="00300701" w:rsidDel="00300701" w:rsidRDefault="00435A54" w:rsidP="00300701">
      <w:pPr>
        <w:numPr>
          <w:ilvl w:val="0"/>
          <w:numId w:val="3"/>
        </w:numPr>
        <w:pBdr>
          <w:left w:val="single" w:sz="18" w:space="0" w:color="6CE26C"/>
        </w:pBdr>
        <w:shd w:val="clear" w:color="auto" w:fill="FFFFFF"/>
        <w:spacing w:line="210" w:lineRule="atLeast"/>
        <w:ind w:left="0" w:firstLine="0"/>
        <w:rPr>
          <w:del w:id="1199" w:author="Microsoft Office 用户" w:date="2021-09-13T14:14:00Z"/>
          <w:b/>
          <w:bCs/>
          <w:sz w:val="28"/>
          <w:szCs w:val="28"/>
          <w:lang w:val="en-US"/>
          <w:rPrChange w:id="1200" w:author="Microsoft Office 用户" w:date="2021-09-13T14:16:00Z">
            <w:rPr>
              <w:del w:id="1201" w:author="Microsoft Office 用户" w:date="2021-09-13T14:14:00Z"/>
              <w:rFonts w:ascii="Consolas" w:hAnsi="Consolas" w:cs="Consolas"/>
              <w:color w:val="5C5C5C"/>
              <w:sz w:val="18"/>
              <w:szCs w:val="18"/>
            </w:rPr>
          </w:rPrChange>
        </w:rPr>
        <w:pPrChange w:id="1202" w:author="Microsoft Office 用户" w:date="2021-09-13T14:15: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203" w:author="Microsoft Office 用户" w:date="2021-09-13T14:14:00Z">
        <w:r w:rsidRPr="00300701" w:rsidDel="00300701">
          <w:rPr>
            <w:b/>
            <w:bCs/>
            <w:sz w:val="28"/>
            <w:szCs w:val="28"/>
            <w:lang w:val="en-US"/>
            <w:rPrChange w:id="1204" w:author="Microsoft Office 用户" w:date="2021-09-13T14:16:00Z">
              <w:rPr>
                <w:rFonts w:ascii="Consolas" w:hAnsi="Consolas" w:cs="Consolas"/>
                <w:color w:val="000000"/>
                <w:sz w:val="18"/>
                <w:szCs w:val="18"/>
                <w:bdr w:val="none" w:sz="0" w:space="0" w:color="auto" w:frame="1"/>
              </w:rPr>
            </w:rPrChange>
          </w:rPr>
          <w:delText>        deltA=k*(0.5-Pa);  </w:delText>
        </w:r>
      </w:del>
    </w:p>
    <w:p w14:paraId="55958585" w14:textId="606ADBF4" w:rsidR="00435A54" w:rsidRPr="00300701" w:rsidDel="00300701" w:rsidRDefault="00435A54" w:rsidP="00300701">
      <w:pPr>
        <w:numPr>
          <w:ilvl w:val="0"/>
          <w:numId w:val="3"/>
        </w:numPr>
        <w:pBdr>
          <w:left w:val="single" w:sz="18" w:space="0" w:color="6CE26C"/>
        </w:pBdr>
        <w:shd w:val="clear" w:color="auto" w:fill="F8F8F8"/>
        <w:spacing w:line="210" w:lineRule="atLeast"/>
        <w:ind w:left="0" w:firstLine="0"/>
        <w:rPr>
          <w:del w:id="1205" w:author="Microsoft Office 用户" w:date="2021-09-13T14:14:00Z"/>
          <w:b/>
          <w:bCs/>
          <w:sz w:val="28"/>
          <w:szCs w:val="28"/>
          <w:lang w:val="en-US"/>
          <w:rPrChange w:id="1206" w:author="Microsoft Office 用户" w:date="2021-09-13T14:16:00Z">
            <w:rPr>
              <w:del w:id="1207" w:author="Microsoft Office 用户" w:date="2021-09-13T14:14:00Z"/>
              <w:rFonts w:ascii="Consolas" w:hAnsi="Consolas" w:cs="Consolas"/>
              <w:color w:val="5C5C5C"/>
              <w:sz w:val="18"/>
              <w:szCs w:val="18"/>
            </w:rPr>
          </w:rPrChange>
        </w:rPr>
        <w:pPrChange w:id="1208" w:author="Microsoft Office 用户" w:date="2021-09-13T14:15: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209" w:author="Microsoft Office 用户" w:date="2021-09-13T14:14:00Z">
        <w:r w:rsidRPr="00300701" w:rsidDel="00300701">
          <w:rPr>
            <w:b/>
            <w:bCs/>
            <w:sz w:val="28"/>
            <w:szCs w:val="28"/>
            <w:lang w:val="en-US"/>
            <w:rPrChange w:id="1210" w:author="Microsoft Office 用户" w:date="2021-09-13T14:16:00Z">
              <w:rPr>
                <w:rFonts w:ascii="Consolas" w:hAnsi="Consolas" w:cs="Consolas"/>
                <w:color w:val="000000"/>
                <w:sz w:val="18"/>
                <w:szCs w:val="18"/>
                <w:bdr w:val="none" w:sz="0" w:space="0" w:color="auto" w:frame="1"/>
              </w:rPr>
            </w:rPrChange>
          </w:rPr>
          <w:delText>        deltB=k*(0.5-Pb);  </w:delText>
        </w:r>
      </w:del>
    </w:p>
    <w:p w14:paraId="64301DB9" w14:textId="4ED6B02F" w:rsidR="00435A54" w:rsidRPr="00300701" w:rsidDel="00300701" w:rsidRDefault="00435A54" w:rsidP="00300701">
      <w:pPr>
        <w:numPr>
          <w:ilvl w:val="0"/>
          <w:numId w:val="3"/>
        </w:numPr>
        <w:pBdr>
          <w:left w:val="single" w:sz="18" w:space="0" w:color="6CE26C"/>
        </w:pBdr>
        <w:shd w:val="clear" w:color="auto" w:fill="FFFFFF"/>
        <w:spacing w:line="210" w:lineRule="atLeast"/>
        <w:ind w:left="0" w:firstLine="0"/>
        <w:rPr>
          <w:del w:id="1211" w:author="Microsoft Office 用户" w:date="2021-09-13T14:14:00Z"/>
          <w:b/>
          <w:bCs/>
          <w:sz w:val="28"/>
          <w:szCs w:val="28"/>
          <w:lang w:val="en-US"/>
          <w:rPrChange w:id="1212" w:author="Microsoft Office 用户" w:date="2021-09-13T14:16:00Z">
            <w:rPr>
              <w:del w:id="1213" w:author="Microsoft Office 用户" w:date="2021-09-13T14:14:00Z"/>
              <w:rFonts w:ascii="Consolas" w:hAnsi="Consolas" w:cs="Consolas"/>
              <w:color w:val="5C5C5C"/>
              <w:sz w:val="18"/>
              <w:szCs w:val="18"/>
            </w:rPr>
          </w:rPrChange>
        </w:rPr>
        <w:pPrChange w:id="1214" w:author="Microsoft Office 用户" w:date="2021-09-13T14:15: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215" w:author="Microsoft Office 用户" w:date="2021-09-13T14:14:00Z">
        <w:r w:rsidRPr="00300701" w:rsidDel="00300701">
          <w:rPr>
            <w:b/>
            <w:bCs/>
            <w:sz w:val="28"/>
            <w:szCs w:val="28"/>
            <w:lang w:val="en-US"/>
            <w:rPrChange w:id="1216" w:author="Microsoft Office 用户" w:date="2021-09-13T14:16:00Z">
              <w:rPr>
                <w:rFonts w:ascii="Consolas" w:hAnsi="Consolas" w:cs="Consolas"/>
                <w:color w:val="000000"/>
                <w:sz w:val="18"/>
                <w:szCs w:val="18"/>
                <w:bdr w:val="none" w:sz="0" w:space="0" w:color="auto" w:frame="1"/>
              </w:rPr>
            </w:rPrChange>
          </w:rPr>
          <w:delText>    }  </w:delText>
        </w:r>
      </w:del>
    </w:p>
    <w:p w14:paraId="24F13D51" w14:textId="51333A6A" w:rsidR="00435A54" w:rsidRPr="00300701" w:rsidDel="00300701" w:rsidRDefault="00435A54" w:rsidP="00300701">
      <w:pPr>
        <w:numPr>
          <w:ilvl w:val="0"/>
          <w:numId w:val="3"/>
        </w:numPr>
        <w:pBdr>
          <w:left w:val="single" w:sz="18" w:space="0" w:color="6CE26C"/>
        </w:pBdr>
        <w:shd w:val="clear" w:color="auto" w:fill="F8F8F8"/>
        <w:spacing w:line="210" w:lineRule="atLeast"/>
        <w:ind w:left="0" w:firstLine="0"/>
        <w:rPr>
          <w:del w:id="1217" w:author="Microsoft Office 用户" w:date="2021-09-13T14:14:00Z"/>
          <w:b/>
          <w:bCs/>
          <w:sz w:val="28"/>
          <w:szCs w:val="28"/>
          <w:lang w:val="en-US"/>
          <w:rPrChange w:id="1218" w:author="Microsoft Office 用户" w:date="2021-09-13T14:16:00Z">
            <w:rPr>
              <w:del w:id="1219" w:author="Microsoft Office 用户" w:date="2021-09-13T14:14:00Z"/>
              <w:rFonts w:ascii="Consolas" w:hAnsi="Consolas" w:cs="Consolas"/>
              <w:color w:val="5C5C5C"/>
              <w:sz w:val="18"/>
              <w:szCs w:val="18"/>
            </w:rPr>
          </w:rPrChange>
        </w:rPr>
        <w:pPrChange w:id="1220" w:author="Microsoft Office 用户" w:date="2021-09-13T14:15: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221" w:author="Microsoft Office 用户" w:date="2021-09-13T14:14:00Z">
        <w:r w:rsidRPr="00300701" w:rsidDel="00300701">
          <w:rPr>
            <w:b/>
            <w:bCs/>
            <w:sz w:val="28"/>
            <w:szCs w:val="28"/>
            <w:lang w:val="en-US"/>
            <w:rPrChange w:id="1222" w:author="Microsoft Office 用户" w:date="2021-09-13T14:16:00Z">
              <w:rPr>
                <w:rFonts w:ascii="Consolas" w:hAnsi="Consolas" w:cs="Consolas"/>
                <w:color w:val="000000"/>
                <w:sz w:val="18"/>
                <w:szCs w:val="18"/>
                <w:bdr w:val="none" w:sz="0" w:space="0" w:color="auto" w:frame="1"/>
              </w:rPr>
            </w:rPrChange>
          </w:rPr>
          <w:delText>    </w:delText>
        </w:r>
        <w:r w:rsidRPr="00300701" w:rsidDel="00300701">
          <w:rPr>
            <w:b/>
            <w:bCs/>
            <w:sz w:val="28"/>
            <w:szCs w:val="28"/>
            <w:lang w:val="en-US"/>
            <w:rPrChange w:id="1223" w:author="Microsoft Office 用户" w:date="2021-09-13T14:16:00Z">
              <w:rPr>
                <w:rFonts w:ascii="Consolas" w:hAnsi="Consolas" w:cs="Consolas"/>
                <w:b/>
                <w:bCs/>
                <w:color w:val="006699"/>
                <w:sz w:val="18"/>
                <w:szCs w:val="18"/>
                <w:bdr w:val="none" w:sz="0" w:space="0" w:color="auto" w:frame="1"/>
              </w:rPr>
            </w:rPrChange>
          </w:rPr>
          <w:delText>else</w:delText>
        </w:r>
        <w:r w:rsidRPr="00300701" w:rsidDel="00300701">
          <w:rPr>
            <w:b/>
            <w:bCs/>
            <w:sz w:val="28"/>
            <w:szCs w:val="28"/>
            <w:lang w:val="en-US"/>
            <w:rPrChange w:id="1224" w:author="Microsoft Office 用户" w:date="2021-09-13T14:16:00Z">
              <w:rPr>
                <w:rFonts w:ascii="Consolas" w:hAnsi="Consolas" w:cs="Consolas"/>
                <w:color w:val="000000"/>
                <w:sz w:val="18"/>
                <w:szCs w:val="18"/>
                <w:bdr w:val="none" w:sz="0" w:space="0" w:color="auto" w:frame="1"/>
              </w:rPr>
            </w:rPrChange>
          </w:rPr>
          <w:delText> {  </w:delText>
        </w:r>
      </w:del>
    </w:p>
    <w:p w14:paraId="55CA109C" w14:textId="105AAB12" w:rsidR="00435A54" w:rsidRPr="00300701" w:rsidDel="00300701" w:rsidRDefault="00435A54" w:rsidP="00300701">
      <w:pPr>
        <w:numPr>
          <w:ilvl w:val="0"/>
          <w:numId w:val="3"/>
        </w:numPr>
        <w:pBdr>
          <w:left w:val="single" w:sz="18" w:space="0" w:color="6CE26C"/>
        </w:pBdr>
        <w:shd w:val="clear" w:color="auto" w:fill="FFFFFF"/>
        <w:spacing w:line="210" w:lineRule="atLeast"/>
        <w:ind w:left="0" w:firstLine="0"/>
        <w:rPr>
          <w:del w:id="1225" w:author="Microsoft Office 用户" w:date="2021-09-13T14:14:00Z"/>
          <w:b/>
          <w:bCs/>
          <w:sz w:val="28"/>
          <w:szCs w:val="28"/>
          <w:lang w:val="en-US"/>
          <w:rPrChange w:id="1226" w:author="Microsoft Office 用户" w:date="2021-09-13T14:16:00Z">
            <w:rPr>
              <w:del w:id="1227" w:author="Microsoft Office 用户" w:date="2021-09-13T14:14:00Z"/>
              <w:rFonts w:ascii="Consolas" w:hAnsi="Consolas" w:cs="Consolas"/>
              <w:color w:val="5C5C5C"/>
              <w:sz w:val="18"/>
              <w:szCs w:val="18"/>
            </w:rPr>
          </w:rPrChange>
        </w:rPr>
        <w:pPrChange w:id="1228" w:author="Microsoft Office 用户" w:date="2021-09-13T14:15: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229" w:author="Microsoft Office 用户" w:date="2021-09-13T14:14:00Z">
        <w:r w:rsidRPr="00300701" w:rsidDel="00300701">
          <w:rPr>
            <w:b/>
            <w:bCs/>
            <w:sz w:val="28"/>
            <w:szCs w:val="28"/>
            <w:lang w:val="en-US"/>
            <w:rPrChange w:id="1230" w:author="Microsoft Office 用户" w:date="2021-09-13T14:16:00Z">
              <w:rPr>
                <w:rFonts w:ascii="Consolas" w:hAnsi="Consolas" w:cs="Consolas"/>
                <w:color w:val="000000"/>
                <w:sz w:val="18"/>
                <w:szCs w:val="18"/>
                <w:bdr w:val="none" w:sz="0" w:space="0" w:color="auto" w:frame="1"/>
              </w:rPr>
            </w:rPrChange>
          </w:rPr>
          <w:delText>        deltA=k*(1-Pa);  </w:delText>
        </w:r>
      </w:del>
    </w:p>
    <w:p w14:paraId="43EC15C0" w14:textId="144A26DD" w:rsidR="00435A54" w:rsidRPr="00300701" w:rsidDel="00300701" w:rsidRDefault="00435A54" w:rsidP="00300701">
      <w:pPr>
        <w:numPr>
          <w:ilvl w:val="0"/>
          <w:numId w:val="3"/>
        </w:numPr>
        <w:pBdr>
          <w:left w:val="single" w:sz="18" w:space="0" w:color="6CE26C"/>
        </w:pBdr>
        <w:shd w:val="clear" w:color="auto" w:fill="F8F8F8"/>
        <w:spacing w:line="210" w:lineRule="atLeast"/>
        <w:ind w:left="0" w:firstLine="0"/>
        <w:rPr>
          <w:del w:id="1231" w:author="Microsoft Office 用户" w:date="2021-09-13T14:14:00Z"/>
          <w:b/>
          <w:bCs/>
          <w:sz w:val="28"/>
          <w:szCs w:val="28"/>
          <w:lang w:val="en-US"/>
          <w:rPrChange w:id="1232" w:author="Microsoft Office 用户" w:date="2021-09-13T14:16:00Z">
            <w:rPr>
              <w:del w:id="1233" w:author="Microsoft Office 用户" w:date="2021-09-13T14:14:00Z"/>
              <w:rFonts w:ascii="Consolas" w:hAnsi="Consolas" w:cs="Consolas"/>
              <w:color w:val="5C5C5C"/>
              <w:sz w:val="18"/>
              <w:szCs w:val="18"/>
            </w:rPr>
          </w:rPrChange>
        </w:rPr>
        <w:pPrChange w:id="1234" w:author="Microsoft Office 用户" w:date="2021-09-13T14:15: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235" w:author="Microsoft Office 用户" w:date="2021-09-13T14:14:00Z">
        <w:r w:rsidRPr="00300701" w:rsidDel="00300701">
          <w:rPr>
            <w:b/>
            <w:bCs/>
            <w:sz w:val="28"/>
            <w:szCs w:val="28"/>
            <w:lang w:val="en-US"/>
            <w:rPrChange w:id="1236" w:author="Microsoft Office 用户" w:date="2021-09-13T14:16:00Z">
              <w:rPr>
                <w:rFonts w:ascii="Consolas" w:hAnsi="Consolas" w:cs="Consolas"/>
                <w:color w:val="000000"/>
                <w:sz w:val="18"/>
                <w:szCs w:val="18"/>
                <w:bdr w:val="none" w:sz="0" w:space="0" w:color="auto" w:frame="1"/>
              </w:rPr>
            </w:rPrChange>
          </w:rPr>
          <w:delText>        deltB=k*(0-Pb);  </w:delText>
        </w:r>
      </w:del>
    </w:p>
    <w:p w14:paraId="530B41DD" w14:textId="4D8DFF5A" w:rsidR="00435A54" w:rsidRPr="00300701" w:rsidDel="00300701" w:rsidRDefault="00435A54" w:rsidP="00300701">
      <w:pPr>
        <w:numPr>
          <w:ilvl w:val="0"/>
          <w:numId w:val="3"/>
        </w:numPr>
        <w:pBdr>
          <w:left w:val="single" w:sz="18" w:space="0" w:color="6CE26C"/>
        </w:pBdr>
        <w:shd w:val="clear" w:color="auto" w:fill="FFFFFF"/>
        <w:spacing w:line="210" w:lineRule="atLeast"/>
        <w:ind w:left="0" w:firstLine="0"/>
        <w:rPr>
          <w:del w:id="1237" w:author="Microsoft Office 用户" w:date="2021-09-13T14:14:00Z"/>
          <w:b/>
          <w:bCs/>
          <w:sz w:val="28"/>
          <w:szCs w:val="28"/>
          <w:lang w:val="en-US"/>
          <w:rPrChange w:id="1238" w:author="Microsoft Office 用户" w:date="2021-09-13T14:16:00Z">
            <w:rPr>
              <w:del w:id="1239" w:author="Microsoft Office 用户" w:date="2021-09-13T14:14:00Z"/>
              <w:rFonts w:ascii="Consolas" w:hAnsi="Consolas" w:cs="Consolas"/>
              <w:color w:val="5C5C5C"/>
              <w:sz w:val="18"/>
              <w:szCs w:val="18"/>
            </w:rPr>
          </w:rPrChange>
        </w:rPr>
        <w:pPrChange w:id="1240" w:author="Microsoft Office 用户" w:date="2021-09-13T14:15: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241" w:author="Microsoft Office 用户" w:date="2021-09-13T14:14:00Z">
        <w:r w:rsidRPr="00300701" w:rsidDel="00300701">
          <w:rPr>
            <w:b/>
            <w:bCs/>
            <w:sz w:val="28"/>
            <w:szCs w:val="28"/>
            <w:lang w:val="en-US"/>
            <w:rPrChange w:id="1242" w:author="Microsoft Office 用户" w:date="2021-09-13T14:16:00Z">
              <w:rPr>
                <w:rFonts w:ascii="Consolas" w:hAnsi="Consolas" w:cs="Consolas"/>
                <w:color w:val="000000"/>
                <w:sz w:val="18"/>
                <w:szCs w:val="18"/>
                <w:bdr w:val="none" w:sz="0" w:space="0" w:color="auto" w:frame="1"/>
              </w:rPr>
            </w:rPrChange>
          </w:rPr>
          <w:delText>    }  </w:delText>
        </w:r>
      </w:del>
    </w:p>
    <w:p w14:paraId="71EA9053" w14:textId="1D4ADD90" w:rsidR="00435A54" w:rsidRPr="00300701" w:rsidDel="00300701" w:rsidRDefault="00435A54" w:rsidP="00300701">
      <w:pPr>
        <w:numPr>
          <w:ilvl w:val="0"/>
          <w:numId w:val="3"/>
        </w:numPr>
        <w:pBdr>
          <w:left w:val="single" w:sz="18" w:space="0" w:color="6CE26C"/>
        </w:pBdr>
        <w:shd w:val="clear" w:color="auto" w:fill="F8F8F8"/>
        <w:spacing w:line="210" w:lineRule="atLeast"/>
        <w:ind w:left="0" w:firstLine="0"/>
        <w:rPr>
          <w:del w:id="1243" w:author="Microsoft Office 用户" w:date="2021-09-13T14:14:00Z"/>
          <w:b/>
          <w:bCs/>
          <w:sz w:val="28"/>
          <w:szCs w:val="28"/>
          <w:lang w:val="en-US"/>
          <w:rPrChange w:id="1244" w:author="Microsoft Office 用户" w:date="2021-09-13T14:16:00Z">
            <w:rPr>
              <w:del w:id="1245" w:author="Microsoft Office 用户" w:date="2021-09-13T14:14:00Z"/>
              <w:rFonts w:ascii="Consolas" w:hAnsi="Consolas" w:cs="Consolas"/>
              <w:color w:val="5C5C5C"/>
              <w:sz w:val="18"/>
              <w:szCs w:val="18"/>
            </w:rPr>
          </w:rPrChange>
        </w:rPr>
        <w:pPrChange w:id="1246" w:author="Microsoft Office 用户" w:date="2021-09-13T14:15: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247" w:author="Microsoft Office 用户" w:date="2021-09-13T14:14:00Z">
        <w:r w:rsidRPr="00300701" w:rsidDel="00300701">
          <w:rPr>
            <w:b/>
            <w:bCs/>
            <w:sz w:val="28"/>
            <w:szCs w:val="28"/>
            <w:lang w:val="en-US"/>
            <w:rPrChange w:id="1248" w:author="Microsoft Office 用户" w:date="2021-09-13T14:16:00Z">
              <w:rPr>
                <w:rFonts w:ascii="Consolas" w:hAnsi="Consolas" w:cs="Consolas"/>
                <w:color w:val="000000"/>
                <w:sz w:val="18"/>
                <w:szCs w:val="18"/>
                <w:bdr w:val="none" w:sz="0" w:space="0" w:color="auto" w:frame="1"/>
              </w:rPr>
            </w:rPrChange>
          </w:rPr>
          <w:delText>    </w:delText>
        </w:r>
        <w:r w:rsidRPr="00300701" w:rsidDel="00300701">
          <w:rPr>
            <w:b/>
            <w:bCs/>
            <w:sz w:val="28"/>
            <w:szCs w:val="28"/>
            <w:lang w:val="en-US"/>
            <w:rPrChange w:id="1249" w:author="Microsoft Office 用户" w:date="2021-09-13T14:16:00Z">
              <w:rPr>
                <w:rFonts w:ascii="Consolas" w:hAnsi="Consolas" w:cs="Consolas"/>
                <w:b/>
                <w:bCs/>
                <w:color w:val="006699"/>
                <w:sz w:val="18"/>
                <w:szCs w:val="18"/>
                <w:bdr w:val="none" w:sz="0" w:space="0" w:color="auto" w:frame="1"/>
              </w:rPr>
            </w:rPrChange>
          </w:rPr>
          <w:delText>return</w:delText>
        </w:r>
        <w:r w:rsidRPr="00300701" w:rsidDel="00300701">
          <w:rPr>
            <w:b/>
            <w:bCs/>
            <w:sz w:val="28"/>
            <w:szCs w:val="28"/>
            <w:lang w:val="en-US"/>
            <w:rPrChange w:id="1250" w:author="Microsoft Office 用户" w:date="2021-09-13T14:16:00Z">
              <w:rPr>
                <w:rFonts w:ascii="Consolas" w:hAnsi="Consolas" w:cs="Consolas"/>
                <w:color w:val="000000"/>
                <w:sz w:val="18"/>
                <w:szCs w:val="18"/>
                <w:bdr w:val="none" w:sz="0" w:space="0" w:color="auto" w:frame="1"/>
              </w:rPr>
            </w:rPrChange>
          </w:rPr>
          <w:delText> make_pair(deltA,deltB);  </w:delText>
        </w:r>
      </w:del>
    </w:p>
    <w:p w14:paraId="4EAFC693" w14:textId="3929F83D" w:rsidR="00435A54" w:rsidRPr="00300701" w:rsidDel="00300701" w:rsidRDefault="00435A54" w:rsidP="00300701">
      <w:pPr>
        <w:numPr>
          <w:ilvl w:val="0"/>
          <w:numId w:val="3"/>
        </w:numPr>
        <w:pBdr>
          <w:left w:val="single" w:sz="18" w:space="0" w:color="6CE26C"/>
        </w:pBdr>
        <w:shd w:val="clear" w:color="auto" w:fill="FFFFFF"/>
        <w:spacing w:line="210" w:lineRule="atLeast"/>
        <w:ind w:left="0" w:firstLine="0"/>
        <w:rPr>
          <w:del w:id="1251" w:author="Microsoft Office 用户" w:date="2021-09-13T14:14:00Z"/>
          <w:b/>
          <w:bCs/>
          <w:sz w:val="28"/>
          <w:szCs w:val="28"/>
          <w:lang w:val="en-US"/>
          <w:rPrChange w:id="1252" w:author="Microsoft Office 用户" w:date="2021-09-13T14:16:00Z">
            <w:rPr>
              <w:del w:id="1253" w:author="Microsoft Office 用户" w:date="2021-09-13T14:14:00Z"/>
              <w:rFonts w:ascii="Consolas" w:hAnsi="Consolas" w:cs="Consolas"/>
              <w:color w:val="5C5C5C"/>
              <w:sz w:val="18"/>
              <w:szCs w:val="18"/>
            </w:rPr>
          </w:rPrChange>
        </w:rPr>
        <w:pPrChange w:id="1254" w:author="Microsoft Office 用户" w:date="2021-09-13T14:15: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255" w:author="Microsoft Office 用户" w:date="2021-09-13T14:14:00Z">
        <w:r w:rsidRPr="00300701" w:rsidDel="00300701">
          <w:rPr>
            <w:b/>
            <w:bCs/>
            <w:sz w:val="28"/>
            <w:szCs w:val="28"/>
            <w:lang w:val="en-US"/>
            <w:rPrChange w:id="1256" w:author="Microsoft Office 用户" w:date="2021-09-13T14:16:00Z">
              <w:rPr>
                <w:rFonts w:ascii="Consolas" w:hAnsi="Consolas" w:cs="Consolas"/>
                <w:color w:val="000000"/>
                <w:sz w:val="18"/>
                <w:szCs w:val="18"/>
                <w:bdr w:val="none" w:sz="0" w:space="0" w:color="auto" w:frame="1"/>
              </w:rPr>
            </w:rPrChange>
          </w:rPr>
          <w:delText>}  </w:delText>
        </w:r>
      </w:del>
    </w:p>
    <w:p w14:paraId="4861CA25" w14:textId="1C5F48F3" w:rsidR="00435A54" w:rsidRPr="00300701" w:rsidDel="00300701" w:rsidRDefault="00435A54" w:rsidP="00300701">
      <w:pPr>
        <w:numPr>
          <w:ilvl w:val="0"/>
          <w:numId w:val="3"/>
        </w:numPr>
        <w:pBdr>
          <w:left w:val="single" w:sz="18" w:space="0" w:color="6CE26C"/>
        </w:pBdr>
        <w:shd w:val="clear" w:color="auto" w:fill="F8F8F8"/>
        <w:spacing w:line="210" w:lineRule="atLeast"/>
        <w:ind w:left="0" w:firstLine="0"/>
        <w:rPr>
          <w:del w:id="1257" w:author="Microsoft Office 用户" w:date="2021-09-13T14:14:00Z"/>
          <w:b/>
          <w:bCs/>
          <w:sz w:val="28"/>
          <w:szCs w:val="28"/>
          <w:lang w:val="en-US"/>
          <w:rPrChange w:id="1258" w:author="Microsoft Office 用户" w:date="2021-09-13T14:16:00Z">
            <w:rPr>
              <w:del w:id="1259" w:author="Microsoft Office 用户" w:date="2021-09-13T14:14:00Z"/>
              <w:rFonts w:ascii="Consolas" w:hAnsi="Consolas" w:cs="Consolas"/>
              <w:color w:val="5C5C5C"/>
              <w:sz w:val="18"/>
              <w:szCs w:val="18"/>
            </w:rPr>
          </w:rPrChange>
        </w:rPr>
        <w:pPrChange w:id="1260" w:author="Microsoft Office 用户" w:date="2021-09-13T14:15: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261" w:author="Microsoft Office 用户" w:date="2021-09-13T14:14:00Z">
        <w:r w:rsidRPr="00300701" w:rsidDel="00300701">
          <w:rPr>
            <w:b/>
            <w:bCs/>
            <w:sz w:val="28"/>
            <w:szCs w:val="28"/>
            <w:lang w:val="en-US"/>
            <w:rPrChange w:id="1262" w:author="Microsoft Office 用户" w:date="2021-09-13T14:16:00Z">
              <w:rPr>
                <w:rFonts w:ascii="Consolas" w:hAnsi="Consolas" w:cs="Consolas"/>
                <w:color w:val="000000"/>
                <w:sz w:val="18"/>
                <w:szCs w:val="18"/>
                <w:bdr w:val="none" w:sz="0" w:space="0" w:color="auto" w:frame="1"/>
              </w:rPr>
            </w:rPrChange>
          </w:rPr>
          <w:delText>  </w:delText>
        </w:r>
      </w:del>
    </w:p>
    <w:p w14:paraId="6A94D7FD" w14:textId="4989366D" w:rsidR="00435A54" w:rsidRPr="00300701" w:rsidDel="00300701" w:rsidRDefault="00435A54" w:rsidP="00300701">
      <w:pPr>
        <w:numPr>
          <w:ilvl w:val="0"/>
          <w:numId w:val="3"/>
        </w:numPr>
        <w:pBdr>
          <w:left w:val="single" w:sz="18" w:space="0" w:color="6CE26C"/>
        </w:pBdr>
        <w:shd w:val="clear" w:color="auto" w:fill="FFFFFF"/>
        <w:spacing w:line="210" w:lineRule="atLeast"/>
        <w:ind w:left="0" w:firstLine="0"/>
        <w:rPr>
          <w:del w:id="1263" w:author="Microsoft Office 用户" w:date="2021-09-13T14:14:00Z"/>
          <w:b/>
          <w:bCs/>
          <w:sz w:val="28"/>
          <w:szCs w:val="28"/>
          <w:lang w:val="en-US"/>
          <w:rPrChange w:id="1264" w:author="Microsoft Office 用户" w:date="2021-09-13T14:16:00Z">
            <w:rPr>
              <w:del w:id="1265" w:author="Microsoft Office 用户" w:date="2021-09-13T14:14:00Z"/>
              <w:rFonts w:ascii="Consolas" w:hAnsi="Consolas" w:cs="Consolas"/>
              <w:color w:val="5C5C5C"/>
              <w:sz w:val="18"/>
              <w:szCs w:val="18"/>
            </w:rPr>
          </w:rPrChange>
        </w:rPr>
        <w:pPrChange w:id="1266" w:author="Microsoft Office 用户" w:date="2021-09-13T14:15: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267" w:author="Microsoft Office 用户" w:date="2021-09-13T14:14:00Z">
        <w:r w:rsidRPr="00300701" w:rsidDel="00300701">
          <w:rPr>
            <w:b/>
            <w:bCs/>
            <w:sz w:val="28"/>
            <w:szCs w:val="28"/>
            <w:lang w:val="en-US"/>
            <w:rPrChange w:id="1268" w:author="Microsoft Office 用户" w:date="2021-09-13T14:16:00Z">
              <w:rPr>
                <w:rFonts w:ascii="Consolas" w:hAnsi="Consolas" w:cs="Consolas"/>
                <w:b/>
                <w:bCs/>
                <w:color w:val="006699"/>
                <w:sz w:val="18"/>
                <w:szCs w:val="18"/>
                <w:bdr w:val="none" w:sz="0" w:space="0" w:color="auto" w:frame="1"/>
              </w:rPr>
            </w:rPrChange>
          </w:rPr>
          <w:delText>void</w:delText>
        </w:r>
        <w:r w:rsidRPr="00300701" w:rsidDel="00300701">
          <w:rPr>
            <w:b/>
            <w:bCs/>
            <w:sz w:val="28"/>
            <w:szCs w:val="28"/>
            <w:lang w:val="en-US"/>
            <w:rPrChange w:id="1269" w:author="Microsoft Office 用户" w:date="2021-09-13T14:16:00Z">
              <w:rPr>
                <w:rFonts w:ascii="Consolas" w:hAnsi="Consolas" w:cs="Consolas"/>
                <w:color w:val="000000"/>
                <w:sz w:val="18"/>
                <w:szCs w:val="18"/>
                <w:bdr w:val="none" w:sz="0" w:space="0" w:color="auto" w:frame="1"/>
              </w:rPr>
            </w:rPrChange>
          </w:rPr>
          <w:delText> calExpRanking(</w:delText>
        </w:r>
        <w:r w:rsidRPr="00300701" w:rsidDel="00300701">
          <w:rPr>
            <w:b/>
            <w:bCs/>
            <w:sz w:val="28"/>
            <w:szCs w:val="28"/>
            <w:lang w:val="en-US"/>
            <w:rPrChange w:id="1270" w:author="Microsoft Office 用户" w:date="2021-09-13T14:16:00Z">
              <w:rPr>
                <w:rFonts w:ascii="Consolas" w:hAnsi="Consolas" w:cs="Consolas"/>
                <w:b/>
                <w:bCs/>
                <w:color w:val="2E8B57"/>
                <w:sz w:val="18"/>
                <w:szCs w:val="18"/>
                <w:bdr w:val="none" w:sz="0" w:space="0" w:color="auto" w:frame="1"/>
              </w:rPr>
            </w:rPrChange>
          </w:rPr>
          <w:delText>double</w:delText>
        </w:r>
        <w:r w:rsidRPr="00300701" w:rsidDel="00300701">
          <w:rPr>
            <w:b/>
            <w:bCs/>
            <w:sz w:val="28"/>
            <w:szCs w:val="28"/>
            <w:lang w:val="en-US"/>
            <w:rPrChange w:id="1271" w:author="Microsoft Office 用户" w:date="2021-09-13T14:16:00Z">
              <w:rPr>
                <w:rFonts w:ascii="Consolas" w:hAnsi="Consolas" w:cs="Consolas"/>
                <w:color w:val="000000"/>
                <w:sz w:val="18"/>
                <w:szCs w:val="18"/>
                <w:bdr w:val="none" w:sz="0" w:space="0" w:color="auto" w:frame="1"/>
              </w:rPr>
            </w:rPrChange>
          </w:rPr>
          <w:delText> k) {  </w:delText>
        </w:r>
      </w:del>
    </w:p>
    <w:p w14:paraId="6B2EE9FC" w14:textId="561D7C7A" w:rsidR="00435A54" w:rsidRPr="00300701" w:rsidDel="00300701" w:rsidRDefault="00435A54" w:rsidP="00300701">
      <w:pPr>
        <w:numPr>
          <w:ilvl w:val="0"/>
          <w:numId w:val="3"/>
        </w:numPr>
        <w:pBdr>
          <w:left w:val="single" w:sz="18" w:space="0" w:color="6CE26C"/>
        </w:pBdr>
        <w:shd w:val="clear" w:color="auto" w:fill="F8F8F8"/>
        <w:spacing w:line="210" w:lineRule="atLeast"/>
        <w:ind w:left="0" w:firstLine="0"/>
        <w:rPr>
          <w:del w:id="1272" w:author="Microsoft Office 用户" w:date="2021-09-13T14:14:00Z"/>
          <w:b/>
          <w:bCs/>
          <w:sz w:val="28"/>
          <w:szCs w:val="28"/>
          <w:lang w:val="en-US"/>
          <w:rPrChange w:id="1273" w:author="Microsoft Office 用户" w:date="2021-09-13T14:16:00Z">
            <w:rPr>
              <w:del w:id="1274" w:author="Microsoft Office 用户" w:date="2021-09-13T14:14:00Z"/>
              <w:rFonts w:ascii="Consolas" w:hAnsi="Consolas" w:cs="Consolas"/>
              <w:color w:val="5C5C5C"/>
              <w:sz w:val="18"/>
              <w:szCs w:val="18"/>
            </w:rPr>
          </w:rPrChange>
        </w:rPr>
        <w:pPrChange w:id="1275" w:author="Microsoft Office 用户" w:date="2021-09-13T14:15: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276" w:author="Microsoft Office 用户" w:date="2021-09-13T14:14:00Z">
        <w:r w:rsidRPr="00300701" w:rsidDel="00300701">
          <w:rPr>
            <w:b/>
            <w:bCs/>
            <w:sz w:val="28"/>
            <w:szCs w:val="28"/>
            <w:lang w:val="en-US"/>
            <w:rPrChange w:id="1277" w:author="Microsoft Office 用户" w:date="2021-09-13T14:16:00Z">
              <w:rPr>
                <w:rFonts w:ascii="Consolas" w:hAnsi="Consolas" w:cs="Consolas"/>
                <w:color w:val="000000"/>
                <w:sz w:val="18"/>
                <w:szCs w:val="18"/>
                <w:bdr w:val="none" w:sz="0" w:space="0" w:color="auto" w:frame="1"/>
              </w:rPr>
            </w:rPrChange>
          </w:rPr>
          <w:delText>    </w:delText>
        </w:r>
        <w:r w:rsidRPr="00300701" w:rsidDel="00300701">
          <w:rPr>
            <w:b/>
            <w:bCs/>
            <w:sz w:val="28"/>
            <w:szCs w:val="28"/>
            <w:lang w:val="en-US"/>
            <w:rPrChange w:id="1278" w:author="Microsoft Office 用户" w:date="2021-09-13T14:16:00Z">
              <w:rPr>
                <w:rFonts w:ascii="Consolas" w:hAnsi="Consolas" w:cs="Consolas"/>
                <w:b/>
                <w:bCs/>
                <w:color w:val="006699"/>
                <w:sz w:val="18"/>
                <w:szCs w:val="18"/>
                <w:bdr w:val="none" w:sz="0" w:space="0" w:color="auto" w:frame="1"/>
              </w:rPr>
            </w:rPrChange>
          </w:rPr>
          <w:delText>for</w:delText>
        </w:r>
        <w:r w:rsidRPr="00300701" w:rsidDel="00300701">
          <w:rPr>
            <w:b/>
            <w:bCs/>
            <w:sz w:val="28"/>
            <w:szCs w:val="28"/>
            <w:lang w:val="en-US"/>
            <w:rPrChange w:id="1279" w:author="Microsoft Office 用户" w:date="2021-09-13T14:16:00Z">
              <w:rPr>
                <w:rFonts w:ascii="Consolas" w:hAnsi="Consolas" w:cs="Consolas"/>
                <w:color w:val="000000"/>
                <w:sz w:val="18"/>
                <w:szCs w:val="18"/>
                <w:bdr w:val="none" w:sz="0" w:space="0" w:color="auto" w:frame="1"/>
              </w:rPr>
            </w:rPrChange>
          </w:rPr>
          <w:delText>(</w:delText>
        </w:r>
        <w:r w:rsidRPr="00300701" w:rsidDel="00300701">
          <w:rPr>
            <w:b/>
            <w:bCs/>
            <w:sz w:val="28"/>
            <w:szCs w:val="28"/>
            <w:lang w:val="en-US"/>
            <w:rPrChange w:id="1280" w:author="Microsoft Office 用户" w:date="2021-09-13T14:16:00Z">
              <w:rPr>
                <w:rFonts w:ascii="Consolas" w:hAnsi="Consolas" w:cs="Consolas"/>
                <w:b/>
                <w:bCs/>
                <w:color w:val="2E8B57"/>
                <w:sz w:val="18"/>
                <w:szCs w:val="18"/>
                <w:bdr w:val="none" w:sz="0" w:space="0" w:color="auto" w:frame="1"/>
              </w:rPr>
            </w:rPrChange>
          </w:rPr>
          <w:delText>int</w:delText>
        </w:r>
        <w:r w:rsidRPr="00300701" w:rsidDel="00300701">
          <w:rPr>
            <w:b/>
            <w:bCs/>
            <w:sz w:val="28"/>
            <w:szCs w:val="28"/>
            <w:lang w:val="en-US"/>
            <w:rPrChange w:id="1281" w:author="Microsoft Office 用户" w:date="2021-09-13T14:16:00Z">
              <w:rPr>
                <w:rFonts w:ascii="Consolas" w:hAnsi="Consolas" w:cs="Consolas"/>
                <w:color w:val="000000"/>
                <w:sz w:val="18"/>
                <w:szCs w:val="18"/>
                <w:bdr w:val="none" w:sz="0" w:space="0" w:color="auto" w:frame="1"/>
              </w:rPr>
            </w:rPrChange>
          </w:rPr>
          <w:delText> i=0;i&lt;users.size();i++) {  </w:delText>
        </w:r>
      </w:del>
    </w:p>
    <w:p w14:paraId="01D36A07" w14:textId="05093820" w:rsidR="00435A54" w:rsidRPr="00300701" w:rsidDel="00300701" w:rsidRDefault="00435A54" w:rsidP="00300701">
      <w:pPr>
        <w:numPr>
          <w:ilvl w:val="0"/>
          <w:numId w:val="3"/>
        </w:numPr>
        <w:pBdr>
          <w:left w:val="single" w:sz="18" w:space="0" w:color="6CE26C"/>
        </w:pBdr>
        <w:shd w:val="clear" w:color="auto" w:fill="FFFFFF"/>
        <w:spacing w:line="210" w:lineRule="atLeast"/>
        <w:ind w:left="0" w:firstLine="0"/>
        <w:rPr>
          <w:del w:id="1282" w:author="Microsoft Office 用户" w:date="2021-09-13T14:14:00Z"/>
          <w:b/>
          <w:bCs/>
          <w:sz w:val="28"/>
          <w:szCs w:val="28"/>
          <w:lang w:val="en-US"/>
          <w:rPrChange w:id="1283" w:author="Microsoft Office 用户" w:date="2021-09-13T14:16:00Z">
            <w:rPr>
              <w:del w:id="1284" w:author="Microsoft Office 用户" w:date="2021-09-13T14:14:00Z"/>
              <w:rFonts w:ascii="Consolas" w:hAnsi="Consolas" w:cs="Consolas"/>
              <w:color w:val="5C5C5C"/>
              <w:sz w:val="18"/>
              <w:szCs w:val="18"/>
            </w:rPr>
          </w:rPrChange>
        </w:rPr>
        <w:pPrChange w:id="1285" w:author="Microsoft Office 用户" w:date="2021-09-13T14:15: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286" w:author="Microsoft Office 用户" w:date="2021-09-13T14:14:00Z">
        <w:r w:rsidRPr="00300701" w:rsidDel="00300701">
          <w:rPr>
            <w:b/>
            <w:bCs/>
            <w:sz w:val="28"/>
            <w:szCs w:val="28"/>
            <w:lang w:val="en-US"/>
            <w:rPrChange w:id="1287" w:author="Microsoft Office 用户" w:date="2021-09-13T14:16:00Z">
              <w:rPr>
                <w:rFonts w:ascii="Consolas" w:hAnsi="Consolas" w:cs="Consolas"/>
                <w:color w:val="000000"/>
                <w:sz w:val="18"/>
                <w:szCs w:val="18"/>
                <w:bdr w:val="none" w:sz="0" w:space="0" w:color="auto" w:frame="1"/>
              </w:rPr>
            </w:rPrChange>
          </w:rPr>
          <w:delText>        </w:delText>
        </w:r>
        <w:r w:rsidRPr="00300701" w:rsidDel="00300701">
          <w:rPr>
            <w:b/>
            <w:bCs/>
            <w:sz w:val="28"/>
            <w:szCs w:val="28"/>
            <w:lang w:val="en-US"/>
            <w:rPrChange w:id="1288" w:author="Microsoft Office 用户" w:date="2021-09-13T14:16:00Z">
              <w:rPr>
                <w:rFonts w:ascii="Consolas" w:hAnsi="Consolas" w:cs="Consolas"/>
                <w:b/>
                <w:bCs/>
                <w:color w:val="006699"/>
                <w:sz w:val="18"/>
                <w:szCs w:val="18"/>
                <w:bdr w:val="none" w:sz="0" w:space="0" w:color="auto" w:frame="1"/>
              </w:rPr>
            </w:rPrChange>
          </w:rPr>
          <w:delText>for</w:delText>
        </w:r>
        <w:r w:rsidRPr="00300701" w:rsidDel="00300701">
          <w:rPr>
            <w:b/>
            <w:bCs/>
            <w:sz w:val="28"/>
            <w:szCs w:val="28"/>
            <w:lang w:val="en-US"/>
            <w:rPrChange w:id="1289" w:author="Microsoft Office 用户" w:date="2021-09-13T14:16:00Z">
              <w:rPr>
                <w:rFonts w:ascii="Consolas" w:hAnsi="Consolas" w:cs="Consolas"/>
                <w:color w:val="000000"/>
                <w:sz w:val="18"/>
                <w:szCs w:val="18"/>
                <w:bdr w:val="none" w:sz="0" w:space="0" w:color="auto" w:frame="1"/>
              </w:rPr>
            </w:rPrChange>
          </w:rPr>
          <w:delText>(</w:delText>
        </w:r>
        <w:r w:rsidRPr="00300701" w:rsidDel="00300701">
          <w:rPr>
            <w:b/>
            <w:bCs/>
            <w:sz w:val="28"/>
            <w:szCs w:val="28"/>
            <w:lang w:val="en-US"/>
            <w:rPrChange w:id="1290" w:author="Microsoft Office 用户" w:date="2021-09-13T14:16:00Z">
              <w:rPr>
                <w:rFonts w:ascii="Consolas" w:hAnsi="Consolas" w:cs="Consolas"/>
                <w:b/>
                <w:bCs/>
                <w:color w:val="2E8B57"/>
                <w:sz w:val="18"/>
                <w:szCs w:val="18"/>
                <w:bdr w:val="none" w:sz="0" w:space="0" w:color="auto" w:frame="1"/>
              </w:rPr>
            </w:rPrChange>
          </w:rPr>
          <w:delText>int</w:delText>
        </w:r>
        <w:r w:rsidRPr="00300701" w:rsidDel="00300701">
          <w:rPr>
            <w:b/>
            <w:bCs/>
            <w:sz w:val="28"/>
            <w:szCs w:val="28"/>
            <w:lang w:val="en-US"/>
            <w:rPrChange w:id="1291" w:author="Microsoft Office 用户" w:date="2021-09-13T14:16:00Z">
              <w:rPr>
                <w:rFonts w:ascii="Consolas" w:hAnsi="Consolas" w:cs="Consolas"/>
                <w:color w:val="000000"/>
                <w:sz w:val="18"/>
                <w:szCs w:val="18"/>
                <w:bdr w:val="none" w:sz="0" w:space="0" w:color="auto" w:frame="1"/>
              </w:rPr>
            </w:rPrChange>
          </w:rPr>
          <w:delText> j=0;j&lt;users.size();j++) {  </w:delText>
        </w:r>
      </w:del>
    </w:p>
    <w:p w14:paraId="26973D3A" w14:textId="11540F38" w:rsidR="00435A54" w:rsidRPr="00300701" w:rsidDel="00300701" w:rsidRDefault="00435A54" w:rsidP="00300701">
      <w:pPr>
        <w:numPr>
          <w:ilvl w:val="0"/>
          <w:numId w:val="3"/>
        </w:numPr>
        <w:pBdr>
          <w:left w:val="single" w:sz="18" w:space="0" w:color="6CE26C"/>
        </w:pBdr>
        <w:shd w:val="clear" w:color="auto" w:fill="F8F8F8"/>
        <w:spacing w:line="210" w:lineRule="atLeast"/>
        <w:ind w:left="0" w:firstLine="0"/>
        <w:rPr>
          <w:del w:id="1292" w:author="Microsoft Office 用户" w:date="2021-09-13T14:14:00Z"/>
          <w:b/>
          <w:bCs/>
          <w:sz w:val="28"/>
          <w:szCs w:val="28"/>
          <w:lang w:val="en-US"/>
          <w:rPrChange w:id="1293" w:author="Microsoft Office 用户" w:date="2021-09-13T14:16:00Z">
            <w:rPr>
              <w:del w:id="1294" w:author="Microsoft Office 用户" w:date="2021-09-13T14:14:00Z"/>
              <w:rFonts w:ascii="Consolas" w:hAnsi="Consolas" w:cs="Consolas"/>
              <w:color w:val="5C5C5C"/>
              <w:sz w:val="18"/>
              <w:szCs w:val="18"/>
            </w:rPr>
          </w:rPrChange>
        </w:rPr>
        <w:pPrChange w:id="1295" w:author="Microsoft Office 用户" w:date="2021-09-13T14:15: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296" w:author="Microsoft Office 用户" w:date="2021-09-13T14:14:00Z">
        <w:r w:rsidRPr="00300701" w:rsidDel="00300701">
          <w:rPr>
            <w:b/>
            <w:bCs/>
            <w:sz w:val="28"/>
            <w:szCs w:val="28"/>
            <w:lang w:val="en-US"/>
            <w:rPrChange w:id="1297" w:author="Microsoft Office 用户" w:date="2021-09-13T14:16:00Z">
              <w:rPr>
                <w:rFonts w:ascii="Consolas" w:hAnsi="Consolas" w:cs="Consolas"/>
                <w:color w:val="000000"/>
                <w:sz w:val="18"/>
                <w:szCs w:val="18"/>
                <w:bdr w:val="none" w:sz="0" w:space="0" w:color="auto" w:frame="1"/>
              </w:rPr>
            </w:rPrChange>
          </w:rPr>
          <w:delText>            users[i].exp_ranking+=Prob(users[i].old_rating,users[j].old_rating);  </w:delText>
        </w:r>
      </w:del>
    </w:p>
    <w:p w14:paraId="131493C5" w14:textId="6F3B417C" w:rsidR="00435A54" w:rsidRPr="00300701" w:rsidDel="00300701" w:rsidRDefault="00435A54" w:rsidP="00300701">
      <w:pPr>
        <w:numPr>
          <w:ilvl w:val="0"/>
          <w:numId w:val="3"/>
        </w:numPr>
        <w:pBdr>
          <w:left w:val="single" w:sz="18" w:space="0" w:color="6CE26C"/>
        </w:pBdr>
        <w:shd w:val="clear" w:color="auto" w:fill="FFFFFF"/>
        <w:spacing w:line="210" w:lineRule="atLeast"/>
        <w:ind w:left="0" w:firstLine="0"/>
        <w:rPr>
          <w:del w:id="1298" w:author="Microsoft Office 用户" w:date="2021-09-13T14:14:00Z"/>
          <w:b/>
          <w:bCs/>
          <w:sz w:val="28"/>
          <w:szCs w:val="28"/>
          <w:lang w:val="en-US"/>
          <w:rPrChange w:id="1299" w:author="Microsoft Office 用户" w:date="2021-09-13T14:16:00Z">
            <w:rPr>
              <w:del w:id="1300" w:author="Microsoft Office 用户" w:date="2021-09-13T14:14:00Z"/>
              <w:rFonts w:ascii="Consolas" w:hAnsi="Consolas" w:cs="Consolas"/>
              <w:color w:val="5C5C5C"/>
              <w:sz w:val="18"/>
              <w:szCs w:val="18"/>
            </w:rPr>
          </w:rPrChange>
        </w:rPr>
        <w:pPrChange w:id="1301" w:author="Microsoft Office 用户" w:date="2021-09-13T14:15: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302" w:author="Microsoft Office 用户" w:date="2021-09-13T14:14:00Z">
        <w:r w:rsidRPr="00300701" w:rsidDel="00300701">
          <w:rPr>
            <w:b/>
            <w:bCs/>
            <w:sz w:val="28"/>
            <w:szCs w:val="28"/>
            <w:lang w:val="en-US"/>
            <w:rPrChange w:id="1303" w:author="Microsoft Office 用户" w:date="2021-09-13T14:16:00Z">
              <w:rPr>
                <w:rFonts w:ascii="Consolas" w:hAnsi="Consolas" w:cs="Consolas"/>
                <w:color w:val="000000"/>
                <w:sz w:val="18"/>
                <w:szCs w:val="18"/>
                <w:bdr w:val="none" w:sz="0" w:space="0" w:color="auto" w:frame="1"/>
              </w:rPr>
            </w:rPrChange>
          </w:rPr>
          <w:delText>        }  </w:delText>
        </w:r>
      </w:del>
    </w:p>
    <w:p w14:paraId="1775B1CE" w14:textId="35176247" w:rsidR="00435A54" w:rsidRPr="00300701" w:rsidDel="00300701" w:rsidRDefault="00435A54" w:rsidP="00300701">
      <w:pPr>
        <w:numPr>
          <w:ilvl w:val="0"/>
          <w:numId w:val="3"/>
        </w:numPr>
        <w:pBdr>
          <w:left w:val="single" w:sz="18" w:space="0" w:color="6CE26C"/>
        </w:pBdr>
        <w:shd w:val="clear" w:color="auto" w:fill="F8F8F8"/>
        <w:spacing w:line="210" w:lineRule="atLeast"/>
        <w:ind w:left="0" w:firstLine="0"/>
        <w:rPr>
          <w:del w:id="1304" w:author="Microsoft Office 用户" w:date="2021-09-13T14:14:00Z"/>
          <w:b/>
          <w:bCs/>
          <w:sz w:val="28"/>
          <w:szCs w:val="28"/>
          <w:lang w:val="en-US"/>
          <w:rPrChange w:id="1305" w:author="Microsoft Office 用户" w:date="2021-09-13T14:16:00Z">
            <w:rPr>
              <w:del w:id="1306" w:author="Microsoft Office 用户" w:date="2021-09-13T14:14:00Z"/>
              <w:rFonts w:ascii="Consolas" w:hAnsi="Consolas" w:cs="Consolas"/>
              <w:color w:val="5C5C5C"/>
              <w:sz w:val="18"/>
              <w:szCs w:val="18"/>
            </w:rPr>
          </w:rPrChange>
        </w:rPr>
        <w:pPrChange w:id="1307" w:author="Microsoft Office 用户" w:date="2021-09-13T14:15: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308" w:author="Microsoft Office 用户" w:date="2021-09-13T14:14:00Z">
        <w:r w:rsidRPr="00300701" w:rsidDel="00300701">
          <w:rPr>
            <w:b/>
            <w:bCs/>
            <w:sz w:val="28"/>
            <w:szCs w:val="28"/>
            <w:lang w:val="en-US"/>
            <w:rPrChange w:id="1309" w:author="Microsoft Office 用户" w:date="2021-09-13T14:16:00Z">
              <w:rPr>
                <w:rFonts w:ascii="Consolas" w:hAnsi="Consolas" w:cs="Consolas"/>
                <w:color w:val="000000"/>
                <w:sz w:val="18"/>
                <w:szCs w:val="18"/>
                <w:bdr w:val="none" w:sz="0" w:space="0" w:color="auto" w:frame="1"/>
              </w:rPr>
            </w:rPrChange>
          </w:rPr>
          <w:delText>    }  </w:delText>
        </w:r>
      </w:del>
    </w:p>
    <w:p w14:paraId="1932D905" w14:textId="7D6AB09E" w:rsidR="00435A54" w:rsidRPr="00300701" w:rsidDel="00300701" w:rsidRDefault="00435A54" w:rsidP="00300701">
      <w:pPr>
        <w:numPr>
          <w:ilvl w:val="0"/>
          <w:numId w:val="3"/>
        </w:numPr>
        <w:pBdr>
          <w:left w:val="single" w:sz="18" w:space="0" w:color="6CE26C"/>
        </w:pBdr>
        <w:shd w:val="clear" w:color="auto" w:fill="FFFFFF"/>
        <w:spacing w:line="210" w:lineRule="atLeast"/>
        <w:ind w:left="0" w:firstLine="0"/>
        <w:rPr>
          <w:del w:id="1310" w:author="Microsoft Office 用户" w:date="2021-09-13T14:14:00Z"/>
          <w:b/>
          <w:bCs/>
          <w:sz w:val="28"/>
          <w:szCs w:val="28"/>
          <w:lang w:val="en-US"/>
          <w:rPrChange w:id="1311" w:author="Microsoft Office 用户" w:date="2021-09-13T14:16:00Z">
            <w:rPr>
              <w:del w:id="1312" w:author="Microsoft Office 用户" w:date="2021-09-13T14:14:00Z"/>
              <w:rFonts w:ascii="Consolas" w:hAnsi="Consolas" w:cs="Consolas"/>
              <w:color w:val="5C5C5C"/>
              <w:sz w:val="18"/>
              <w:szCs w:val="18"/>
            </w:rPr>
          </w:rPrChange>
        </w:rPr>
        <w:pPrChange w:id="1313" w:author="Microsoft Office 用户" w:date="2021-09-13T14:15: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314" w:author="Microsoft Office 用户" w:date="2021-09-13T14:14:00Z">
        <w:r w:rsidRPr="00300701" w:rsidDel="00300701">
          <w:rPr>
            <w:b/>
            <w:bCs/>
            <w:sz w:val="28"/>
            <w:szCs w:val="28"/>
            <w:lang w:val="en-US"/>
            <w:rPrChange w:id="1315" w:author="Microsoft Office 用户" w:date="2021-09-13T14:16:00Z">
              <w:rPr>
                <w:rFonts w:ascii="Consolas" w:hAnsi="Consolas" w:cs="Consolas"/>
                <w:color w:val="000000"/>
                <w:sz w:val="18"/>
                <w:szCs w:val="18"/>
                <w:bdr w:val="none" w:sz="0" w:space="0" w:color="auto" w:frame="1"/>
              </w:rPr>
            </w:rPrChange>
          </w:rPr>
          <w:delText>}  </w:delText>
        </w:r>
      </w:del>
    </w:p>
    <w:p w14:paraId="4EBC5C99" w14:textId="76C1C424" w:rsidR="00435A54" w:rsidRPr="00300701" w:rsidDel="00300701" w:rsidRDefault="00435A54" w:rsidP="00300701">
      <w:pPr>
        <w:numPr>
          <w:ilvl w:val="0"/>
          <w:numId w:val="3"/>
        </w:numPr>
        <w:pBdr>
          <w:left w:val="single" w:sz="18" w:space="0" w:color="6CE26C"/>
        </w:pBdr>
        <w:shd w:val="clear" w:color="auto" w:fill="F8F8F8"/>
        <w:spacing w:line="210" w:lineRule="atLeast"/>
        <w:ind w:left="0" w:firstLine="0"/>
        <w:rPr>
          <w:del w:id="1316" w:author="Microsoft Office 用户" w:date="2021-09-13T14:14:00Z"/>
          <w:b/>
          <w:bCs/>
          <w:sz w:val="28"/>
          <w:szCs w:val="28"/>
          <w:lang w:val="en-US"/>
          <w:rPrChange w:id="1317" w:author="Microsoft Office 用户" w:date="2021-09-13T14:16:00Z">
            <w:rPr>
              <w:del w:id="1318" w:author="Microsoft Office 用户" w:date="2021-09-13T14:14:00Z"/>
              <w:rFonts w:ascii="Consolas" w:hAnsi="Consolas" w:cs="Consolas"/>
              <w:color w:val="5C5C5C"/>
              <w:sz w:val="18"/>
              <w:szCs w:val="18"/>
            </w:rPr>
          </w:rPrChange>
        </w:rPr>
        <w:pPrChange w:id="1319" w:author="Microsoft Office 用户" w:date="2021-09-13T14:15: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320" w:author="Microsoft Office 用户" w:date="2021-09-13T14:14:00Z">
        <w:r w:rsidRPr="00300701" w:rsidDel="00300701">
          <w:rPr>
            <w:b/>
            <w:bCs/>
            <w:sz w:val="28"/>
            <w:szCs w:val="28"/>
            <w:lang w:val="en-US"/>
            <w:rPrChange w:id="1321" w:author="Microsoft Office 用户" w:date="2021-09-13T14:16:00Z">
              <w:rPr>
                <w:rFonts w:ascii="Consolas" w:hAnsi="Consolas" w:cs="Consolas"/>
                <w:color w:val="000000"/>
                <w:sz w:val="18"/>
                <w:szCs w:val="18"/>
                <w:bdr w:val="none" w:sz="0" w:space="0" w:color="auto" w:frame="1"/>
              </w:rPr>
            </w:rPrChange>
          </w:rPr>
          <w:delText>  </w:delText>
        </w:r>
      </w:del>
    </w:p>
    <w:p w14:paraId="2B3933DF" w14:textId="2F731052" w:rsidR="00435A54" w:rsidRPr="00300701" w:rsidDel="00300701" w:rsidRDefault="00435A54" w:rsidP="00300701">
      <w:pPr>
        <w:numPr>
          <w:ilvl w:val="0"/>
          <w:numId w:val="3"/>
        </w:numPr>
        <w:pBdr>
          <w:left w:val="single" w:sz="18" w:space="0" w:color="6CE26C"/>
        </w:pBdr>
        <w:shd w:val="clear" w:color="auto" w:fill="FFFFFF"/>
        <w:spacing w:line="210" w:lineRule="atLeast"/>
        <w:ind w:left="0" w:firstLine="0"/>
        <w:rPr>
          <w:del w:id="1322" w:author="Microsoft Office 用户" w:date="2021-09-13T14:14:00Z"/>
          <w:b/>
          <w:bCs/>
          <w:sz w:val="28"/>
          <w:szCs w:val="28"/>
          <w:lang w:val="en-US"/>
          <w:rPrChange w:id="1323" w:author="Microsoft Office 用户" w:date="2021-09-13T14:16:00Z">
            <w:rPr>
              <w:del w:id="1324" w:author="Microsoft Office 用户" w:date="2021-09-13T14:14:00Z"/>
              <w:rFonts w:ascii="Consolas" w:hAnsi="Consolas" w:cs="Consolas"/>
              <w:color w:val="5C5C5C"/>
              <w:sz w:val="18"/>
              <w:szCs w:val="18"/>
            </w:rPr>
          </w:rPrChange>
        </w:rPr>
        <w:pPrChange w:id="1325" w:author="Microsoft Office 用户" w:date="2021-09-13T14:15: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326" w:author="Microsoft Office 用户" w:date="2021-09-13T14:14:00Z">
        <w:r w:rsidRPr="00300701" w:rsidDel="00300701">
          <w:rPr>
            <w:b/>
            <w:bCs/>
            <w:sz w:val="28"/>
            <w:szCs w:val="28"/>
            <w:lang w:val="en-US"/>
            <w:rPrChange w:id="1327" w:author="Microsoft Office 用户" w:date="2021-09-13T14:16:00Z">
              <w:rPr>
                <w:rFonts w:ascii="Consolas" w:hAnsi="Consolas" w:cs="Consolas"/>
                <w:b/>
                <w:bCs/>
                <w:color w:val="006699"/>
                <w:sz w:val="18"/>
                <w:szCs w:val="18"/>
                <w:bdr w:val="none" w:sz="0" w:space="0" w:color="auto" w:frame="1"/>
              </w:rPr>
            </w:rPrChange>
          </w:rPr>
          <w:delText>void</w:delText>
        </w:r>
        <w:r w:rsidRPr="00300701" w:rsidDel="00300701">
          <w:rPr>
            <w:b/>
            <w:bCs/>
            <w:sz w:val="28"/>
            <w:szCs w:val="28"/>
            <w:lang w:val="en-US"/>
            <w:rPrChange w:id="1328" w:author="Microsoft Office 用户" w:date="2021-09-13T14:16:00Z">
              <w:rPr>
                <w:rFonts w:ascii="Consolas" w:hAnsi="Consolas" w:cs="Consolas"/>
                <w:color w:val="000000"/>
                <w:sz w:val="18"/>
                <w:szCs w:val="18"/>
                <w:bdr w:val="none" w:sz="0" w:space="0" w:color="auto" w:frame="1"/>
              </w:rPr>
            </w:rPrChange>
          </w:rPr>
          <w:delText> newWork(</w:delText>
        </w:r>
        <w:r w:rsidRPr="00300701" w:rsidDel="00300701">
          <w:rPr>
            <w:b/>
            <w:bCs/>
            <w:sz w:val="28"/>
            <w:szCs w:val="28"/>
            <w:lang w:val="en-US"/>
            <w:rPrChange w:id="1329" w:author="Microsoft Office 用户" w:date="2021-09-13T14:16:00Z">
              <w:rPr>
                <w:rFonts w:ascii="Consolas" w:hAnsi="Consolas" w:cs="Consolas"/>
                <w:b/>
                <w:bCs/>
                <w:color w:val="2E8B57"/>
                <w:sz w:val="18"/>
                <w:szCs w:val="18"/>
                <w:bdr w:val="none" w:sz="0" w:space="0" w:color="auto" w:frame="1"/>
              </w:rPr>
            </w:rPrChange>
          </w:rPr>
          <w:delText>double</w:delText>
        </w:r>
        <w:r w:rsidRPr="00300701" w:rsidDel="00300701">
          <w:rPr>
            <w:b/>
            <w:bCs/>
            <w:sz w:val="28"/>
            <w:szCs w:val="28"/>
            <w:lang w:val="en-US"/>
            <w:rPrChange w:id="1330" w:author="Microsoft Office 用户" w:date="2021-09-13T14:16:00Z">
              <w:rPr>
                <w:rFonts w:ascii="Consolas" w:hAnsi="Consolas" w:cs="Consolas"/>
                <w:color w:val="000000"/>
                <w:sz w:val="18"/>
                <w:szCs w:val="18"/>
                <w:bdr w:val="none" w:sz="0" w:space="0" w:color="auto" w:frame="1"/>
              </w:rPr>
            </w:rPrChange>
          </w:rPr>
          <w:delText> k) {  </w:delText>
        </w:r>
      </w:del>
    </w:p>
    <w:p w14:paraId="4C87C721" w14:textId="747B4AEF" w:rsidR="00435A54" w:rsidRPr="00300701" w:rsidDel="00300701" w:rsidRDefault="00435A54" w:rsidP="00300701">
      <w:pPr>
        <w:numPr>
          <w:ilvl w:val="0"/>
          <w:numId w:val="3"/>
        </w:numPr>
        <w:pBdr>
          <w:left w:val="single" w:sz="18" w:space="0" w:color="6CE26C"/>
        </w:pBdr>
        <w:shd w:val="clear" w:color="auto" w:fill="F8F8F8"/>
        <w:spacing w:line="210" w:lineRule="atLeast"/>
        <w:ind w:left="0" w:firstLine="0"/>
        <w:rPr>
          <w:del w:id="1331" w:author="Microsoft Office 用户" w:date="2021-09-13T14:14:00Z"/>
          <w:b/>
          <w:bCs/>
          <w:sz w:val="28"/>
          <w:szCs w:val="28"/>
          <w:lang w:val="en-US"/>
          <w:rPrChange w:id="1332" w:author="Microsoft Office 用户" w:date="2021-09-13T14:16:00Z">
            <w:rPr>
              <w:del w:id="1333" w:author="Microsoft Office 用户" w:date="2021-09-13T14:14:00Z"/>
              <w:rFonts w:ascii="Consolas" w:hAnsi="Consolas" w:cs="Consolas"/>
              <w:color w:val="5C5C5C"/>
              <w:sz w:val="18"/>
              <w:szCs w:val="18"/>
            </w:rPr>
          </w:rPrChange>
        </w:rPr>
        <w:pPrChange w:id="1334" w:author="Microsoft Office 用户" w:date="2021-09-13T14:15: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335" w:author="Microsoft Office 用户" w:date="2021-09-13T14:14:00Z">
        <w:r w:rsidRPr="00300701" w:rsidDel="00300701">
          <w:rPr>
            <w:b/>
            <w:bCs/>
            <w:sz w:val="28"/>
            <w:szCs w:val="28"/>
            <w:lang w:val="en-US"/>
            <w:rPrChange w:id="1336" w:author="Microsoft Office 用户" w:date="2021-09-13T14:16:00Z">
              <w:rPr>
                <w:rFonts w:ascii="Consolas" w:hAnsi="Consolas" w:cs="Consolas"/>
                <w:color w:val="000000"/>
                <w:sz w:val="18"/>
                <w:szCs w:val="18"/>
                <w:bdr w:val="none" w:sz="0" w:space="0" w:color="auto" w:frame="1"/>
              </w:rPr>
            </w:rPrChange>
          </w:rPr>
          <w:delText>    </w:delText>
        </w:r>
        <w:r w:rsidRPr="00300701" w:rsidDel="00300701">
          <w:rPr>
            <w:b/>
            <w:bCs/>
            <w:sz w:val="28"/>
            <w:szCs w:val="28"/>
            <w:lang w:val="en-US"/>
            <w:rPrChange w:id="1337" w:author="Microsoft Office 用户" w:date="2021-09-13T14:16:00Z">
              <w:rPr>
                <w:rFonts w:ascii="Consolas" w:hAnsi="Consolas" w:cs="Consolas"/>
                <w:b/>
                <w:bCs/>
                <w:color w:val="006699"/>
                <w:sz w:val="18"/>
                <w:szCs w:val="18"/>
                <w:bdr w:val="none" w:sz="0" w:space="0" w:color="auto" w:frame="1"/>
              </w:rPr>
            </w:rPrChange>
          </w:rPr>
          <w:delText>for</w:delText>
        </w:r>
        <w:r w:rsidRPr="00300701" w:rsidDel="00300701">
          <w:rPr>
            <w:b/>
            <w:bCs/>
            <w:sz w:val="28"/>
            <w:szCs w:val="28"/>
            <w:lang w:val="en-US"/>
            <w:rPrChange w:id="1338" w:author="Microsoft Office 用户" w:date="2021-09-13T14:16:00Z">
              <w:rPr>
                <w:rFonts w:ascii="Consolas" w:hAnsi="Consolas" w:cs="Consolas"/>
                <w:color w:val="000000"/>
                <w:sz w:val="18"/>
                <w:szCs w:val="18"/>
                <w:bdr w:val="none" w:sz="0" w:space="0" w:color="auto" w:frame="1"/>
              </w:rPr>
            </w:rPrChange>
          </w:rPr>
          <w:delText>(</w:delText>
        </w:r>
        <w:r w:rsidRPr="00300701" w:rsidDel="00300701">
          <w:rPr>
            <w:b/>
            <w:bCs/>
            <w:sz w:val="28"/>
            <w:szCs w:val="28"/>
            <w:lang w:val="en-US"/>
            <w:rPrChange w:id="1339" w:author="Microsoft Office 用户" w:date="2021-09-13T14:16:00Z">
              <w:rPr>
                <w:rFonts w:ascii="Consolas" w:hAnsi="Consolas" w:cs="Consolas"/>
                <w:b/>
                <w:bCs/>
                <w:color w:val="2E8B57"/>
                <w:sz w:val="18"/>
                <w:szCs w:val="18"/>
                <w:bdr w:val="none" w:sz="0" w:space="0" w:color="auto" w:frame="1"/>
              </w:rPr>
            </w:rPrChange>
          </w:rPr>
          <w:delText>int</w:delText>
        </w:r>
        <w:r w:rsidRPr="00300701" w:rsidDel="00300701">
          <w:rPr>
            <w:b/>
            <w:bCs/>
            <w:sz w:val="28"/>
            <w:szCs w:val="28"/>
            <w:lang w:val="en-US"/>
            <w:rPrChange w:id="1340" w:author="Microsoft Office 用户" w:date="2021-09-13T14:16:00Z">
              <w:rPr>
                <w:rFonts w:ascii="Consolas" w:hAnsi="Consolas" w:cs="Consolas"/>
                <w:color w:val="000000"/>
                <w:sz w:val="18"/>
                <w:szCs w:val="18"/>
                <w:bdr w:val="none" w:sz="0" w:space="0" w:color="auto" w:frame="1"/>
              </w:rPr>
            </w:rPrChange>
          </w:rPr>
          <w:delText> i=0;i&lt;users.size();i++) {  </w:delText>
        </w:r>
      </w:del>
    </w:p>
    <w:p w14:paraId="0FEF2405" w14:textId="029A1D5A" w:rsidR="00435A54" w:rsidRPr="00300701" w:rsidDel="00300701" w:rsidRDefault="00435A54" w:rsidP="00300701">
      <w:pPr>
        <w:numPr>
          <w:ilvl w:val="0"/>
          <w:numId w:val="3"/>
        </w:numPr>
        <w:pBdr>
          <w:left w:val="single" w:sz="18" w:space="0" w:color="6CE26C"/>
        </w:pBdr>
        <w:shd w:val="clear" w:color="auto" w:fill="FFFFFF"/>
        <w:spacing w:line="210" w:lineRule="atLeast"/>
        <w:ind w:left="0" w:firstLine="0"/>
        <w:rPr>
          <w:del w:id="1341" w:author="Microsoft Office 用户" w:date="2021-09-13T14:14:00Z"/>
          <w:b/>
          <w:bCs/>
          <w:sz w:val="28"/>
          <w:szCs w:val="28"/>
          <w:lang w:val="en-US"/>
          <w:rPrChange w:id="1342" w:author="Microsoft Office 用户" w:date="2021-09-13T14:16:00Z">
            <w:rPr>
              <w:del w:id="1343" w:author="Microsoft Office 用户" w:date="2021-09-13T14:14:00Z"/>
              <w:rFonts w:ascii="Consolas" w:hAnsi="Consolas" w:cs="Consolas"/>
              <w:color w:val="5C5C5C"/>
              <w:sz w:val="18"/>
              <w:szCs w:val="18"/>
            </w:rPr>
          </w:rPrChange>
        </w:rPr>
        <w:pPrChange w:id="1344" w:author="Microsoft Office 用户" w:date="2021-09-13T14:15: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345" w:author="Microsoft Office 用户" w:date="2021-09-13T14:14:00Z">
        <w:r w:rsidRPr="00300701" w:rsidDel="00300701">
          <w:rPr>
            <w:b/>
            <w:bCs/>
            <w:sz w:val="28"/>
            <w:szCs w:val="28"/>
            <w:lang w:val="en-US"/>
            <w:rPrChange w:id="1346" w:author="Microsoft Office 用户" w:date="2021-09-13T14:16:00Z">
              <w:rPr>
                <w:rFonts w:ascii="Consolas" w:hAnsi="Consolas" w:cs="Consolas"/>
                <w:color w:val="000000"/>
                <w:sz w:val="18"/>
                <w:szCs w:val="18"/>
                <w:bdr w:val="none" w:sz="0" w:space="0" w:color="auto" w:frame="1"/>
              </w:rPr>
            </w:rPrChange>
          </w:rPr>
          <w:delText>        </w:delText>
        </w:r>
        <w:r w:rsidRPr="00300701" w:rsidDel="00300701">
          <w:rPr>
            <w:b/>
            <w:bCs/>
            <w:sz w:val="28"/>
            <w:szCs w:val="28"/>
            <w:lang w:val="en-US"/>
            <w:rPrChange w:id="1347" w:author="Microsoft Office 用户" w:date="2021-09-13T14:16:00Z">
              <w:rPr>
                <w:rFonts w:ascii="Consolas" w:hAnsi="Consolas" w:cs="Consolas"/>
                <w:b/>
                <w:bCs/>
                <w:color w:val="006699"/>
                <w:sz w:val="18"/>
                <w:szCs w:val="18"/>
                <w:bdr w:val="none" w:sz="0" w:space="0" w:color="auto" w:frame="1"/>
              </w:rPr>
            </w:rPrChange>
          </w:rPr>
          <w:delText>for</w:delText>
        </w:r>
        <w:r w:rsidRPr="00300701" w:rsidDel="00300701">
          <w:rPr>
            <w:b/>
            <w:bCs/>
            <w:sz w:val="28"/>
            <w:szCs w:val="28"/>
            <w:lang w:val="en-US"/>
            <w:rPrChange w:id="1348" w:author="Microsoft Office 用户" w:date="2021-09-13T14:16:00Z">
              <w:rPr>
                <w:rFonts w:ascii="Consolas" w:hAnsi="Consolas" w:cs="Consolas"/>
                <w:color w:val="000000"/>
                <w:sz w:val="18"/>
                <w:szCs w:val="18"/>
                <w:bdr w:val="none" w:sz="0" w:space="0" w:color="auto" w:frame="1"/>
              </w:rPr>
            </w:rPrChange>
          </w:rPr>
          <w:delText>(</w:delText>
        </w:r>
        <w:r w:rsidRPr="00300701" w:rsidDel="00300701">
          <w:rPr>
            <w:b/>
            <w:bCs/>
            <w:sz w:val="28"/>
            <w:szCs w:val="28"/>
            <w:lang w:val="en-US"/>
            <w:rPrChange w:id="1349" w:author="Microsoft Office 用户" w:date="2021-09-13T14:16:00Z">
              <w:rPr>
                <w:rFonts w:ascii="Consolas" w:hAnsi="Consolas" w:cs="Consolas"/>
                <w:b/>
                <w:bCs/>
                <w:color w:val="2E8B57"/>
                <w:sz w:val="18"/>
                <w:szCs w:val="18"/>
                <w:bdr w:val="none" w:sz="0" w:space="0" w:color="auto" w:frame="1"/>
              </w:rPr>
            </w:rPrChange>
          </w:rPr>
          <w:delText>int</w:delText>
        </w:r>
        <w:r w:rsidRPr="00300701" w:rsidDel="00300701">
          <w:rPr>
            <w:b/>
            <w:bCs/>
            <w:sz w:val="28"/>
            <w:szCs w:val="28"/>
            <w:lang w:val="en-US"/>
            <w:rPrChange w:id="1350" w:author="Microsoft Office 用户" w:date="2021-09-13T14:16:00Z">
              <w:rPr>
                <w:rFonts w:ascii="Consolas" w:hAnsi="Consolas" w:cs="Consolas"/>
                <w:color w:val="000000"/>
                <w:sz w:val="18"/>
                <w:szCs w:val="18"/>
                <w:bdr w:val="none" w:sz="0" w:space="0" w:color="auto" w:frame="1"/>
              </w:rPr>
            </w:rPrChange>
          </w:rPr>
          <w:delText> j=i+1;j&lt;users.size();j++) {  </w:delText>
        </w:r>
      </w:del>
    </w:p>
    <w:p w14:paraId="64457DED" w14:textId="21F8181D" w:rsidR="00435A54" w:rsidRPr="00300701" w:rsidDel="00300701" w:rsidRDefault="00435A54" w:rsidP="00300701">
      <w:pPr>
        <w:numPr>
          <w:ilvl w:val="0"/>
          <w:numId w:val="3"/>
        </w:numPr>
        <w:pBdr>
          <w:left w:val="single" w:sz="18" w:space="0" w:color="6CE26C"/>
        </w:pBdr>
        <w:shd w:val="clear" w:color="auto" w:fill="F8F8F8"/>
        <w:spacing w:line="210" w:lineRule="atLeast"/>
        <w:ind w:left="0" w:firstLine="0"/>
        <w:rPr>
          <w:del w:id="1351" w:author="Microsoft Office 用户" w:date="2021-09-13T14:14:00Z"/>
          <w:b/>
          <w:bCs/>
          <w:sz w:val="28"/>
          <w:szCs w:val="28"/>
          <w:lang w:val="en-US"/>
          <w:rPrChange w:id="1352" w:author="Microsoft Office 用户" w:date="2021-09-13T14:16:00Z">
            <w:rPr>
              <w:del w:id="1353" w:author="Microsoft Office 用户" w:date="2021-09-13T14:14:00Z"/>
              <w:rFonts w:ascii="Consolas" w:hAnsi="Consolas" w:cs="Consolas"/>
              <w:color w:val="5C5C5C"/>
              <w:sz w:val="18"/>
              <w:szCs w:val="18"/>
            </w:rPr>
          </w:rPrChange>
        </w:rPr>
        <w:pPrChange w:id="1354" w:author="Microsoft Office 用户" w:date="2021-09-13T14:15: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355" w:author="Microsoft Office 用户" w:date="2021-09-13T14:14:00Z">
        <w:r w:rsidRPr="00300701" w:rsidDel="00300701">
          <w:rPr>
            <w:b/>
            <w:bCs/>
            <w:sz w:val="28"/>
            <w:szCs w:val="28"/>
            <w:lang w:val="en-US"/>
            <w:rPrChange w:id="1356" w:author="Microsoft Office 用户" w:date="2021-09-13T14:16:00Z">
              <w:rPr>
                <w:rFonts w:ascii="Consolas" w:hAnsi="Consolas" w:cs="Consolas"/>
                <w:color w:val="000000"/>
                <w:sz w:val="18"/>
                <w:szCs w:val="18"/>
                <w:bdr w:val="none" w:sz="0" w:space="0" w:color="auto" w:frame="1"/>
              </w:rPr>
            </w:rPrChange>
          </w:rPr>
          <w:delText>            pair&lt;</w:delText>
        </w:r>
        <w:r w:rsidRPr="00300701" w:rsidDel="00300701">
          <w:rPr>
            <w:b/>
            <w:bCs/>
            <w:sz w:val="28"/>
            <w:szCs w:val="28"/>
            <w:lang w:val="en-US"/>
            <w:rPrChange w:id="1357" w:author="Microsoft Office 用户" w:date="2021-09-13T14:16:00Z">
              <w:rPr>
                <w:rFonts w:ascii="Consolas" w:hAnsi="Consolas" w:cs="Consolas"/>
                <w:b/>
                <w:bCs/>
                <w:color w:val="2E8B57"/>
                <w:sz w:val="18"/>
                <w:szCs w:val="18"/>
                <w:bdr w:val="none" w:sz="0" w:space="0" w:color="auto" w:frame="1"/>
              </w:rPr>
            </w:rPrChange>
          </w:rPr>
          <w:delText>double</w:delText>
        </w:r>
        <w:r w:rsidRPr="00300701" w:rsidDel="00300701">
          <w:rPr>
            <w:b/>
            <w:bCs/>
            <w:sz w:val="28"/>
            <w:szCs w:val="28"/>
            <w:lang w:val="en-US"/>
            <w:rPrChange w:id="1358" w:author="Microsoft Office 用户" w:date="2021-09-13T14:16:00Z">
              <w:rPr>
                <w:rFonts w:ascii="Consolas" w:hAnsi="Consolas" w:cs="Consolas"/>
                <w:color w:val="000000"/>
                <w:sz w:val="18"/>
                <w:szCs w:val="18"/>
                <w:bdr w:val="none" w:sz="0" w:space="0" w:color="auto" w:frame="1"/>
              </w:rPr>
            </w:rPrChange>
          </w:rPr>
          <w:delText>,</w:delText>
        </w:r>
        <w:r w:rsidRPr="00300701" w:rsidDel="00300701">
          <w:rPr>
            <w:b/>
            <w:bCs/>
            <w:sz w:val="28"/>
            <w:szCs w:val="28"/>
            <w:lang w:val="en-US"/>
            <w:rPrChange w:id="1359" w:author="Microsoft Office 用户" w:date="2021-09-13T14:16:00Z">
              <w:rPr>
                <w:rFonts w:ascii="Consolas" w:hAnsi="Consolas" w:cs="Consolas"/>
                <w:b/>
                <w:bCs/>
                <w:color w:val="2E8B57"/>
                <w:sz w:val="18"/>
                <w:szCs w:val="18"/>
                <w:bdr w:val="none" w:sz="0" w:space="0" w:color="auto" w:frame="1"/>
              </w:rPr>
            </w:rPrChange>
          </w:rPr>
          <w:delText>double</w:delText>
        </w:r>
        <w:r w:rsidRPr="00300701" w:rsidDel="00300701">
          <w:rPr>
            <w:b/>
            <w:bCs/>
            <w:sz w:val="28"/>
            <w:szCs w:val="28"/>
            <w:lang w:val="en-US"/>
            <w:rPrChange w:id="1360" w:author="Microsoft Office 用户" w:date="2021-09-13T14:16:00Z">
              <w:rPr>
                <w:rFonts w:ascii="Consolas" w:hAnsi="Consolas" w:cs="Consolas"/>
                <w:color w:val="000000"/>
                <w:sz w:val="18"/>
                <w:szCs w:val="18"/>
                <w:bdr w:val="none" w:sz="0" w:space="0" w:color="auto" w:frame="1"/>
              </w:rPr>
            </w:rPrChange>
          </w:rPr>
          <w:delText>&gt; pr;  </w:delText>
        </w:r>
      </w:del>
    </w:p>
    <w:p w14:paraId="58FCCA15" w14:textId="7A8AFA54" w:rsidR="00435A54" w:rsidRPr="00300701" w:rsidDel="00300701" w:rsidRDefault="00435A54" w:rsidP="00300701">
      <w:pPr>
        <w:numPr>
          <w:ilvl w:val="0"/>
          <w:numId w:val="3"/>
        </w:numPr>
        <w:pBdr>
          <w:left w:val="single" w:sz="18" w:space="0" w:color="6CE26C"/>
        </w:pBdr>
        <w:shd w:val="clear" w:color="auto" w:fill="FFFFFF"/>
        <w:spacing w:line="210" w:lineRule="atLeast"/>
        <w:ind w:left="0" w:firstLine="0"/>
        <w:rPr>
          <w:del w:id="1361" w:author="Microsoft Office 用户" w:date="2021-09-13T14:14:00Z"/>
          <w:b/>
          <w:bCs/>
          <w:sz w:val="28"/>
          <w:szCs w:val="28"/>
          <w:lang w:val="en-US"/>
          <w:rPrChange w:id="1362" w:author="Microsoft Office 用户" w:date="2021-09-13T14:16:00Z">
            <w:rPr>
              <w:del w:id="1363" w:author="Microsoft Office 用户" w:date="2021-09-13T14:14:00Z"/>
              <w:rFonts w:ascii="Consolas" w:hAnsi="Consolas" w:cs="Consolas"/>
              <w:color w:val="5C5C5C"/>
              <w:sz w:val="18"/>
              <w:szCs w:val="18"/>
            </w:rPr>
          </w:rPrChange>
        </w:rPr>
        <w:pPrChange w:id="1364" w:author="Microsoft Office 用户" w:date="2021-09-13T14:15: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365" w:author="Microsoft Office 用户" w:date="2021-09-13T14:14:00Z">
        <w:r w:rsidRPr="00300701" w:rsidDel="00300701">
          <w:rPr>
            <w:b/>
            <w:bCs/>
            <w:sz w:val="28"/>
            <w:szCs w:val="28"/>
            <w:lang w:val="en-US"/>
            <w:rPrChange w:id="1366" w:author="Microsoft Office 用户" w:date="2021-09-13T14:16:00Z">
              <w:rPr>
                <w:rFonts w:ascii="Consolas" w:hAnsi="Consolas" w:cs="Consolas"/>
                <w:color w:val="000000"/>
                <w:sz w:val="18"/>
                <w:szCs w:val="18"/>
                <w:bdr w:val="none" w:sz="0" w:space="0" w:color="auto" w:frame="1"/>
              </w:rPr>
            </w:rPrChange>
          </w:rPr>
          <w:delText>            </w:delText>
        </w:r>
        <w:r w:rsidRPr="00300701" w:rsidDel="00300701">
          <w:rPr>
            <w:b/>
            <w:bCs/>
            <w:sz w:val="28"/>
            <w:szCs w:val="28"/>
            <w:lang w:val="en-US"/>
            <w:rPrChange w:id="1367" w:author="Microsoft Office 用户" w:date="2021-09-13T14:16:00Z">
              <w:rPr>
                <w:rFonts w:ascii="Consolas" w:hAnsi="Consolas" w:cs="Consolas"/>
                <w:b/>
                <w:bCs/>
                <w:color w:val="006699"/>
                <w:sz w:val="18"/>
                <w:szCs w:val="18"/>
                <w:bdr w:val="none" w:sz="0" w:space="0" w:color="auto" w:frame="1"/>
              </w:rPr>
            </w:rPrChange>
          </w:rPr>
          <w:delText>if</w:delText>
        </w:r>
        <w:r w:rsidRPr="00300701" w:rsidDel="00300701">
          <w:rPr>
            <w:b/>
            <w:bCs/>
            <w:sz w:val="28"/>
            <w:szCs w:val="28"/>
            <w:lang w:val="en-US"/>
            <w:rPrChange w:id="1368" w:author="Microsoft Office 用户" w:date="2021-09-13T14:16:00Z">
              <w:rPr>
                <w:rFonts w:ascii="Consolas" w:hAnsi="Consolas" w:cs="Consolas"/>
                <w:color w:val="000000"/>
                <w:sz w:val="18"/>
                <w:szCs w:val="18"/>
                <w:bdr w:val="none" w:sz="0" w:space="0" w:color="auto" w:frame="1"/>
              </w:rPr>
            </w:rPrChange>
          </w:rPr>
          <w:delText>(users[i].rank&lt;users[j].rank) {  </w:delText>
        </w:r>
      </w:del>
    </w:p>
    <w:p w14:paraId="74E1716D" w14:textId="5AD78448" w:rsidR="00435A54" w:rsidRPr="00300701" w:rsidDel="00300701" w:rsidRDefault="00435A54" w:rsidP="00300701">
      <w:pPr>
        <w:numPr>
          <w:ilvl w:val="0"/>
          <w:numId w:val="3"/>
        </w:numPr>
        <w:pBdr>
          <w:left w:val="single" w:sz="18" w:space="0" w:color="6CE26C"/>
        </w:pBdr>
        <w:shd w:val="clear" w:color="auto" w:fill="F8F8F8"/>
        <w:spacing w:line="210" w:lineRule="atLeast"/>
        <w:ind w:left="0" w:firstLine="0"/>
        <w:rPr>
          <w:del w:id="1369" w:author="Microsoft Office 用户" w:date="2021-09-13T14:14:00Z"/>
          <w:b/>
          <w:bCs/>
          <w:sz w:val="28"/>
          <w:szCs w:val="28"/>
          <w:lang w:val="en-US"/>
          <w:rPrChange w:id="1370" w:author="Microsoft Office 用户" w:date="2021-09-13T14:16:00Z">
            <w:rPr>
              <w:del w:id="1371" w:author="Microsoft Office 用户" w:date="2021-09-13T14:14:00Z"/>
              <w:rFonts w:ascii="Consolas" w:hAnsi="Consolas" w:cs="Consolas"/>
              <w:color w:val="5C5C5C"/>
              <w:sz w:val="18"/>
              <w:szCs w:val="18"/>
            </w:rPr>
          </w:rPrChange>
        </w:rPr>
        <w:pPrChange w:id="1372" w:author="Microsoft Office 用户" w:date="2021-09-13T14:15: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373" w:author="Microsoft Office 用户" w:date="2021-09-13T14:14:00Z">
        <w:r w:rsidRPr="00300701" w:rsidDel="00300701">
          <w:rPr>
            <w:b/>
            <w:bCs/>
            <w:sz w:val="28"/>
            <w:szCs w:val="28"/>
            <w:lang w:val="en-US"/>
            <w:rPrChange w:id="1374" w:author="Microsoft Office 用户" w:date="2021-09-13T14:16:00Z">
              <w:rPr>
                <w:rFonts w:ascii="Consolas" w:hAnsi="Consolas" w:cs="Consolas"/>
                <w:color w:val="000000"/>
                <w:sz w:val="18"/>
                <w:szCs w:val="18"/>
                <w:bdr w:val="none" w:sz="0" w:space="0" w:color="auto" w:frame="1"/>
              </w:rPr>
            </w:rPrChange>
          </w:rPr>
          <w:delText>                pr=EloRating(users[i].old_rating,users[j].old_rating,k,</w:delText>
        </w:r>
        <w:r w:rsidRPr="00300701" w:rsidDel="00300701">
          <w:rPr>
            <w:b/>
            <w:bCs/>
            <w:sz w:val="28"/>
            <w:szCs w:val="28"/>
            <w:lang w:val="en-US"/>
            <w:rPrChange w:id="1375" w:author="Microsoft Office 用户" w:date="2021-09-13T14:16:00Z">
              <w:rPr>
                <w:rFonts w:ascii="Consolas" w:hAnsi="Consolas" w:cs="Consolas"/>
                <w:b/>
                <w:bCs/>
                <w:color w:val="006699"/>
                <w:sz w:val="18"/>
                <w:szCs w:val="18"/>
                <w:bdr w:val="none" w:sz="0" w:space="0" w:color="auto" w:frame="1"/>
              </w:rPr>
            </w:rPrChange>
          </w:rPr>
          <w:delText>false</w:delText>
        </w:r>
        <w:r w:rsidRPr="00300701" w:rsidDel="00300701">
          <w:rPr>
            <w:b/>
            <w:bCs/>
            <w:sz w:val="28"/>
            <w:szCs w:val="28"/>
            <w:lang w:val="en-US"/>
            <w:rPrChange w:id="1376" w:author="Microsoft Office 用户" w:date="2021-09-13T14:16:00Z">
              <w:rPr>
                <w:rFonts w:ascii="Consolas" w:hAnsi="Consolas" w:cs="Consolas"/>
                <w:color w:val="000000"/>
                <w:sz w:val="18"/>
                <w:szCs w:val="18"/>
                <w:bdr w:val="none" w:sz="0" w:space="0" w:color="auto" w:frame="1"/>
              </w:rPr>
            </w:rPrChange>
          </w:rPr>
          <w:delText>);  </w:delText>
        </w:r>
      </w:del>
    </w:p>
    <w:p w14:paraId="07C94EB9" w14:textId="6491162C" w:rsidR="00435A54" w:rsidRPr="00300701" w:rsidDel="00300701" w:rsidRDefault="00435A54" w:rsidP="00300701">
      <w:pPr>
        <w:numPr>
          <w:ilvl w:val="0"/>
          <w:numId w:val="3"/>
        </w:numPr>
        <w:pBdr>
          <w:left w:val="single" w:sz="18" w:space="0" w:color="6CE26C"/>
        </w:pBdr>
        <w:shd w:val="clear" w:color="auto" w:fill="FFFFFF"/>
        <w:spacing w:line="210" w:lineRule="atLeast"/>
        <w:ind w:left="0" w:firstLine="0"/>
        <w:rPr>
          <w:del w:id="1377" w:author="Microsoft Office 用户" w:date="2021-09-13T14:14:00Z"/>
          <w:b/>
          <w:bCs/>
          <w:sz w:val="28"/>
          <w:szCs w:val="28"/>
          <w:lang w:val="en-US"/>
          <w:rPrChange w:id="1378" w:author="Microsoft Office 用户" w:date="2021-09-13T14:16:00Z">
            <w:rPr>
              <w:del w:id="1379" w:author="Microsoft Office 用户" w:date="2021-09-13T14:14:00Z"/>
              <w:rFonts w:ascii="Consolas" w:hAnsi="Consolas" w:cs="Consolas"/>
              <w:color w:val="5C5C5C"/>
              <w:sz w:val="18"/>
              <w:szCs w:val="18"/>
            </w:rPr>
          </w:rPrChange>
        </w:rPr>
        <w:pPrChange w:id="1380" w:author="Microsoft Office 用户" w:date="2021-09-13T14:15: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381" w:author="Microsoft Office 用户" w:date="2021-09-13T14:14:00Z">
        <w:r w:rsidRPr="00300701" w:rsidDel="00300701">
          <w:rPr>
            <w:b/>
            <w:bCs/>
            <w:sz w:val="28"/>
            <w:szCs w:val="28"/>
            <w:lang w:val="en-US"/>
            <w:rPrChange w:id="1382" w:author="Microsoft Office 用户" w:date="2021-09-13T14:16:00Z">
              <w:rPr>
                <w:rFonts w:ascii="Consolas" w:hAnsi="Consolas" w:cs="Consolas"/>
                <w:color w:val="000000"/>
                <w:sz w:val="18"/>
                <w:szCs w:val="18"/>
                <w:bdr w:val="none" w:sz="0" w:space="0" w:color="auto" w:frame="1"/>
              </w:rPr>
            </w:rPrChange>
          </w:rPr>
          <w:delText>                users[i].delta+=pr.first;  </w:delText>
        </w:r>
      </w:del>
    </w:p>
    <w:p w14:paraId="50DDC6E1" w14:textId="48B79AA9" w:rsidR="00435A54" w:rsidRPr="00300701" w:rsidDel="00300701" w:rsidRDefault="00435A54" w:rsidP="00300701">
      <w:pPr>
        <w:numPr>
          <w:ilvl w:val="0"/>
          <w:numId w:val="3"/>
        </w:numPr>
        <w:pBdr>
          <w:left w:val="single" w:sz="18" w:space="0" w:color="6CE26C"/>
        </w:pBdr>
        <w:shd w:val="clear" w:color="auto" w:fill="F8F8F8"/>
        <w:spacing w:line="210" w:lineRule="atLeast"/>
        <w:ind w:left="0" w:firstLine="0"/>
        <w:rPr>
          <w:del w:id="1383" w:author="Microsoft Office 用户" w:date="2021-09-13T14:14:00Z"/>
          <w:b/>
          <w:bCs/>
          <w:sz w:val="28"/>
          <w:szCs w:val="28"/>
          <w:lang w:val="en-US"/>
          <w:rPrChange w:id="1384" w:author="Microsoft Office 用户" w:date="2021-09-13T14:16:00Z">
            <w:rPr>
              <w:del w:id="1385" w:author="Microsoft Office 用户" w:date="2021-09-13T14:14:00Z"/>
              <w:rFonts w:ascii="Consolas" w:hAnsi="Consolas" w:cs="Consolas"/>
              <w:color w:val="5C5C5C"/>
              <w:sz w:val="18"/>
              <w:szCs w:val="18"/>
            </w:rPr>
          </w:rPrChange>
        </w:rPr>
        <w:pPrChange w:id="1386" w:author="Microsoft Office 用户" w:date="2021-09-13T14:15: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387" w:author="Microsoft Office 用户" w:date="2021-09-13T14:14:00Z">
        <w:r w:rsidRPr="00300701" w:rsidDel="00300701">
          <w:rPr>
            <w:b/>
            <w:bCs/>
            <w:sz w:val="28"/>
            <w:szCs w:val="28"/>
            <w:lang w:val="en-US"/>
            <w:rPrChange w:id="1388" w:author="Microsoft Office 用户" w:date="2021-09-13T14:16:00Z">
              <w:rPr>
                <w:rFonts w:ascii="Consolas" w:hAnsi="Consolas" w:cs="Consolas"/>
                <w:color w:val="000000"/>
                <w:sz w:val="18"/>
                <w:szCs w:val="18"/>
                <w:bdr w:val="none" w:sz="0" w:space="0" w:color="auto" w:frame="1"/>
              </w:rPr>
            </w:rPrChange>
          </w:rPr>
          <w:delText>                users[j].delta+=pr.second;  </w:delText>
        </w:r>
      </w:del>
    </w:p>
    <w:p w14:paraId="67237E00" w14:textId="2E90060E" w:rsidR="00435A54" w:rsidRPr="00300701" w:rsidDel="00300701" w:rsidRDefault="00435A54" w:rsidP="00300701">
      <w:pPr>
        <w:numPr>
          <w:ilvl w:val="0"/>
          <w:numId w:val="3"/>
        </w:numPr>
        <w:pBdr>
          <w:left w:val="single" w:sz="18" w:space="0" w:color="6CE26C"/>
        </w:pBdr>
        <w:shd w:val="clear" w:color="auto" w:fill="FFFFFF"/>
        <w:spacing w:line="210" w:lineRule="atLeast"/>
        <w:ind w:left="0" w:firstLine="0"/>
        <w:rPr>
          <w:del w:id="1389" w:author="Microsoft Office 用户" w:date="2021-09-13T14:14:00Z"/>
          <w:b/>
          <w:bCs/>
          <w:sz w:val="28"/>
          <w:szCs w:val="28"/>
          <w:lang w:val="en-US"/>
          <w:rPrChange w:id="1390" w:author="Microsoft Office 用户" w:date="2021-09-13T14:16:00Z">
            <w:rPr>
              <w:del w:id="1391" w:author="Microsoft Office 用户" w:date="2021-09-13T14:14:00Z"/>
              <w:rFonts w:ascii="Consolas" w:hAnsi="Consolas" w:cs="Consolas"/>
              <w:color w:val="5C5C5C"/>
              <w:sz w:val="18"/>
              <w:szCs w:val="18"/>
            </w:rPr>
          </w:rPrChange>
        </w:rPr>
        <w:pPrChange w:id="1392" w:author="Microsoft Office 用户" w:date="2021-09-13T14:15: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393" w:author="Microsoft Office 用户" w:date="2021-09-13T14:14:00Z">
        <w:r w:rsidRPr="00300701" w:rsidDel="00300701">
          <w:rPr>
            <w:b/>
            <w:bCs/>
            <w:sz w:val="28"/>
            <w:szCs w:val="28"/>
            <w:lang w:val="en-US"/>
            <w:rPrChange w:id="1394" w:author="Microsoft Office 用户" w:date="2021-09-13T14:16:00Z">
              <w:rPr>
                <w:rFonts w:ascii="Consolas" w:hAnsi="Consolas" w:cs="Consolas"/>
                <w:color w:val="000000"/>
                <w:sz w:val="18"/>
                <w:szCs w:val="18"/>
                <w:bdr w:val="none" w:sz="0" w:space="0" w:color="auto" w:frame="1"/>
              </w:rPr>
            </w:rPrChange>
          </w:rPr>
          <w:delText>            }  </w:delText>
        </w:r>
      </w:del>
    </w:p>
    <w:p w14:paraId="57A5C527" w14:textId="6EC2923D" w:rsidR="00435A54" w:rsidRPr="00300701" w:rsidDel="00300701" w:rsidRDefault="00435A54" w:rsidP="00300701">
      <w:pPr>
        <w:numPr>
          <w:ilvl w:val="0"/>
          <w:numId w:val="3"/>
        </w:numPr>
        <w:pBdr>
          <w:left w:val="single" w:sz="18" w:space="0" w:color="6CE26C"/>
        </w:pBdr>
        <w:shd w:val="clear" w:color="auto" w:fill="F8F8F8"/>
        <w:spacing w:line="210" w:lineRule="atLeast"/>
        <w:ind w:left="0" w:firstLine="0"/>
        <w:rPr>
          <w:del w:id="1395" w:author="Microsoft Office 用户" w:date="2021-09-13T14:14:00Z"/>
          <w:b/>
          <w:bCs/>
          <w:sz w:val="28"/>
          <w:szCs w:val="28"/>
          <w:lang w:val="en-US"/>
          <w:rPrChange w:id="1396" w:author="Microsoft Office 用户" w:date="2021-09-13T14:16:00Z">
            <w:rPr>
              <w:del w:id="1397" w:author="Microsoft Office 用户" w:date="2021-09-13T14:14:00Z"/>
              <w:rFonts w:ascii="Consolas" w:hAnsi="Consolas" w:cs="Consolas"/>
              <w:color w:val="5C5C5C"/>
              <w:sz w:val="18"/>
              <w:szCs w:val="18"/>
            </w:rPr>
          </w:rPrChange>
        </w:rPr>
        <w:pPrChange w:id="1398" w:author="Microsoft Office 用户" w:date="2021-09-13T14:15: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399" w:author="Microsoft Office 用户" w:date="2021-09-13T14:14:00Z">
        <w:r w:rsidRPr="00300701" w:rsidDel="00300701">
          <w:rPr>
            <w:b/>
            <w:bCs/>
            <w:sz w:val="28"/>
            <w:szCs w:val="28"/>
            <w:lang w:val="en-US"/>
            <w:rPrChange w:id="1400" w:author="Microsoft Office 用户" w:date="2021-09-13T14:16:00Z">
              <w:rPr>
                <w:rFonts w:ascii="Consolas" w:hAnsi="Consolas" w:cs="Consolas"/>
                <w:color w:val="000000"/>
                <w:sz w:val="18"/>
                <w:szCs w:val="18"/>
                <w:bdr w:val="none" w:sz="0" w:space="0" w:color="auto" w:frame="1"/>
              </w:rPr>
            </w:rPrChange>
          </w:rPr>
          <w:delText>            </w:delText>
        </w:r>
        <w:r w:rsidRPr="00300701" w:rsidDel="00300701">
          <w:rPr>
            <w:b/>
            <w:bCs/>
            <w:sz w:val="28"/>
            <w:szCs w:val="28"/>
            <w:lang w:val="en-US"/>
            <w:rPrChange w:id="1401" w:author="Microsoft Office 用户" w:date="2021-09-13T14:16:00Z">
              <w:rPr>
                <w:rFonts w:ascii="Consolas" w:hAnsi="Consolas" w:cs="Consolas"/>
                <w:b/>
                <w:bCs/>
                <w:color w:val="006699"/>
                <w:sz w:val="18"/>
                <w:szCs w:val="18"/>
                <w:bdr w:val="none" w:sz="0" w:space="0" w:color="auto" w:frame="1"/>
              </w:rPr>
            </w:rPrChange>
          </w:rPr>
          <w:delText>else</w:delText>
        </w:r>
        <w:r w:rsidRPr="00300701" w:rsidDel="00300701">
          <w:rPr>
            <w:b/>
            <w:bCs/>
            <w:sz w:val="28"/>
            <w:szCs w:val="28"/>
            <w:lang w:val="en-US"/>
            <w:rPrChange w:id="1402" w:author="Microsoft Office 用户" w:date="2021-09-13T14:16:00Z">
              <w:rPr>
                <w:rFonts w:ascii="Consolas" w:hAnsi="Consolas" w:cs="Consolas"/>
                <w:color w:val="000000"/>
                <w:sz w:val="18"/>
                <w:szCs w:val="18"/>
                <w:bdr w:val="none" w:sz="0" w:space="0" w:color="auto" w:frame="1"/>
              </w:rPr>
            </w:rPrChange>
          </w:rPr>
          <w:delText> </w:delText>
        </w:r>
        <w:r w:rsidRPr="00300701" w:rsidDel="00300701">
          <w:rPr>
            <w:b/>
            <w:bCs/>
            <w:sz w:val="28"/>
            <w:szCs w:val="28"/>
            <w:lang w:val="en-US"/>
            <w:rPrChange w:id="1403" w:author="Microsoft Office 用户" w:date="2021-09-13T14:16:00Z">
              <w:rPr>
                <w:rFonts w:ascii="Consolas" w:hAnsi="Consolas" w:cs="Consolas"/>
                <w:b/>
                <w:bCs/>
                <w:color w:val="006699"/>
                <w:sz w:val="18"/>
                <w:szCs w:val="18"/>
                <w:bdr w:val="none" w:sz="0" w:space="0" w:color="auto" w:frame="1"/>
              </w:rPr>
            </w:rPrChange>
          </w:rPr>
          <w:delText>if</w:delText>
        </w:r>
        <w:r w:rsidRPr="00300701" w:rsidDel="00300701">
          <w:rPr>
            <w:b/>
            <w:bCs/>
            <w:sz w:val="28"/>
            <w:szCs w:val="28"/>
            <w:lang w:val="en-US"/>
            <w:rPrChange w:id="1404" w:author="Microsoft Office 用户" w:date="2021-09-13T14:16:00Z">
              <w:rPr>
                <w:rFonts w:ascii="Consolas" w:hAnsi="Consolas" w:cs="Consolas"/>
                <w:color w:val="000000"/>
                <w:sz w:val="18"/>
                <w:szCs w:val="18"/>
                <w:bdr w:val="none" w:sz="0" w:space="0" w:color="auto" w:frame="1"/>
              </w:rPr>
            </w:rPrChange>
          </w:rPr>
          <w:delText>(users[i].rank&gt;users[j].rank) {  </w:delText>
        </w:r>
      </w:del>
    </w:p>
    <w:p w14:paraId="0D894C60" w14:textId="0E097FDB" w:rsidR="00435A54" w:rsidRPr="00300701" w:rsidDel="00300701" w:rsidRDefault="00435A54" w:rsidP="00300701">
      <w:pPr>
        <w:numPr>
          <w:ilvl w:val="0"/>
          <w:numId w:val="3"/>
        </w:numPr>
        <w:pBdr>
          <w:left w:val="single" w:sz="18" w:space="0" w:color="6CE26C"/>
        </w:pBdr>
        <w:shd w:val="clear" w:color="auto" w:fill="FFFFFF"/>
        <w:spacing w:line="210" w:lineRule="atLeast"/>
        <w:ind w:left="0" w:firstLine="0"/>
        <w:rPr>
          <w:del w:id="1405" w:author="Microsoft Office 用户" w:date="2021-09-13T14:14:00Z"/>
          <w:b/>
          <w:bCs/>
          <w:sz w:val="28"/>
          <w:szCs w:val="28"/>
          <w:lang w:val="en-US"/>
          <w:rPrChange w:id="1406" w:author="Microsoft Office 用户" w:date="2021-09-13T14:16:00Z">
            <w:rPr>
              <w:del w:id="1407" w:author="Microsoft Office 用户" w:date="2021-09-13T14:14:00Z"/>
              <w:rFonts w:ascii="Consolas" w:hAnsi="Consolas" w:cs="Consolas"/>
              <w:color w:val="5C5C5C"/>
              <w:sz w:val="18"/>
              <w:szCs w:val="18"/>
            </w:rPr>
          </w:rPrChange>
        </w:rPr>
        <w:pPrChange w:id="1408" w:author="Microsoft Office 用户" w:date="2021-09-13T14:15: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409" w:author="Microsoft Office 用户" w:date="2021-09-13T14:14:00Z">
        <w:r w:rsidRPr="00300701" w:rsidDel="00300701">
          <w:rPr>
            <w:b/>
            <w:bCs/>
            <w:sz w:val="28"/>
            <w:szCs w:val="28"/>
            <w:lang w:val="en-US"/>
            <w:rPrChange w:id="1410" w:author="Microsoft Office 用户" w:date="2021-09-13T14:16:00Z">
              <w:rPr>
                <w:rFonts w:ascii="Consolas" w:hAnsi="Consolas" w:cs="Consolas"/>
                <w:color w:val="000000"/>
                <w:sz w:val="18"/>
                <w:szCs w:val="18"/>
                <w:bdr w:val="none" w:sz="0" w:space="0" w:color="auto" w:frame="1"/>
              </w:rPr>
            </w:rPrChange>
          </w:rPr>
          <w:delText>                pr=EloRating(users[j].old_rating,users[i].old_rating,k,</w:delText>
        </w:r>
        <w:r w:rsidRPr="00300701" w:rsidDel="00300701">
          <w:rPr>
            <w:b/>
            <w:bCs/>
            <w:sz w:val="28"/>
            <w:szCs w:val="28"/>
            <w:lang w:val="en-US"/>
            <w:rPrChange w:id="1411" w:author="Microsoft Office 用户" w:date="2021-09-13T14:16:00Z">
              <w:rPr>
                <w:rFonts w:ascii="Consolas" w:hAnsi="Consolas" w:cs="Consolas"/>
                <w:b/>
                <w:bCs/>
                <w:color w:val="006699"/>
                <w:sz w:val="18"/>
                <w:szCs w:val="18"/>
                <w:bdr w:val="none" w:sz="0" w:space="0" w:color="auto" w:frame="1"/>
              </w:rPr>
            </w:rPrChange>
          </w:rPr>
          <w:delText>false</w:delText>
        </w:r>
        <w:r w:rsidRPr="00300701" w:rsidDel="00300701">
          <w:rPr>
            <w:b/>
            <w:bCs/>
            <w:sz w:val="28"/>
            <w:szCs w:val="28"/>
            <w:lang w:val="en-US"/>
            <w:rPrChange w:id="1412" w:author="Microsoft Office 用户" w:date="2021-09-13T14:16:00Z">
              <w:rPr>
                <w:rFonts w:ascii="Consolas" w:hAnsi="Consolas" w:cs="Consolas"/>
                <w:color w:val="000000"/>
                <w:sz w:val="18"/>
                <w:szCs w:val="18"/>
                <w:bdr w:val="none" w:sz="0" w:space="0" w:color="auto" w:frame="1"/>
              </w:rPr>
            </w:rPrChange>
          </w:rPr>
          <w:delText>);  </w:delText>
        </w:r>
      </w:del>
    </w:p>
    <w:p w14:paraId="6743C53B" w14:textId="04CC9B9C" w:rsidR="00435A54" w:rsidRPr="00300701" w:rsidDel="00300701" w:rsidRDefault="00435A54" w:rsidP="00300701">
      <w:pPr>
        <w:numPr>
          <w:ilvl w:val="0"/>
          <w:numId w:val="3"/>
        </w:numPr>
        <w:pBdr>
          <w:left w:val="single" w:sz="18" w:space="0" w:color="6CE26C"/>
        </w:pBdr>
        <w:shd w:val="clear" w:color="auto" w:fill="F8F8F8"/>
        <w:spacing w:line="210" w:lineRule="atLeast"/>
        <w:ind w:left="0" w:firstLine="0"/>
        <w:rPr>
          <w:del w:id="1413" w:author="Microsoft Office 用户" w:date="2021-09-13T14:14:00Z"/>
          <w:b/>
          <w:bCs/>
          <w:sz w:val="28"/>
          <w:szCs w:val="28"/>
          <w:lang w:val="en-US"/>
          <w:rPrChange w:id="1414" w:author="Microsoft Office 用户" w:date="2021-09-13T14:16:00Z">
            <w:rPr>
              <w:del w:id="1415" w:author="Microsoft Office 用户" w:date="2021-09-13T14:14:00Z"/>
              <w:rFonts w:ascii="Consolas" w:hAnsi="Consolas" w:cs="Consolas"/>
              <w:color w:val="5C5C5C"/>
              <w:sz w:val="18"/>
              <w:szCs w:val="18"/>
            </w:rPr>
          </w:rPrChange>
        </w:rPr>
        <w:pPrChange w:id="1416" w:author="Microsoft Office 用户" w:date="2021-09-13T14:15: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417" w:author="Microsoft Office 用户" w:date="2021-09-13T14:14:00Z">
        <w:r w:rsidRPr="00300701" w:rsidDel="00300701">
          <w:rPr>
            <w:b/>
            <w:bCs/>
            <w:sz w:val="28"/>
            <w:szCs w:val="28"/>
            <w:lang w:val="en-US"/>
            <w:rPrChange w:id="1418" w:author="Microsoft Office 用户" w:date="2021-09-13T14:16:00Z">
              <w:rPr>
                <w:rFonts w:ascii="Consolas" w:hAnsi="Consolas" w:cs="Consolas"/>
                <w:color w:val="000000"/>
                <w:sz w:val="18"/>
                <w:szCs w:val="18"/>
                <w:bdr w:val="none" w:sz="0" w:space="0" w:color="auto" w:frame="1"/>
              </w:rPr>
            </w:rPrChange>
          </w:rPr>
          <w:delText>                users[j].delta+=pr.first;  </w:delText>
        </w:r>
      </w:del>
    </w:p>
    <w:p w14:paraId="2DF257C7" w14:textId="2C9ABF53" w:rsidR="00435A54" w:rsidRPr="00300701" w:rsidDel="00300701" w:rsidRDefault="00435A54" w:rsidP="00300701">
      <w:pPr>
        <w:numPr>
          <w:ilvl w:val="0"/>
          <w:numId w:val="3"/>
        </w:numPr>
        <w:pBdr>
          <w:left w:val="single" w:sz="18" w:space="0" w:color="6CE26C"/>
        </w:pBdr>
        <w:shd w:val="clear" w:color="auto" w:fill="FFFFFF"/>
        <w:spacing w:line="210" w:lineRule="atLeast"/>
        <w:ind w:left="0" w:firstLine="0"/>
        <w:rPr>
          <w:del w:id="1419" w:author="Microsoft Office 用户" w:date="2021-09-13T14:14:00Z"/>
          <w:b/>
          <w:bCs/>
          <w:sz w:val="28"/>
          <w:szCs w:val="28"/>
          <w:lang w:val="en-US"/>
          <w:rPrChange w:id="1420" w:author="Microsoft Office 用户" w:date="2021-09-13T14:16:00Z">
            <w:rPr>
              <w:del w:id="1421" w:author="Microsoft Office 用户" w:date="2021-09-13T14:14:00Z"/>
              <w:rFonts w:ascii="Consolas" w:hAnsi="Consolas" w:cs="Consolas"/>
              <w:color w:val="5C5C5C"/>
              <w:sz w:val="18"/>
              <w:szCs w:val="18"/>
            </w:rPr>
          </w:rPrChange>
        </w:rPr>
        <w:pPrChange w:id="1422" w:author="Microsoft Office 用户" w:date="2021-09-13T14:15: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423" w:author="Microsoft Office 用户" w:date="2021-09-13T14:14:00Z">
        <w:r w:rsidRPr="00300701" w:rsidDel="00300701">
          <w:rPr>
            <w:b/>
            <w:bCs/>
            <w:sz w:val="28"/>
            <w:szCs w:val="28"/>
            <w:lang w:val="en-US"/>
            <w:rPrChange w:id="1424" w:author="Microsoft Office 用户" w:date="2021-09-13T14:16:00Z">
              <w:rPr>
                <w:rFonts w:ascii="Consolas" w:hAnsi="Consolas" w:cs="Consolas"/>
                <w:color w:val="000000"/>
                <w:sz w:val="18"/>
                <w:szCs w:val="18"/>
                <w:bdr w:val="none" w:sz="0" w:space="0" w:color="auto" w:frame="1"/>
              </w:rPr>
            </w:rPrChange>
          </w:rPr>
          <w:delText>                users[i].delta+=pr.second;  </w:delText>
        </w:r>
      </w:del>
    </w:p>
    <w:p w14:paraId="451E43FC" w14:textId="779376C6" w:rsidR="00435A54" w:rsidRPr="00300701" w:rsidDel="00300701" w:rsidRDefault="00435A54" w:rsidP="00300701">
      <w:pPr>
        <w:numPr>
          <w:ilvl w:val="0"/>
          <w:numId w:val="3"/>
        </w:numPr>
        <w:pBdr>
          <w:left w:val="single" w:sz="18" w:space="0" w:color="6CE26C"/>
        </w:pBdr>
        <w:shd w:val="clear" w:color="auto" w:fill="F8F8F8"/>
        <w:spacing w:line="210" w:lineRule="atLeast"/>
        <w:ind w:left="0" w:firstLine="0"/>
        <w:rPr>
          <w:del w:id="1425" w:author="Microsoft Office 用户" w:date="2021-09-13T14:14:00Z"/>
          <w:b/>
          <w:bCs/>
          <w:sz w:val="28"/>
          <w:szCs w:val="28"/>
          <w:lang w:val="en-US"/>
          <w:rPrChange w:id="1426" w:author="Microsoft Office 用户" w:date="2021-09-13T14:16:00Z">
            <w:rPr>
              <w:del w:id="1427" w:author="Microsoft Office 用户" w:date="2021-09-13T14:14:00Z"/>
              <w:rFonts w:ascii="Consolas" w:hAnsi="Consolas" w:cs="Consolas"/>
              <w:color w:val="5C5C5C"/>
              <w:sz w:val="18"/>
              <w:szCs w:val="18"/>
            </w:rPr>
          </w:rPrChange>
        </w:rPr>
        <w:pPrChange w:id="1428" w:author="Microsoft Office 用户" w:date="2021-09-13T14:15: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429" w:author="Microsoft Office 用户" w:date="2021-09-13T14:14:00Z">
        <w:r w:rsidRPr="00300701" w:rsidDel="00300701">
          <w:rPr>
            <w:b/>
            <w:bCs/>
            <w:sz w:val="28"/>
            <w:szCs w:val="28"/>
            <w:lang w:val="en-US"/>
            <w:rPrChange w:id="1430" w:author="Microsoft Office 用户" w:date="2021-09-13T14:16:00Z">
              <w:rPr>
                <w:rFonts w:ascii="Consolas" w:hAnsi="Consolas" w:cs="Consolas"/>
                <w:color w:val="000000"/>
                <w:sz w:val="18"/>
                <w:szCs w:val="18"/>
                <w:bdr w:val="none" w:sz="0" w:space="0" w:color="auto" w:frame="1"/>
              </w:rPr>
            </w:rPrChange>
          </w:rPr>
          <w:delText>            }  </w:delText>
        </w:r>
      </w:del>
    </w:p>
    <w:p w14:paraId="3522FA75" w14:textId="41A3BFE1" w:rsidR="00435A54" w:rsidRPr="00300701" w:rsidDel="00300701" w:rsidRDefault="00435A54" w:rsidP="00300701">
      <w:pPr>
        <w:numPr>
          <w:ilvl w:val="0"/>
          <w:numId w:val="3"/>
        </w:numPr>
        <w:pBdr>
          <w:left w:val="single" w:sz="18" w:space="0" w:color="6CE26C"/>
        </w:pBdr>
        <w:shd w:val="clear" w:color="auto" w:fill="FFFFFF"/>
        <w:spacing w:line="210" w:lineRule="atLeast"/>
        <w:ind w:left="0" w:firstLine="0"/>
        <w:rPr>
          <w:del w:id="1431" w:author="Microsoft Office 用户" w:date="2021-09-13T14:14:00Z"/>
          <w:b/>
          <w:bCs/>
          <w:sz w:val="28"/>
          <w:szCs w:val="28"/>
          <w:lang w:val="en-US"/>
          <w:rPrChange w:id="1432" w:author="Microsoft Office 用户" w:date="2021-09-13T14:16:00Z">
            <w:rPr>
              <w:del w:id="1433" w:author="Microsoft Office 用户" w:date="2021-09-13T14:14:00Z"/>
              <w:rFonts w:ascii="Consolas" w:hAnsi="Consolas" w:cs="Consolas"/>
              <w:color w:val="5C5C5C"/>
              <w:sz w:val="18"/>
              <w:szCs w:val="18"/>
            </w:rPr>
          </w:rPrChange>
        </w:rPr>
        <w:pPrChange w:id="1434" w:author="Microsoft Office 用户" w:date="2021-09-13T14:15: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435" w:author="Microsoft Office 用户" w:date="2021-09-13T14:14:00Z">
        <w:r w:rsidRPr="00300701" w:rsidDel="00300701">
          <w:rPr>
            <w:b/>
            <w:bCs/>
            <w:sz w:val="28"/>
            <w:szCs w:val="28"/>
            <w:lang w:val="en-US"/>
            <w:rPrChange w:id="1436" w:author="Microsoft Office 用户" w:date="2021-09-13T14:16:00Z">
              <w:rPr>
                <w:rFonts w:ascii="Consolas" w:hAnsi="Consolas" w:cs="Consolas"/>
                <w:color w:val="000000"/>
                <w:sz w:val="18"/>
                <w:szCs w:val="18"/>
                <w:bdr w:val="none" w:sz="0" w:space="0" w:color="auto" w:frame="1"/>
              </w:rPr>
            </w:rPrChange>
          </w:rPr>
          <w:delText>            </w:delText>
        </w:r>
        <w:r w:rsidRPr="00300701" w:rsidDel="00300701">
          <w:rPr>
            <w:b/>
            <w:bCs/>
            <w:sz w:val="28"/>
            <w:szCs w:val="28"/>
            <w:lang w:val="en-US"/>
            <w:rPrChange w:id="1437" w:author="Microsoft Office 用户" w:date="2021-09-13T14:16:00Z">
              <w:rPr>
                <w:rFonts w:ascii="Consolas" w:hAnsi="Consolas" w:cs="Consolas"/>
                <w:b/>
                <w:bCs/>
                <w:color w:val="006699"/>
                <w:sz w:val="18"/>
                <w:szCs w:val="18"/>
                <w:bdr w:val="none" w:sz="0" w:space="0" w:color="auto" w:frame="1"/>
              </w:rPr>
            </w:rPrChange>
          </w:rPr>
          <w:delText>else</w:delText>
        </w:r>
        <w:r w:rsidRPr="00300701" w:rsidDel="00300701">
          <w:rPr>
            <w:b/>
            <w:bCs/>
            <w:sz w:val="28"/>
            <w:szCs w:val="28"/>
            <w:lang w:val="en-US"/>
            <w:rPrChange w:id="1438" w:author="Microsoft Office 用户" w:date="2021-09-13T14:16:00Z">
              <w:rPr>
                <w:rFonts w:ascii="Consolas" w:hAnsi="Consolas" w:cs="Consolas"/>
                <w:color w:val="000000"/>
                <w:sz w:val="18"/>
                <w:szCs w:val="18"/>
                <w:bdr w:val="none" w:sz="0" w:space="0" w:color="auto" w:frame="1"/>
              </w:rPr>
            </w:rPrChange>
          </w:rPr>
          <w:delText> {  </w:delText>
        </w:r>
      </w:del>
    </w:p>
    <w:p w14:paraId="19EF212A" w14:textId="1D37447C" w:rsidR="00435A54" w:rsidRPr="00300701" w:rsidDel="00300701" w:rsidRDefault="00435A54" w:rsidP="00300701">
      <w:pPr>
        <w:numPr>
          <w:ilvl w:val="0"/>
          <w:numId w:val="3"/>
        </w:numPr>
        <w:pBdr>
          <w:left w:val="single" w:sz="18" w:space="0" w:color="6CE26C"/>
        </w:pBdr>
        <w:shd w:val="clear" w:color="auto" w:fill="F8F8F8"/>
        <w:spacing w:line="210" w:lineRule="atLeast"/>
        <w:ind w:left="0" w:firstLine="0"/>
        <w:rPr>
          <w:del w:id="1439" w:author="Microsoft Office 用户" w:date="2021-09-13T14:14:00Z"/>
          <w:b/>
          <w:bCs/>
          <w:sz w:val="28"/>
          <w:szCs w:val="28"/>
          <w:lang w:val="en-US"/>
          <w:rPrChange w:id="1440" w:author="Microsoft Office 用户" w:date="2021-09-13T14:16:00Z">
            <w:rPr>
              <w:del w:id="1441" w:author="Microsoft Office 用户" w:date="2021-09-13T14:14:00Z"/>
              <w:rFonts w:ascii="Consolas" w:hAnsi="Consolas" w:cs="Consolas"/>
              <w:color w:val="5C5C5C"/>
              <w:sz w:val="18"/>
              <w:szCs w:val="18"/>
            </w:rPr>
          </w:rPrChange>
        </w:rPr>
        <w:pPrChange w:id="1442" w:author="Microsoft Office 用户" w:date="2021-09-13T14:15: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443" w:author="Microsoft Office 用户" w:date="2021-09-13T14:14:00Z">
        <w:r w:rsidRPr="00300701" w:rsidDel="00300701">
          <w:rPr>
            <w:b/>
            <w:bCs/>
            <w:sz w:val="28"/>
            <w:szCs w:val="28"/>
            <w:lang w:val="en-US"/>
            <w:rPrChange w:id="1444" w:author="Microsoft Office 用户" w:date="2021-09-13T14:16:00Z">
              <w:rPr>
                <w:rFonts w:ascii="Consolas" w:hAnsi="Consolas" w:cs="Consolas"/>
                <w:color w:val="000000"/>
                <w:sz w:val="18"/>
                <w:szCs w:val="18"/>
                <w:bdr w:val="none" w:sz="0" w:space="0" w:color="auto" w:frame="1"/>
              </w:rPr>
            </w:rPrChange>
          </w:rPr>
          <w:delText>                pr=EloRating(users[i].old_rating,users[j].old_rating,k,</w:delText>
        </w:r>
        <w:r w:rsidRPr="00300701" w:rsidDel="00300701">
          <w:rPr>
            <w:b/>
            <w:bCs/>
            <w:sz w:val="28"/>
            <w:szCs w:val="28"/>
            <w:lang w:val="en-US"/>
            <w:rPrChange w:id="1445" w:author="Microsoft Office 用户" w:date="2021-09-13T14:16:00Z">
              <w:rPr>
                <w:rFonts w:ascii="Consolas" w:hAnsi="Consolas" w:cs="Consolas"/>
                <w:b/>
                <w:bCs/>
                <w:color w:val="006699"/>
                <w:sz w:val="18"/>
                <w:szCs w:val="18"/>
                <w:bdr w:val="none" w:sz="0" w:space="0" w:color="auto" w:frame="1"/>
              </w:rPr>
            </w:rPrChange>
          </w:rPr>
          <w:delText>true</w:delText>
        </w:r>
        <w:r w:rsidRPr="00300701" w:rsidDel="00300701">
          <w:rPr>
            <w:b/>
            <w:bCs/>
            <w:sz w:val="28"/>
            <w:szCs w:val="28"/>
            <w:lang w:val="en-US"/>
            <w:rPrChange w:id="1446" w:author="Microsoft Office 用户" w:date="2021-09-13T14:16:00Z">
              <w:rPr>
                <w:rFonts w:ascii="Consolas" w:hAnsi="Consolas" w:cs="Consolas"/>
                <w:color w:val="000000"/>
                <w:sz w:val="18"/>
                <w:szCs w:val="18"/>
                <w:bdr w:val="none" w:sz="0" w:space="0" w:color="auto" w:frame="1"/>
              </w:rPr>
            </w:rPrChange>
          </w:rPr>
          <w:delText>);  </w:delText>
        </w:r>
      </w:del>
    </w:p>
    <w:p w14:paraId="05D806C0" w14:textId="150863DF" w:rsidR="00435A54" w:rsidRPr="00300701" w:rsidDel="00300701" w:rsidRDefault="00435A54" w:rsidP="00300701">
      <w:pPr>
        <w:numPr>
          <w:ilvl w:val="0"/>
          <w:numId w:val="3"/>
        </w:numPr>
        <w:pBdr>
          <w:left w:val="single" w:sz="18" w:space="0" w:color="6CE26C"/>
        </w:pBdr>
        <w:shd w:val="clear" w:color="auto" w:fill="FFFFFF"/>
        <w:spacing w:line="210" w:lineRule="atLeast"/>
        <w:ind w:left="0" w:firstLine="0"/>
        <w:rPr>
          <w:del w:id="1447" w:author="Microsoft Office 用户" w:date="2021-09-13T14:14:00Z"/>
          <w:b/>
          <w:bCs/>
          <w:sz w:val="28"/>
          <w:szCs w:val="28"/>
          <w:lang w:val="en-US"/>
          <w:rPrChange w:id="1448" w:author="Microsoft Office 用户" w:date="2021-09-13T14:16:00Z">
            <w:rPr>
              <w:del w:id="1449" w:author="Microsoft Office 用户" w:date="2021-09-13T14:14:00Z"/>
              <w:rFonts w:ascii="Consolas" w:hAnsi="Consolas" w:cs="Consolas"/>
              <w:color w:val="5C5C5C"/>
              <w:sz w:val="18"/>
              <w:szCs w:val="18"/>
            </w:rPr>
          </w:rPrChange>
        </w:rPr>
        <w:pPrChange w:id="1450" w:author="Microsoft Office 用户" w:date="2021-09-13T14:15: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451" w:author="Microsoft Office 用户" w:date="2021-09-13T14:14:00Z">
        <w:r w:rsidRPr="00300701" w:rsidDel="00300701">
          <w:rPr>
            <w:b/>
            <w:bCs/>
            <w:sz w:val="28"/>
            <w:szCs w:val="28"/>
            <w:lang w:val="en-US"/>
            <w:rPrChange w:id="1452" w:author="Microsoft Office 用户" w:date="2021-09-13T14:16:00Z">
              <w:rPr>
                <w:rFonts w:ascii="Consolas" w:hAnsi="Consolas" w:cs="Consolas"/>
                <w:color w:val="000000"/>
                <w:sz w:val="18"/>
                <w:szCs w:val="18"/>
                <w:bdr w:val="none" w:sz="0" w:space="0" w:color="auto" w:frame="1"/>
              </w:rPr>
            </w:rPrChange>
          </w:rPr>
          <w:delText>                users[i].delta+=pr.first;  </w:delText>
        </w:r>
      </w:del>
    </w:p>
    <w:p w14:paraId="4B87B9F5" w14:textId="64C7B0AB" w:rsidR="00435A54" w:rsidRPr="00300701" w:rsidDel="00300701" w:rsidRDefault="00435A54" w:rsidP="00300701">
      <w:pPr>
        <w:numPr>
          <w:ilvl w:val="0"/>
          <w:numId w:val="3"/>
        </w:numPr>
        <w:pBdr>
          <w:left w:val="single" w:sz="18" w:space="0" w:color="6CE26C"/>
        </w:pBdr>
        <w:shd w:val="clear" w:color="auto" w:fill="F8F8F8"/>
        <w:spacing w:line="210" w:lineRule="atLeast"/>
        <w:ind w:left="0" w:firstLine="0"/>
        <w:rPr>
          <w:del w:id="1453" w:author="Microsoft Office 用户" w:date="2021-09-13T14:14:00Z"/>
          <w:b/>
          <w:bCs/>
          <w:sz w:val="28"/>
          <w:szCs w:val="28"/>
          <w:lang w:val="en-US"/>
          <w:rPrChange w:id="1454" w:author="Microsoft Office 用户" w:date="2021-09-13T14:16:00Z">
            <w:rPr>
              <w:del w:id="1455" w:author="Microsoft Office 用户" w:date="2021-09-13T14:14:00Z"/>
              <w:rFonts w:ascii="Consolas" w:hAnsi="Consolas" w:cs="Consolas"/>
              <w:color w:val="5C5C5C"/>
              <w:sz w:val="18"/>
              <w:szCs w:val="18"/>
            </w:rPr>
          </w:rPrChange>
        </w:rPr>
        <w:pPrChange w:id="1456" w:author="Microsoft Office 用户" w:date="2021-09-13T14:15: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457" w:author="Microsoft Office 用户" w:date="2021-09-13T14:14:00Z">
        <w:r w:rsidRPr="00300701" w:rsidDel="00300701">
          <w:rPr>
            <w:b/>
            <w:bCs/>
            <w:sz w:val="28"/>
            <w:szCs w:val="28"/>
            <w:lang w:val="en-US"/>
            <w:rPrChange w:id="1458" w:author="Microsoft Office 用户" w:date="2021-09-13T14:16:00Z">
              <w:rPr>
                <w:rFonts w:ascii="Consolas" w:hAnsi="Consolas" w:cs="Consolas"/>
                <w:color w:val="000000"/>
                <w:sz w:val="18"/>
                <w:szCs w:val="18"/>
                <w:bdr w:val="none" w:sz="0" w:space="0" w:color="auto" w:frame="1"/>
              </w:rPr>
            </w:rPrChange>
          </w:rPr>
          <w:delText>                users[j].delta+=pr.second;  </w:delText>
        </w:r>
      </w:del>
    </w:p>
    <w:p w14:paraId="30F5CD69" w14:textId="0CA9CABB" w:rsidR="00435A54" w:rsidRPr="00300701" w:rsidDel="00300701" w:rsidRDefault="00435A54" w:rsidP="00300701">
      <w:pPr>
        <w:numPr>
          <w:ilvl w:val="0"/>
          <w:numId w:val="3"/>
        </w:numPr>
        <w:pBdr>
          <w:left w:val="single" w:sz="18" w:space="0" w:color="6CE26C"/>
        </w:pBdr>
        <w:shd w:val="clear" w:color="auto" w:fill="FFFFFF"/>
        <w:spacing w:line="210" w:lineRule="atLeast"/>
        <w:ind w:left="0" w:firstLine="0"/>
        <w:rPr>
          <w:del w:id="1459" w:author="Microsoft Office 用户" w:date="2021-09-13T14:14:00Z"/>
          <w:b/>
          <w:bCs/>
          <w:sz w:val="28"/>
          <w:szCs w:val="28"/>
          <w:lang w:val="en-US"/>
          <w:rPrChange w:id="1460" w:author="Microsoft Office 用户" w:date="2021-09-13T14:16:00Z">
            <w:rPr>
              <w:del w:id="1461" w:author="Microsoft Office 用户" w:date="2021-09-13T14:14:00Z"/>
              <w:rFonts w:ascii="Consolas" w:hAnsi="Consolas" w:cs="Consolas"/>
              <w:color w:val="5C5C5C"/>
              <w:sz w:val="18"/>
              <w:szCs w:val="18"/>
            </w:rPr>
          </w:rPrChange>
        </w:rPr>
        <w:pPrChange w:id="1462" w:author="Microsoft Office 用户" w:date="2021-09-13T14:15: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463" w:author="Microsoft Office 用户" w:date="2021-09-13T14:14:00Z">
        <w:r w:rsidRPr="00300701" w:rsidDel="00300701">
          <w:rPr>
            <w:b/>
            <w:bCs/>
            <w:sz w:val="28"/>
            <w:szCs w:val="28"/>
            <w:lang w:val="en-US"/>
            <w:rPrChange w:id="1464" w:author="Microsoft Office 用户" w:date="2021-09-13T14:16:00Z">
              <w:rPr>
                <w:rFonts w:ascii="Consolas" w:hAnsi="Consolas" w:cs="Consolas"/>
                <w:color w:val="000000"/>
                <w:sz w:val="18"/>
                <w:szCs w:val="18"/>
                <w:bdr w:val="none" w:sz="0" w:space="0" w:color="auto" w:frame="1"/>
              </w:rPr>
            </w:rPrChange>
          </w:rPr>
          <w:delText>            }  </w:delText>
        </w:r>
      </w:del>
    </w:p>
    <w:p w14:paraId="60D61414" w14:textId="07450C02" w:rsidR="00435A54" w:rsidRPr="00300701" w:rsidDel="00300701" w:rsidRDefault="00435A54" w:rsidP="00300701">
      <w:pPr>
        <w:numPr>
          <w:ilvl w:val="0"/>
          <w:numId w:val="3"/>
        </w:numPr>
        <w:pBdr>
          <w:left w:val="single" w:sz="18" w:space="0" w:color="6CE26C"/>
        </w:pBdr>
        <w:shd w:val="clear" w:color="auto" w:fill="F8F8F8"/>
        <w:spacing w:line="210" w:lineRule="atLeast"/>
        <w:ind w:left="0" w:firstLine="0"/>
        <w:rPr>
          <w:del w:id="1465" w:author="Microsoft Office 用户" w:date="2021-09-13T14:14:00Z"/>
          <w:b/>
          <w:bCs/>
          <w:sz w:val="28"/>
          <w:szCs w:val="28"/>
          <w:lang w:val="en-US"/>
          <w:rPrChange w:id="1466" w:author="Microsoft Office 用户" w:date="2021-09-13T14:16:00Z">
            <w:rPr>
              <w:del w:id="1467" w:author="Microsoft Office 用户" w:date="2021-09-13T14:14:00Z"/>
              <w:rFonts w:ascii="Consolas" w:hAnsi="Consolas" w:cs="Consolas"/>
              <w:color w:val="5C5C5C"/>
              <w:sz w:val="18"/>
              <w:szCs w:val="18"/>
            </w:rPr>
          </w:rPrChange>
        </w:rPr>
        <w:pPrChange w:id="1468" w:author="Microsoft Office 用户" w:date="2021-09-13T14:15: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469" w:author="Microsoft Office 用户" w:date="2021-09-13T14:14:00Z">
        <w:r w:rsidRPr="00300701" w:rsidDel="00300701">
          <w:rPr>
            <w:b/>
            <w:bCs/>
            <w:sz w:val="28"/>
            <w:szCs w:val="28"/>
            <w:lang w:val="en-US"/>
            <w:rPrChange w:id="1470" w:author="Microsoft Office 用户" w:date="2021-09-13T14:16:00Z">
              <w:rPr>
                <w:rFonts w:ascii="Consolas" w:hAnsi="Consolas" w:cs="Consolas"/>
                <w:color w:val="000000"/>
                <w:sz w:val="18"/>
                <w:szCs w:val="18"/>
                <w:bdr w:val="none" w:sz="0" w:space="0" w:color="auto" w:frame="1"/>
              </w:rPr>
            </w:rPrChange>
          </w:rPr>
          <w:delText>        }  </w:delText>
        </w:r>
      </w:del>
    </w:p>
    <w:p w14:paraId="0FCD226E" w14:textId="00028704" w:rsidR="00435A54" w:rsidRPr="00300701" w:rsidDel="00300701" w:rsidRDefault="00435A54" w:rsidP="00300701">
      <w:pPr>
        <w:numPr>
          <w:ilvl w:val="0"/>
          <w:numId w:val="3"/>
        </w:numPr>
        <w:pBdr>
          <w:left w:val="single" w:sz="18" w:space="0" w:color="6CE26C"/>
        </w:pBdr>
        <w:shd w:val="clear" w:color="auto" w:fill="FFFFFF"/>
        <w:spacing w:line="210" w:lineRule="atLeast"/>
        <w:ind w:left="0" w:firstLine="0"/>
        <w:rPr>
          <w:del w:id="1471" w:author="Microsoft Office 用户" w:date="2021-09-13T14:14:00Z"/>
          <w:b/>
          <w:bCs/>
          <w:sz w:val="28"/>
          <w:szCs w:val="28"/>
          <w:lang w:val="en-US"/>
          <w:rPrChange w:id="1472" w:author="Microsoft Office 用户" w:date="2021-09-13T14:16:00Z">
            <w:rPr>
              <w:del w:id="1473" w:author="Microsoft Office 用户" w:date="2021-09-13T14:14:00Z"/>
              <w:rFonts w:ascii="Consolas" w:hAnsi="Consolas" w:cs="Consolas"/>
              <w:color w:val="5C5C5C"/>
              <w:sz w:val="18"/>
              <w:szCs w:val="18"/>
            </w:rPr>
          </w:rPrChange>
        </w:rPr>
        <w:pPrChange w:id="1474" w:author="Microsoft Office 用户" w:date="2021-09-13T14:15: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475" w:author="Microsoft Office 用户" w:date="2021-09-13T14:14:00Z">
        <w:r w:rsidRPr="00300701" w:rsidDel="00300701">
          <w:rPr>
            <w:b/>
            <w:bCs/>
            <w:sz w:val="28"/>
            <w:szCs w:val="28"/>
            <w:lang w:val="en-US"/>
            <w:rPrChange w:id="1476" w:author="Microsoft Office 用户" w:date="2021-09-13T14:16:00Z">
              <w:rPr>
                <w:rFonts w:ascii="Consolas" w:hAnsi="Consolas" w:cs="Consolas"/>
                <w:color w:val="000000"/>
                <w:sz w:val="18"/>
                <w:szCs w:val="18"/>
                <w:bdr w:val="none" w:sz="0" w:space="0" w:color="auto" w:frame="1"/>
              </w:rPr>
            </w:rPrChange>
          </w:rPr>
          <w:delText>    }  </w:delText>
        </w:r>
      </w:del>
    </w:p>
    <w:p w14:paraId="4BAE7D4C" w14:textId="7F3F2ACA" w:rsidR="00435A54" w:rsidRPr="00300701" w:rsidDel="00300701" w:rsidRDefault="00435A54" w:rsidP="00300701">
      <w:pPr>
        <w:numPr>
          <w:ilvl w:val="0"/>
          <w:numId w:val="3"/>
        </w:numPr>
        <w:pBdr>
          <w:left w:val="single" w:sz="18" w:space="0" w:color="6CE26C"/>
        </w:pBdr>
        <w:shd w:val="clear" w:color="auto" w:fill="F8F8F8"/>
        <w:spacing w:line="210" w:lineRule="atLeast"/>
        <w:ind w:left="0" w:firstLine="0"/>
        <w:rPr>
          <w:del w:id="1477" w:author="Microsoft Office 用户" w:date="2021-09-13T14:14:00Z"/>
          <w:b/>
          <w:bCs/>
          <w:sz w:val="28"/>
          <w:szCs w:val="28"/>
          <w:lang w:val="en-US"/>
          <w:rPrChange w:id="1478" w:author="Microsoft Office 用户" w:date="2021-09-13T14:16:00Z">
            <w:rPr>
              <w:del w:id="1479" w:author="Microsoft Office 用户" w:date="2021-09-13T14:14:00Z"/>
              <w:rFonts w:ascii="Consolas" w:hAnsi="Consolas" w:cs="Consolas"/>
              <w:color w:val="5C5C5C"/>
              <w:sz w:val="18"/>
              <w:szCs w:val="18"/>
            </w:rPr>
          </w:rPrChange>
        </w:rPr>
        <w:pPrChange w:id="1480" w:author="Microsoft Office 用户" w:date="2021-09-13T14:15: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481" w:author="Microsoft Office 用户" w:date="2021-09-13T14:14:00Z">
        <w:r w:rsidRPr="00300701" w:rsidDel="00300701">
          <w:rPr>
            <w:b/>
            <w:bCs/>
            <w:sz w:val="28"/>
            <w:szCs w:val="28"/>
            <w:lang w:val="en-US"/>
            <w:rPrChange w:id="1482" w:author="Microsoft Office 用户" w:date="2021-09-13T14:16:00Z">
              <w:rPr>
                <w:rFonts w:ascii="Consolas" w:hAnsi="Consolas" w:cs="Consolas"/>
                <w:color w:val="000000"/>
                <w:sz w:val="18"/>
                <w:szCs w:val="18"/>
                <w:bdr w:val="none" w:sz="0" w:space="0" w:color="auto" w:frame="1"/>
              </w:rPr>
            </w:rPrChange>
          </w:rPr>
          <w:delText>}  </w:delText>
        </w:r>
      </w:del>
    </w:p>
    <w:p w14:paraId="0009B450" w14:textId="44DBEC73" w:rsidR="00435A54" w:rsidRPr="00300701" w:rsidDel="00300701" w:rsidRDefault="00435A54" w:rsidP="00300701">
      <w:pPr>
        <w:numPr>
          <w:ilvl w:val="0"/>
          <w:numId w:val="3"/>
        </w:numPr>
        <w:pBdr>
          <w:left w:val="single" w:sz="18" w:space="0" w:color="6CE26C"/>
        </w:pBdr>
        <w:shd w:val="clear" w:color="auto" w:fill="FFFFFF"/>
        <w:spacing w:line="210" w:lineRule="atLeast"/>
        <w:ind w:left="0" w:firstLine="0"/>
        <w:rPr>
          <w:del w:id="1483" w:author="Microsoft Office 用户" w:date="2021-09-13T14:14:00Z"/>
          <w:b/>
          <w:bCs/>
          <w:sz w:val="28"/>
          <w:szCs w:val="28"/>
          <w:lang w:val="en-US"/>
          <w:rPrChange w:id="1484" w:author="Microsoft Office 用户" w:date="2021-09-13T14:16:00Z">
            <w:rPr>
              <w:del w:id="1485" w:author="Microsoft Office 用户" w:date="2021-09-13T14:14:00Z"/>
              <w:rFonts w:ascii="Consolas" w:hAnsi="Consolas" w:cs="Consolas"/>
              <w:color w:val="5C5C5C"/>
              <w:sz w:val="18"/>
              <w:szCs w:val="18"/>
            </w:rPr>
          </w:rPrChange>
        </w:rPr>
        <w:pPrChange w:id="1486" w:author="Microsoft Office 用户" w:date="2021-09-13T14:15: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487" w:author="Microsoft Office 用户" w:date="2021-09-13T14:14:00Z">
        <w:r w:rsidRPr="00300701" w:rsidDel="00300701">
          <w:rPr>
            <w:b/>
            <w:bCs/>
            <w:sz w:val="28"/>
            <w:szCs w:val="28"/>
            <w:lang w:val="en-US"/>
            <w:rPrChange w:id="1488" w:author="Microsoft Office 用户" w:date="2021-09-13T14:16:00Z">
              <w:rPr>
                <w:rFonts w:ascii="Consolas" w:hAnsi="Consolas" w:cs="Consolas"/>
                <w:color w:val="000000"/>
                <w:sz w:val="18"/>
                <w:szCs w:val="18"/>
                <w:bdr w:val="none" w:sz="0" w:space="0" w:color="auto" w:frame="1"/>
              </w:rPr>
            </w:rPrChange>
          </w:rPr>
          <w:delText>  </w:delText>
        </w:r>
      </w:del>
    </w:p>
    <w:p w14:paraId="0F572387" w14:textId="45FBB1D9" w:rsidR="00435A54" w:rsidRPr="00300701" w:rsidDel="00300701" w:rsidRDefault="00435A54" w:rsidP="00300701">
      <w:pPr>
        <w:numPr>
          <w:ilvl w:val="0"/>
          <w:numId w:val="3"/>
        </w:numPr>
        <w:pBdr>
          <w:left w:val="single" w:sz="18" w:space="0" w:color="6CE26C"/>
        </w:pBdr>
        <w:shd w:val="clear" w:color="auto" w:fill="F8F8F8"/>
        <w:spacing w:line="210" w:lineRule="atLeast"/>
        <w:ind w:left="0" w:firstLine="0"/>
        <w:rPr>
          <w:del w:id="1489" w:author="Microsoft Office 用户" w:date="2021-09-13T14:14:00Z"/>
          <w:b/>
          <w:bCs/>
          <w:sz w:val="28"/>
          <w:szCs w:val="28"/>
          <w:lang w:val="en-US"/>
          <w:rPrChange w:id="1490" w:author="Microsoft Office 用户" w:date="2021-09-13T14:16:00Z">
            <w:rPr>
              <w:del w:id="1491" w:author="Microsoft Office 用户" w:date="2021-09-13T14:14:00Z"/>
              <w:rFonts w:ascii="Consolas" w:hAnsi="Consolas" w:cs="Consolas"/>
              <w:color w:val="5C5C5C"/>
              <w:sz w:val="18"/>
              <w:szCs w:val="18"/>
            </w:rPr>
          </w:rPrChange>
        </w:rPr>
        <w:pPrChange w:id="1492" w:author="Microsoft Office 用户" w:date="2021-09-13T14:15: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493" w:author="Microsoft Office 用户" w:date="2021-09-13T14:14:00Z">
        <w:r w:rsidRPr="00300701" w:rsidDel="00300701">
          <w:rPr>
            <w:b/>
            <w:bCs/>
            <w:sz w:val="28"/>
            <w:szCs w:val="28"/>
            <w:lang w:val="en-US"/>
            <w:rPrChange w:id="1494" w:author="Microsoft Office 用户" w:date="2021-09-13T14:16:00Z">
              <w:rPr>
                <w:rFonts w:ascii="Consolas" w:hAnsi="Consolas" w:cs="Consolas"/>
                <w:b/>
                <w:bCs/>
                <w:color w:val="006699"/>
                <w:sz w:val="18"/>
                <w:szCs w:val="18"/>
                <w:bdr w:val="none" w:sz="0" w:space="0" w:color="auto" w:frame="1"/>
              </w:rPr>
            </w:rPrChange>
          </w:rPr>
          <w:delText>void</w:delText>
        </w:r>
        <w:r w:rsidRPr="00300701" w:rsidDel="00300701">
          <w:rPr>
            <w:b/>
            <w:bCs/>
            <w:sz w:val="28"/>
            <w:szCs w:val="28"/>
            <w:lang w:val="en-US"/>
            <w:rPrChange w:id="1495" w:author="Microsoft Office 用户" w:date="2021-09-13T14:16:00Z">
              <w:rPr>
                <w:rFonts w:ascii="Consolas" w:hAnsi="Consolas" w:cs="Consolas"/>
                <w:color w:val="000000"/>
                <w:sz w:val="18"/>
                <w:szCs w:val="18"/>
                <w:bdr w:val="none" w:sz="0" w:space="0" w:color="auto" w:frame="1"/>
              </w:rPr>
            </w:rPrChange>
          </w:rPr>
          <w:delText> update() {  </w:delText>
        </w:r>
      </w:del>
    </w:p>
    <w:p w14:paraId="1CFAA9F1" w14:textId="0F199097" w:rsidR="00435A54" w:rsidRPr="00300701" w:rsidDel="00300701" w:rsidRDefault="00300701" w:rsidP="00300701">
      <w:pPr>
        <w:pBdr>
          <w:left w:val="single" w:sz="18" w:space="0" w:color="6CE26C"/>
        </w:pBdr>
        <w:shd w:val="clear" w:color="auto" w:fill="FFFFFF"/>
        <w:spacing w:line="210" w:lineRule="atLeast"/>
        <w:rPr>
          <w:del w:id="1496" w:author="Microsoft Office 用户" w:date="2021-09-13T14:14:00Z"/>
          <w:lang w:val="en-US"/>
          <w:rPrChange w:id="1497" w:author="Microsoft Office 用户" w:date="2021-09-13T14:15:00Z">
            <w:rPr>
              <w:del w:id="1498" w:author="Microsoft Office 用户" w:date="2021-09-13T14:14:00Z"/>
              <w:b/>
              <w:bCs/>
              <w:sz w:val="28"/>
              <w:szCs w:val="28"/>
              <w:lang w:val="en-US"/>
            </w:rPr>
          </w:rPrChange>
        </w:rPr>
        <w:pPrChange w:id="1499" w:author="Microsoft Office 用户" w:date="2021-09-13T14:15:00Z">
          <w:pPr>
            <w:pBdr>
              <w:left w:val="single" w:sz="18" w:space="0" w:color="6CE26C"/>
            </w:pBdr>
            <w:shd w:val="clear" w:color="auto" w:fill="FFFFFF"/>
            <w:spacing w:beforeAutospacing="1" w:afterAutospacing="1" w:line="210" w:lineRule="atLeast"/>
          </w:pPr>
        </w:pPrChange>
      </w:pPr>
      <w:ins w:id="1500" w:author="Microsoft Office 用户" w:date="2021-09-13T14:14:00Z">
        <w:r w:rsidRPr="00300701">
          <w:rPr>
            <w:b/>
            <w:bCs/>
            <w:sz w:val="28"/>
            <w:szCs w:val="28"/>
            <w:lang w:val="en-US"/>
            <w:rPrChange w:id="1501" w:author="Microsoft Office 用户" w:date="2021-09-13T14:16:00Z">
              <w:rPr>
                <w:b/>
                <w:bCs/>
                <w:sz w:val="28"/>
                <w:szCs w:val="28"/>
                <w:lang w:val="en-US"/>
              </w:rPr>
            </w:rPrChange>
          </w:rPr>
          <w:t>Appendix</w:t>
        </w:r>
      </w:ins>
      <w:del w:id="1502" w:author="Microsoft Office 用户" w:date="2021-09-13T14:14:00Z">
        <w:r w:rsidR="00435A54" w:rsidRPr="00300701" w:rsidDel="00300701">
          <w:rPr>
            <w:lang w:val="en-US"/>
            <w:rPrChange w:id="1503" w:author="Microsoft Office 用户" w:date="2021-09-13T14:15:00Z">
              <w:rPr>
                <w:rFonts w:ascii="Consolas" w:hAnsi="Consolas" w:cs="Consolas"/>
                <w:color w:val="000000"/>
                <w:sz w:val="18"/>
                <w:szCs w:val="18"/>
                <w:bdr w:val="none" w:sz="0" w:space="0" w:color="auto" w:frame="1"/>
              </w:rPr>
            </w:rPrChange>
          </w:rPr>
          <w:delText>    </w:delText>
        </w:r>
        <w:r w:rsidR="00435A54" w:rsidRPr="00300701" w:rsidDel="00300701">
          <w:rPr>
            <w:lang w:val="en-US"/>
            <w:rPrChange w:id="1504" w:author="Microsoft Office 用户" w:date="2021-09-13T14:15:00Z">
              <w:rPr>
                <w:rFonts w:ascii="Consolas" w:hAnsi="Consolas" w:cs="Consolas"/>
                <w:b/>
                <w:bCs/>
                <w:color w:val="006699"/>
                <w:sz w:val="18"/>
                <w:szCs w:val="18"/>
                <w:bdr w:val="none" w:sz="0" w:space="0" w:color="auto" w:frame="1"/>
              </w:rPr>
            </w:rPrChange>
          </w:rPr>
          <w:delText>for</w:delText>
        </w:r>
        <w:r w:rsidR="00435A54" w:rsidRPr="00300701" w:rsidDel="00300701">
          <w:rPr>
            <w:lang w:val="en-US"/>
            <w:rPrChange w:id="1505" w:author="Microsoft Office 用户" w:date="2021-09-13T14:15:00Z">
              <w:rPr>
                <w:rFonts w:ascii="Consolas" w:hAnsi="Consolas" w:cs="Consolas"/>
                <w:color w:val="000000"/>
                <w:sz w:val="18"/>
                <w:szCs w:val="18"/>
                <w:bdr w:val="none" w:sz="0" w:space="0" w:color="auto" w:frame="1"/>
              </w:rPr>
            </w:rPrChange>
          </w:rPr>
          <w:delText>(</w:delText>
        </w:r>
        <w:r w:rsidR="00435A54" w:rsidRPr="00300701" w:rsidDel="00300701">
          <w:rPr>
            <w:lang w:val="en-US"/>
            <w:rPrChange w:id="1506" w:author="Microsoft Office 用户" w:date="2021-09-13T14:15:00Z">
              <w:rPr>
                <w:rFonts w:ascii="Consolas" w:hAnsi="Consolas" w:cs="Consolas"/>
                <w:b/>
                <w:bCs/>
                <w:color w:val="2E8B57"/>
                <w:sz w:val="18"/>
                <w:szCs w:val="18"/>
                <w:bdr w:val="none" w:sz="0" w:space="0" w:color="auto" w:frame="1"/>
              </w:rPr>
            </w:rPrChange>
          </w:rPr>
          <w:delText>int</w:delText>
        </w:r>
        <w:r w:rsidR="00435A54" w:rsidRPr="00300701" w:rsidDel="00300701">
          <w:rPr>
            <w:lang w:val="en-US"/>
            <w:rPrChange w:id="1507" w:author="Microsoft Office 用户" w:date="2021-09-13T14:15:00Z">
              <w:rPr>
                <w:rFonts w:ascii="Consolas" w:hAnsi="Consolas" w:cs="Consolas"/>
                <w:color w:val="000000"/>
                <w:sz w:val="18"/>
                <w:szCs w:val="18"/>
                <w:bdr w:val="none" w:sz="0" w:space="0" w:color="auto" w:frame="1"/>
              </w:rPr>
            </w:rPrChange>
          </w:rPr>
          <w:delText> i=0;i&lt;users.size();i++) {  </w:delText>
        </w:r>
      </w:del>
    </w:p>
    <w:p w14:paraId="62CCAC0C" w14:textId="77777777" w:rsidR="00300701" w:rsidRPr="00300701" w:rsidRDefault="00300701" w:rsidP="00300701">
      <w:pPr>
        <w:rPr>
          <w:ins w:id="1508" w:author="Microsoft Office 用户" w:date="2021-09-13T14:15:00Z"/>
          <w:lang w:val="en-US"/>
          <w:rPrChange w:id="1509" w:author="Microsoft Office 用户" w:date="2021-09-13T14:15:00Z">
            <w:rPr>
              <w:ins w:id="1510" w:author="Microsoft Office 用户" w:date="2021-09-13T14:15:00Z"/>
              <w:b/>
              <w:bCs/>
              <w:sz w:val="28"/>
              <w:szCs w:val="28"/>
              <w:lang w:val="en-US"/>
            </w:rPr>
          </w:rPrChange>
        </w:rPr>
        <w:pPrChange w:id="1511" w:author="Microsoft Office 用户" w:date="2021-09-13T14:15:00Z">
          <w:pPr/>
        </w:pPrChange>
      </w:pPr>
    </w:p>
    <w:p w14:paraId="33884DB3" w14:textId="77777777" w:rsidR="00300701" w:rsidRPr="00300701" w:rsidRDefault="00300701" w:rsidP="00795F0F">
      <w:pPr>
        <w:autoSpaceDE w:val="0"/>
        <w:autoSpaceDN w:val="0"/>
        <w:adjustRightInd w:val="0"/>
        <w:rPr>
          <w:ins w:id="1512" w:author="Microsoft Office 用户" w:date="2021-09-13T14:14:00Z"/>
          <w:lang w:val="en-US"/>
          <w:rPrChange w:id="1513" w:author="Microsoft Office 用户" w:date="2021-09-13T14:15:00Z">
            <w:rPr>
              <w:ins w:id="1514" w:author="Microsoft Office 用户" w:date="2021-09-13T14:14:00Z"/>
              <w:rFonts w:ascii="Consolas" w:hAnsi="Consolas" w:cs="Consolas"/>
              <w:color w:val="5C5C5C"/>
              <w:sz w:val="18"/>
              <w:szCs w:val="18"/>
            </w:rPr>
          </w:rPrChange>
        </w:rPr>
        <w:pPrChange w:id="1515" w:author="Microsoft Office 用户" w:date="2021-09-13T14:16: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p>
    <w:p w14:paraId="0B9E897E" w14:textId="1D8104A6" w:rsidR="00C6677E" w:rsidRPr="008E1A6E" w:rsidRDefault="00C6677E" w:rsidP="00A2143D">
      <w:pPr>
        <w:autoSpaceDE w:val="0"/>
        <w:autoSpaceDN w:val="0"/>
        <w:adjustRightInd w:val="0"/>
        <w:rPr>
          <w:ins w:id="1516" w:author="Microsoft Office 用户" w:date="2021-09-13T14:16:00Z"/>
          <w:rFonts w:ascii="AppleSystemUIFont" w:eastAsia="SimSun" w:hAnsi="AppleSystemUIFont" w:cs="AppleSystemUIFont"/>
          <w:lang w:val="en-US"/>
          <w:rPrChange w:id="1517" w:author="Microsoft Office 用户" w:date="2021-09-13T14:18:00Z">
            <w:rPr>
              <w:ins w:id="1518" w:author="Microsoft Office 用户" w:date="2021-09-13T14:16:00Z"/>
              <w:lang w:val="en-US"/>
            </w:rPr>
          </w:rPrChange>
        </w:rPr>
      </w:pPr>
      <w:ins w:id="1519" w:author="Microsoft Office 用户" w:date="2021-09-13T14:16:00Z">
        <w:r>
          <w:rPr>
            <w:lang w:val="en-US"/>
          </w:rPr>
          <w:t xml:space="preserve">1 Python code for </w:t>
        </w:r>
      </w:ins>
      <w:ins w:id="1520" w:author="Microsoft Office 用户" w:date="2021-09-13T14:17:00Z">
        <w:r w:rsidR="001F0FC4">
          <w:rPr>
            <w:rFonts w:ascii="AppleSystemUIFont" w:eastAsia="SimSun" w:hAnsi="AppleSystemUIFont" w:cs="AppleSystemUIFont"/>
            <w:lang w:val="en-US"/>
          </w:rPr>
          <w:t>scrap</w:t>
        </w:r>
        <w:r w:rsidR="001F0FC4">
          <w:rPr>
            <w:rFonts w:ascii="AppleSystemUIFont" w:eastAsia="SimSun" w:hAnsi="AppleSystemUIFont" w:cs="AppleSystemUIFont"/>
            <w:lang w:val="en-US"/>
          </w:rPr>
          <w:t>ing</w:t>
        </w:r>
        <w:r w:rsidR="001F0FC4">
          <w:rPr>
            <w:rFonts w:ascii="AppleSystemUIFont" w:eastAsia="SimSun" w:hAnsi="AppleSystemUIFont" w:cs="AppleSystemUIFont"/>
            <w:lang w:val="en-US"/>
          </w:rPr>
          <w:t xml:space="preserve"> the data </w:t>
        </w:r>
      </w:ins>
      <w:ins w:id="1521" w:author="Microsoft Office 用户" w:date="2021-09-13T14:18:00Z">
        <w:r w:rsidR="00573E21">
          <w:rPr>
            <w:rFonts w:ascii="AppleSystemUIFont" w:eastAsia="SimSun" w:hAnsi="AppleSystemUIFont" w:cs="AppleSystemUIFont"/>
            <w:lang w:val="en-US"/>
          </w:rPr>
          <w:t>from</w:t>
        </w:r>
      </w:ins>
      <w:ins w:id="1522" w:author="Microsoft Office 用户" w:date="2021-09-13T14:17:00Z">
        <w:r w:rsidR="001F0FC4">
          <w:rPr>
            <w:rFonts w:ascii="AppleSystemUIFont" w:eastAsia="SimSun" w:hAnsi="AppleSystemUIFont" w:cs="AppleSystemUIFont"/>
            <w:lang w:val="en-US"/>
          </w:rPr>
          <w:t xml:space="preserve"> the</w:t>
        </w:r>
      </w:ins>
      <w:ins w:id="1523" w:author="Microsoft Office 用户" w:date="2021-09-13T14:18:00Z">
        <w:r w:rsidR="00573E21">
          <w:rPr>
            <w:rFonts w:ascii="AppleSystemUIFont" w:eastAsia="SimSun" w:hAnsi="AppleSystemUIFont" w:cs="AppleSystemUIFont"/>
            <w:lang w:val="en-US"/>
          </w:rPr>
          <w:t xml:space="preserve"> closest</w:t>
        </w:r>
      </w:ins>
      <w:ins w:id="1524" w:author="Microsoft Office 用户" w:date="2021-09-13T14:17:00Z">
        <w:r w:rsidR="001F0FC4">
          <w:rPr>
            <w:rFonts w:ascii="AppleSystemUIFont" w:eastAsia="SimSun" w:hAnsi="AppleSystemUIFont" w:cs="AppleSystemUIFont"/>
            <w:lang w:val="en-US"/>
          </w:rPr>
          <w:t xml:space="preserve"> 20 </w:t>
        </w:r>
      </w:ins>
      <w:ins w:id="1525" w:author="Microsoft Office 用户" w:date="2021-09-13T14:18:00Z">
        <w:r w:rsidR="00573E21">
          <w:rPr>
            <w:rFonts w:ascii="AppleSystemUIFont" w:eastAsia="SimSun" w:hAnsi="AppleSystemUIFont" w:cs="AppleSystemUIFont"/>
            <w:lang w:val="en-US"/>
          </w:rPr>
          <w:t xml:space="preserve">Div.1 </w:t>
        </w:r>
      </w:ins>
      <w:ins w:id="1526" w:author="Microsoft Office 用户" w:date="2021-09-13T14:17:00Z">
        <w:r w:rsidR="001F0FC4">
          <w:rPr>
            <w:rFonts w:ascii="AppleSystemUIFont" w:eastAsia="SimSun" w:hAnsi="AppleSystemUIFont" w:cs="AppleSystemUIFont"/>
            <w:lang w:val="en-US"/>
          </w:rPr>
          <w:t>contest</w:t>
        </w:r>
        <w:r w:rsidR="005943F8">
          <w:rPr>
            <w:rFonts w:ascii="AppleSystemUIFont" w:eastAsia="SimSun" w:hAnsi="AppleSystemUIFont" w:cs="AppleSystemUIFont"/>
            <w:lang w:val="en-US"/>
          </w:rPr>
          <w:t>s</w:t>
        </w:r>
      </w:ins>
      <w:ins w:id="1527" w:author="Microsoft Office 用户" w:date="2021-09-13T14:18:00Z">
        <w:r w:rsidR="008E1A6E">
          <w:rPr>
            <w:rFonts w:ascii="AppleSystemUIFont" w:eastAsia="SimSun" w:hAnsi="AppleSystemUIFont" w:cs="AppleSystemUIFont"/>
            <w:lang w:val="en-US"/>
          </w:rPr>
          <w:t xml:space="preserve"> </w:t>
        </w:r>
      </w:ins>
      <w:ins w:id="1528" w:author="Microsoft Office 用户" w:date="2021-09-13T14:17:00Z">
        <w:r w:rsidR="001F0FC4">
          <w:t>(</w:t>
        </w:r>
        <w:r w:rsidR="001F0FC4">
          <w:rPr>
            <w:i/>
            <w:iCs/>
          </w:rPr>
          <w:t>QAQrz/Codeforces-Rating-System: Codeforces rating System (third Party implementation)</w:t>
        </w:r>
        <w:r w:rsidR="001F0FC4">
          <w:rPr>
            <w:i/>
            <w:iCs/>
            <w:lang w:val="en-US"/>
          </w:rPr>
          <w:t>,</w:t>
        </w:r>
        <w:r w:rsidR="001F0FC4">
          <w:t xml:space="preserve"> 2017)</w:t>
        </w:r>
      </w:ins>
    </w:p>
    <w:p w14:paraId="26C0399B" w14:textId="77777777" w:rsidR="00DB66F4" w:rsidRDefault="00DB66F4" w:rsidP="00A2143D">
      <w:pPr>
        <w:autoSpaceDE w:val="0"/>
        <w:autoSpaceDN w:val="0"/>
        <w:adjustRightInd w:val="0"/>
        <w:rPr>
          <w:ins w:id="1529" w:author="Microsoft Office 用户" w:date="2021-09-13T14:18:00Z"/>
          <w:lang w:val="en-US"/>
        </w:rPr>
      </w:pPr>
    </w:p>
    <w:p w14:paraId="2CB2304F" w14:textId="10C991C5" w:rsidR="00DB66F4" w:rsidRDefault="00DB66F4" w:rsidP="00A2143D">
      <w:pPr>
        <w:autoSpaceDE w:val="0"/>
        <w:autoSpaceDN w:val="0"/>
        <w:adjustRightInd w:val="0"/>
        <w:rPr>
          <w:ins w:id="1530" w:author="Microsoft Office 用户" w:date="2021-09-13T14:18:00Z"/>
          <w:lang w:val="en-US"/>
        </w:rPr>
      </w:pPr>
    </w:p>
    <w:p w14:paraId="1FE9DEEE" w14:textId="6A1A08F4" w:rsidR="00DB66F4" w:rsidRDefault="00DB66F4" w:rsidP="00A2143D">
      <w:pPr>
        <w:autoSpaceDE w:val="0"/>
        <w:autoSpaceDN w:val="0"/>
        <w:adjustRightInd w:val="0"/>
        <w:rPr>
          <w:ins w:id="1531" w:author="Microsoft Office 用户" w:date="2021-09-13T14:19:00Z"/>
          <w:lang w:val="en-US"/>
        </w:rPr>
      </w:pPr>
    </w:p>
    <w:p w14:paraId="03D67733" w14:textId="77777777" w:rsidR="00DB66F4" w:rsidRDefault="00DB66F4" w:rsidP="00A2143D">
      <w:pPr>
        <w:autoSpaceDE w:val="0"/>
        <w:autoSpaceDN w:val="0"/>
        <w:adjustRightInd w:val="0"/>
        <w:rPr>
          <w:ins w:id="1532" w:author="Microsoft Office 用户" w:date="2021-09-13T14:18:00Z"/>
          <w:lang w:val="en-US"/>
        </w:rPr>
      </w:pPr>
    </w:p>
    <w:p w14:paraId="12FE5AE5" w14:textId="77777777" w:rsidR="00DB66F4" w:rsidRDefault="00DB66F4" w:rsidP="00A2143D">
      <w:pPr>
        <w:autoSpaceDE w:val="0"/>
        <w:autoSpaceDN w:val="0"/>
        <w:adjustRightInd w:val="0"/>
        <w:rPr>
          <w:ins w:id="1533" w:author="Microsoft Office 用户" w:date="2021-09-13T14:18:00Z"/>
          <w:lang w:val="en-US"/>
        </w:rPr>
      </w:pPr>
    </w:p>
    <w:p w14:paraId="4D6F9600" w14:textId="77777777" w:rsidR="00DB66F4" w:rsidRDefault="00DB66F4" w:rsidP="00A2143D">
      <w:pPr>
        <w:autoSpaceDE w:val="0"/>
        <w:autoSpaceDN w:val="0"/>
        <w:adjustRightInd w:val="0"/>
        <w:rPr>
          <w:ins w:id="1534" w:author="Microsoft Office 用户" w:date="2021-09-13T14:18:00Z"/>
          <w:lang w:val="en-US"/>
        </w:rPr>
      </w:pPr>
    </w:p>
    <w:p w14:paraId="703D5B34" w14:textId="77777777" w:rsidR="00DB66F4" w:rsidRDefault="00DB66F4" w:rsidP="00A2143D">
      <w:pPr>
        <w:autoSpaceDE w:val="0"/>
        <w:autoSpaceDN w:val="0"/>
        <w:adjustRightInd w:val="0"/>
        <w:rPr>
          <w:ins w:id="1535" w:author="Microsoft Office 用户" w:date="2021-09-13T14:18:00Z"/>
          <w:lang w:val="en-US"/>
        </w:rPr>
      </w:pPr>
    </w:p>
    <w:p w14:paraId="57565703" w14:textId="217E80DE" w:rsidR="00435A54" w:rsidDel="00A53E53" w:rsidRDefault="00DB66F4" w:rsidP="00A53E53">
      <w:pPr>
        <w:autoSpaceDE w:val="0"/>
        <w:autoSpaceDN w:val="0"/>
        <w:adjustRightInd w:val="0"/>
        <w:rPr>
          <w:del w:id="1536" w:author="Microsoft Office 用户" w:date="2021-09-13T14:14:00Z"/>
          <w:lang w:val="en-US"/>
        </w:rPr>
      </w:pPr>
      <w:ins w:id="1537" w:author="Microsoft Office 用户" w:date="2021-09-13T14:18:00Z">
        <w:r>
          <w:rPr>
            <w:lang w:val="en-US"/>
          </w:rPr>
          <w:t>2</w:t>
        </w:r>
      </w:ins>
      <w:ins w:id="1538" w:author="Microsoft Office 用户" w:date="2021-09-13T14:16:00Z">
        <w:r w:rsidR="00C6677E">
          <w:rPr>
            <w:lang w:val="en-US"/>
          </w:rPr>
          <w:t xml:space="preserve"> </w:t>
        </w:r>
        <w:r w:rsidR="00A2143D" w:rsidRPr="00795F0F">
          <w:rPr>
            <w:lang w:val="en-US"/>
            <w:rPrChange w:id="1539" w:author="Microsoft Office 用户" w:date="2021-09-13T14:16:00Z">
              <w:rPr>
                <w:rFonts w:ascii="AppleSystemUIFont" w:eastAsia="SimSun" w:hAnsi="AppleSystemUIFont" w:cs="AppleSystemUIFont"/>
                <w:lang w:val="en-US"/>
              </w:rPr>
            </w:rPrChange>
          </w:rPr>
          <w:t>C++ code for calculating the expected rating change</w:t>
        </w:r>
      </w:ins>
      <w:del w:id="1540" w:author="Microsoft Office 用户" w:date="2021-09-13T14:14:00Z">
        <w:r w:rsidR="00435A54" w:rsidRPr="00300701" w:rsidDel="00300701">
          <w:rPr>
            <w:lang w:val="en-US"/>
            <w:rPrChange w:id="1541" w:author="Microsoft Office 用户" w:date="2021-09-13T14:15:00Z">
              <w:rPr>
                <w:rFonts w:ascii="Consolas" w:hAnsi="Consolas" w:cs="Consolas"/>
                <w:color w:val="000000"/>
                <w:sz w:val="18"/>
                <w:szCs w:val="18"/>
                <w:bdr w:val="none" w:sz="0" w:space="0" w:color="auto" w:frame="1"/>
              </w:rPr>
            </w:rPrChange>
          </w:rPr>
          <w:delText>        users[i].new_rating=users[i].old_rating+users[i].delta;  </w:delText>
        </w:r>
      </w:del>
    </w:p>
    <w:p w14:paraId="0D2297F9" w14:textId="032CDE56" w:rsidR="00A53E53" w:rsidRDefault="00A53E53" w:rsidP="00A53E53">
      <w:pPr>
        <w:autoSpaceDE w:val="0"/>
        <w:autoSpaceDN w:val="0"/>
        <w:adjustRightInd w:val="0"/>
        <w:rPr>
          <w:ins w:id="1542" w:author="Microsoft Office 用户" w:date="2021-09-13T14:19:00Z"/>
          <w:lang w:val="en-US"/>
        </w:rPr>
      </w:pPr>
    </w:p>
    <w:p w14:paraId="6B5A4987" w14:textId="01C3BA68" w:rsidR="00A53E53" w:rsidRDefault="00A53E53" w:rsidP="00A53E53">
      <w:pPr>
        <w:autoSpaceDE w:val="0"/>
        <w:autoSpaceDN w:val="0"/>
        <w:adjustRightInd w:val="0"/>
        <w:rPr>
          <w:ins w:id="1543" w:author="Microsoft Office 用户" w:date="2021-09-13T14:19:00Z"/>
          <w:lang w:val="en-US"/>
        </w:rPr>
      </w:pPr>
    </w:p>
    <w:p w14:paraId="4CD2E3A6" w14:textId="77777777" w:rsidR="00A53E53" w:rsidRDefault="00A53E53" w:rsidP="00A53E53">
      <w:pPr>
        <w:autoSpaceDE w:val="0"/>
        <w:autoSpaceDN w:val="0"/>
        <w:adjustRightInd w:val="0"/>
        <w:rPr>
          <w:ins w:id="1544" w:author="Microsoft Office 用户" w:date="2021-09-13T14:19:00Z"/>
          <w:lang w:val="en-US"/>
        </w:rPr>
        <w:pPrChange w:id="1545" w:author="Microsoft Office 用户" w:date="2021-09-13T14:19:00Z">
          <w:pPr>
            <w:autoSpaceDE w:val="0"/>
            <w:autoSpaceDN w:val="0"/>
            <w:adjustRightInd w:val="0"/>
          </w:pPr>
        </w:pPrChange>
      </w:pPr>
    </w:p>
    <w:p w14:paraId="2654FB43" w14:textId="5E422346" w:rsidR="00435A54" w:rsidRPr="00300701" w:rsidDel="00300701" w:rsidRDefault="00435A54" w:rsidP="00A53E53">
      <w:pPr>
        <w:autoSpaceDE w:val="0"/>
        <w:autoSpaceDN w:val="0"/>
        <w:adjustRightInd w:val="0"/>
        <w:rPr>
          <w:del w:id="1546" w:author="Microsoft Office 用户" w:date="2021-09-13T14:14:00Z"/>
          <w:lang w:val="en-US"/>
          <w:rPrChange w:id="1547" w:author="Microsoft Office 用户" w:date="2021-09-13T14:15:00Z">
            <w:rPr>
              <w:del w:id="1548" w:author="Microsoft Office 用户" w:date="2021-09-13T14:14:00Z"/>
              <w:rFonts w:ascii="Consolas" w:hAnsi="Consolas" w:cs="Consolas"/>
              <w:color w:val="5C5C5C"/>
              <w:sz w:val="18"/>
              <w:szCs w:val="18"/>
            </w:rPr>
          </w:rPrChange>
        </w:rPr>
        <w:pPrChange w:id="1549" w:author="Microsoft Office 用户" w:date="2021-09-13T14:19: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550" w:author="Microsoft Office 用户" w:date="2021-09-13T14:14:00Z">
        <w:r w:rsidRPr="00300701" w:rsidDel="00300701">
          <w:rPr>
            <w:lang w:val="en-US"/>
            <w:rPrChange w:id="1551" w:author="Microsoft Office 用户" w:date="2021-09-13T14:15:00Z">
              <w:rPr>
                <w:rFonts w:ascii="Consolas" w:hAnsi="Consolas" w:cs="Consolas"/>
                <w:color w:val="000000"/>
                <w:sz w:val="18"/>
                <w:szCs w:val="18"/>
                <w:bdr w:val="none" w:sz="0" w:space="0" w:color="auto" w:frame="1"/>
              </w:rPr>
            </w:rPrChange>
          </w:rPr>
          <w:delText>    }  </w:delText>
        </w:r>
      </w:del>
    </w:p>
    <w:p w14:paraId="253805C5" w14:textId="26B3E1DC" w:rsidR="00435A54" w:rsidRPr="00300701" w:rsidDel="00300701" w:rsidRDefault="00435A54" w:rsidP="00A53E53">
      <w:pPr>
        <w:autoSpaceDE w:val="0"/>
        <w:autoSpaceDN w:val="0"/>
        <w:adjustRightInd w:val="0"/>
        <w:rPr>
          <w:del w:id="1552" w:author="Microsoft Office 用户" w:date="2021-09-13T14:14:00Z"/>
          <w:lang w:val="en-US"/>
          <w:rPrChange w:id="1553" w:author="Microsoft Office 用户" w:date="2021-09-13T14:15:00Z">
            <w:rPr>
              <w:del w:id="1554" w:author="Microsoft Office 用户" w:date="2021-09-13T14:14:00Z"/>
              <w:rFonts w:ascii="Consolas" w:hAnsi="Consolas" w:cs="Consolas"/>
              <w:color w:val="5C5C5C"/>
              <w:sz w:val="18"/>
              <w:szCs w:val="18"/>
            </w:rPr>
          </w:rPrChange>
        </w:rPr>
        <w:pPrChange w:id="1555" w:author="Microsoft Office 用户" w:date="2021-09-13T14:19: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556" w:author="Microsoft Office 用户" w:date="2021-09-13T14:14:00Z">
        <w:r w:rsidRPr="00300701" w:rsidDel="00300701">
          <w:rPr>
            <w:lang w:val="en-US"/>
            <w:rPrChange w:id="1557" w:author="Microsoft Office 用户" w:date="2021-09-13T14:15:00Z">
              <w:rPr>
                <w:rFonts w:ascii="Consolas" w:hAnsi="Consolas" w:cs="Consolas"/>
                <w:color w:val="000000"/>
                <w:sz w:val="18"/>
                <w:szCs w:val="18"/>
                <w:bdr w:val="none" w:sz="0" w:space="0" w:color="auto" w:frame="1"/>
              </w:rPr>
            </w:rPrChange>
          </w:rPr>
          <w:delText>}  </w:delText>
        </w:r>
      </w:del>
    </w:p>
    <w:p w14:paraId="71421488" w14:textId="53482D63" w:rsidR="00435A54" w:rsidRPr="00300701" w:rsidDel="00300701" w:rsidRDefault="00435A54" w:rsidP="00A53E53">
      <w:pPr>
        <w:autoSpaceDE w:val="0"/>
        <w:autoSpaceDN w:val="0"/>
        <w:adjustRightInd w:val="0"/>
        <w:rPr>
          <w:del w:id="1558" w:author="Microsoft Office 用户" w:date="2021-09-13T14:14:00Z"/>
          <w:lang w:val="en-US"/>
          <w:rPrChange w:id="1559" w:author="Microsoft Office 用户" w:date="2021-09-13T14:15:00Z">
            <w:rPr>
              <w:del w:id="1560" w:author="Microsoft Office 用户" w:date="2021-09-13T14:14:00Z"/>
              <w:rFonts w:ascii="Consolas" w:hAnsi="Consolas" w:cs="Consolas"/>
              <w:color w:val="5C5C5C"/>
              <w:sz w:val="18"/>
              <w:szCs w:val="18"/>
            </w:rPr>
          </w:rPrChange>
        </w:rPr>
        <w:pPrChange w:id="1561" w:author="Microsoft Office 用户" w:date="2021-09-13T14:19: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562" w:author="Microsoft Office 用户" w:date="2021-09-13T14:14:00Z">
        <w:r w:rsidRPr="00300701" w:rsidDel="00300701">
          <w:rPr>
            <w:lang w:val="en-US"/>
            <w:rPrChange w:id="1563" w:author="Microsoft Office 用户" w:date="2021-09-13T14:15:00Z">
              <w:rPr>
                <w:rFonts w:ascii="Consolas" w:hAnsi="Consolas" w:cs="Consolas"/>
                <w:color w:val="000000"/>
                <w:sz w:val="18"/>
                <w:szCs w:val="18"/>
                <w:bdr w:val="none" w:sz="0" w:space="0" w:color="auto" w:frame="1"/>
              </w:rPr>
            </w:rPrChange>
          </w:rPr>
          <w:delText>  </w:delText>
        </w:r>
      </w:del>
    </w:p>
    <w:p w14:paraId="0F1A8791" w14:textId="01C163DC" w:rsidR="00435A54" w:rsidRPr="00300701" w:rsidDel="00300701" w:rsidRDefault="00435A54" w:rsidP="00A53E53">
      <w:pPr>
        <w:autoSpaceDE w:val="0"/>
        <w:autoSpaceDN w:val="0"/>
        <w:adjustRightInd w:val="0"/>
        <w:rPr>
          <w:del w:id="1564" w:author="Microsoft Office 用户" w:date="2021-09-13T14:14:00Z"/>
          <w:lang w:val="en-US"/>
          <w:rPrChange w:id="1565" w:author="Microsoft Office 用户" w:date="2021-09-13T14:15:00Z">
            <w:rPr>
              <w:del w:id="1566" w:author="Microsoft Office 用户" w:date="2021-09-13T14:14:00Z"/>
              <w:rFonts w:ascii="Consolas" w:hAnsi="Consolas" w:cs="Consolas"/>
              <w:color w:val="5C5C5C"/>
              <w:sz w:val="18"/>
              <w:szCs w:val="18"/>
            </w:rPr>
          </w:rPrChange>
        </w:rPr>
        <w:pPrChange w:id="1567" w:author="Microsoft Office 用户" w:date="2021-09-13T14:19: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568" w:author="Microsoft Office 用户" w:date="2021-09-13T14:14:00Z">
        <w:r w:rsidRPr="00300701" w:rsidDel="00300701">
          <w:rPr>
            <w:lang w:val="en-US"/>
            <w:rPrChange w:id="1569" w:author="Microsoft Office 用户" w:date="2021-09-13T14:15:00Z">
              <w:rPr>
                <w:rFonts w:ascii="Consolas" w:hAnsi="Consolas" w:cs="Consolas"/>
                <w:b/>
                <w:bCs/>
                <w:color w:val="2E8B57"/>
                <w:sz w:val="18"/>
                <w:szCs w:val="18"/>
                <w:bdr w:val="none" w:sz="0" w:space="0" w:color="auto" w:frame="1"/>
              </w:rPr>
            </w:rPrChange>
          </w:rPr>
          <w:delText>double</w:delText>
        </w:r>
        <w:r w:rsidRPr="00300701" w:rsidDel="00300701">
          <w:rPr>
            <w:lang w:val="en-US"/>
            <w:rPrChange w:id="1570" w:author="Microsoft Office 用户" w:date="2021-09-13T14:15:00Z">
              <w:rPr>
                <w:rFonts w:ascii="Consolas" w:hAnsi="Consolas" w:cs="Consolas"/>
                <w:color w:val="000000"/>
                <w:sz w:val="18"/>
                <w:szCs w:val="18"/>
                <w:bdr w:val="none" w:sz="0" w:space="0" w:color="auto" w:frame="1"/>
              </w:rPr>
            </w:rPrChange>
          </w:rPr>
          <w:delText> validate() {  </w:delText>
        </w:r>
      </w:del>
    </w:p>
    <w:p w14:paraId="07CF775B" w14:textId="5499F162" w:rsidR="00435A54" w:rsidRPr="00300701" w:rsidDel="00300701" w:rsidRDefault="00435A54" w:rsidP="00A53E53">
      <w:pPr>
        <w:autoSpaceDE w:val="0"/>
        <w:autoSpaceDN w:val="0"/>
        <w:adjustRightInd w:val="0"/>
        <w:rPr>
          <w:del w:id="1571" w:author="Microsoft Office 用户" w:date="2021-09-13T14:14:00Z"/>
          <w:lang w:val="en-US"/>
          <w:rPrChange w:id="1572" w:author="Microsoft Office 用户" w:date="2021-09-13T14:15:00Z">
            <w:rPr>
              <w:del w:id="1573" w:author="Microsoft Office 用户" w:date="2021-09-13T14:14:00Z"/>
              <w:rFonts w:ascii="Consolas" w:hAnsi="Consolas" w:cs="Consolas"/>
              <w:color w:val="5C5C5C"/>
              <w:sz w:val="18"/>
              <w:szCs w:val="18"/>
            </w:rPr>
          </w:rPrChange>
        </w:rPr>
        <w:pPrChange w:id="1574" w:author="Microsoft Office 用户" w:date="2021-09-13T14:19: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575" w:author="Microsoft Office 用户" w:date="2021-09-13T14:14:00Z">
        <w:r w:rsidRPr="00300701" w:rsidDel="00300701">
          <w:rPr>
            <w:lang w:val="en-US"/>
            <w:rPrChange w:id="1576" w:author="Microsoft Office 用户" w:date="2021-09-13T14:15:00Z">
              <w:rPr>
                <w:rFonts w:ascii="Consolas" w:hAnsi="Consolas" w:cs="Consolas"/>
                <w:color w:val="000000"/>
                <w:sz w:val="18"/>
                <w:szCs w:val="18"/>
                <w:bdr w:val="none" w:sz="0" w:space="0" w:color="auto" w:frame="1"/>
              </w:rPr>
            </w:rPrChange>
          </w:rPr>
          <w:delText>    </w:delText>
        </w:r>
        <w:r w:rsidRPr="00300701" w:rsidDel="00300701">
          <w:rPr>
            <w:lang w:val="en-US"/>
            <w:rPrChange w:id="1577" w:author="Microsoft Office 用户" w:date="2021-09-13T14:15:00Z">
              <w:rPr>
                <w:rFonts w:ascii="Consolas" w:hAnsi="Consolas" w:cs="Consolas"/>
                <w:b/>
                <w:bCs/>
                <w:color w:val="2E8B57"/>
                <w:sz w:val="18"/>
                <w:szCs w:val="18"/>
                <w:bdr w:val="none" w:sz="0" w:space="0" w:color="auto" w:frame="1"/>
              </w:rPr>
            </w:rPrChange>
          </w:rPr>
          <w:delText>double</w:delText>
        </w:r>
        <w:r w:rsidRPr="00300701" w:rsidDel="00300701">
          <w:rPr>
            <w:lang w:val="en-US"/>
            <w:rPrChange w:id="1578" w:author="Microsoft Office 用户" w:date="2021-09-13T14:15:00Z">
              <w:rPr>
                <w:rFonts w:ascii="Consolas" w:hAnsi="Consolas" w:cs="Consolas"/>
                <w:color w:val="000000"/>
                <w:sz w:val="18"/>
                <w:szCs w:val="18"/>
                <w:bdr w:val="none" w:sz="0" w:space="0" w:color="auto" w:frame="1"/>
              </w:rPr>
            </w:rPrChange>
          </w:rPr>
          <w:delText> tot=0.0;  </w:delText>
        </w:r>
      </w:del>
    </w:p>
    <w:p w14:paraId="3D22A1F2" w14:textId="1E5D0A7E" w:rsidR="00435A54" w:rsidRPr="00300701" w:rsidDel="00300701" w:rsidRDefault="00435A54" w:rsidP="00A53E53">
      <w:pPr>
        <w:autoSpaceDE w:val="0"/>
        <w:autoSpaceDN w:val="0"/>
        <w:adjustRightInd w:val="0"/>
        <w:rPr>
          <w:del w:id="1579" w:author="Microsoft Office 用户" w:date="2021-09-13T14:14:00Z"/>
          <w:lang w:val="en-US"/>
          <w:rPrChange w:id="1580" w:author="Microsoft Office 用户" w:date="2021-09-13T14:15:00Z">
            <w:rPr>
              <w:del w:id="1581" w:author="Microsoft Office 用户" w:date="2021-09-13T14:14:00Z"/>
              <w:rFonts w:ascii="Consolas" w:hAnsi="Consolas" w:cs="Consolas"/>
              <w:color w:val="5C5C5C"/>
              <w:sz w:val="18"/>
              <w:szCs w:val="18"/>
            </w:rPr>
          </w:rPrChange>
        </w:rPr>
        <w:pPrChange w:id="1582" w:author="Microsoft Office 用户" w:date="2021-09-13T14:19: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583" w:author="Microsoft Office 用户" w:date="2021-09-13T14:14:00Z">
        <w:r w:rsidRPr="00300701" w:rsidDel="00300701">
          <w:rPr>
            <w:lang w:val="en-US"/>
            <w:rPrChange w:id="1584" w:author="Microsoft Office 用户" w:date="2021-09-13T14:15:00Z">
              <w:rPr>
                <w:rFonts w:ascii="Consolas" w:hAnsi="Consolas" w:cs="Consolas"/>
                <w:color w:val="000000"/>
                <w:sz w:val="18"/>
                <w:szCs w:val="18"/>
                <w:bdr w:val="none" w:sz="0" w:space="0" w:color="auto" w:frame="1"/>
              </w:rPr>
            </w:rPrChange>
          </w:rPr>
          <w:delText>    </w:delText>
        </w:r>
        <w:r w:rsidRPr="00300701" w:rsidDel="00300701">
          <w:rPr>
            <w:lang w:val="en-US"/>
            <w:rPrChange w:id="1585" w:author="Microsoft Office 用户" w:date="2021-09-13T14:15:00Z">
              <w:rPr>
                <w:rFonts w:ascii="Consolas" w:hAnsi="Consolas" w:cs="Consolas"/>
                <w:b/>
                <w:bCs/>
                <w:color w:val="006699"/>
                <w:sz w:val="18"/>
                <w:szCs w:val="18"/>
                <w:bdr w:val="none" w:sz="0" w:space="0" w:color="auto" w:frame="1"/>
              </w:rPr>
            </w:rPrChange>
          </w:rPr>
          <w:delText>for</w:delText>
        </w:r>
        <w:r w:rsidRPr="00300701" w:rsidDel="00300701">
          <w:rPr>
            <w:lang w:val="en-US"/>
            <w:rPrChange w:id="1586" w:author="Microsoft Office 用户" w:date="2021-09-13T14:15:00Z">
              <w:rPr>
                <w:rFonts w:ascii="Consolas" w:hAnsi="Consolas" w:cs="Consolas"/>
                <w:color w:val="000000"/>
                <w:sz w:val="18"/>
                <w:szCs w:val="18"/>
                <w:bdr w:val="none" w:sz="0" w:space="0" w:color="auto" w:frame="1"/>
              </w:rPr>
            </w:rPrChange>
          </w:rPr>
          <w:delText>(</w:delText>
        </w:r>
        <w:r w:rsidRPr="00300701" w:rsidDel="00300701">
          <w:rPr>
            <w:lang w:val="en-US"/>
            <w:rPrChange w:id="1587" w:author="Microsoft Office 用户" w:date="2021-09-13T14:15:00Z">
              <w:rPr>
                <w:rFonts w:ascii="Consolas" w:hAnsi="Consolas" w:cs="Consolas"/>
                <w:b/>
                <w:bCs/>
                <w:color w:val="2E8B57"/>
                <w:sz w:val="18"/>
                <w:szCs w:val="18"/>
                <w:bdr w:val="none" w:sz="0" w:space="0" w:color="auto" w:frame="1"/>
              </w:rPr>
            </w:rPrChange>
          </w:rPr>
          <w:delText>int</w:delText>
        </w:r>
        <w:r w:rsidRPr="00300701" w:rsidDel="00300701">
          <w:rPr>
            <w:lang w:val="en-US"/>
            <w:rPrChange w:id="1588" w:author="Microsoft Office 用户" w:date="2021-09-13T14:15:00Z">
              <w:rPr>
                <w:rFonts w:ascii="Consolas" w:hAnsi="Consolas" w:cs="Consolas"/>
                <w:color w:val="000000"/>
                <w:sz w:val="18"/>
                <w:szCs w:val="18"/>
                <w:bdr w:val="none" w:sz="0" w:space="0" w:color="auto" w:frame="1"/>
              </w:rPr>
            </w:rPrChange>
          </w:rPr>
          <w:delText> i=0;i&lt;users.size();i++) {  </w:delText>
        </w:r>
      </w:del>
    </w:p>
    <w:p w14:paraId="74AB8A1E" w14:textId="60AC1C39" w:rsidR="00435A54" w:rsidRPr="00300701" w:rsidDel="00300701" w:rsidRDefault="00435A54" w:rsidP="00A53E53">
      <w:pPr>
        <w:autoSpaceDE w:val="0"/>
        <w:autoSpaceDN w:val="0"/>
        <w:adjustRightInd w:val="0"/>
        <w:rPr>
          <w:del w:id="1589" w:author="Microsoft Office 用户" w:date="2021-09-13T14:14:00Z"/>
          <w:lang w:val="en-US"/>
          <w:rPrChange w:id="1590" w:author="Microsoft Office 用户" w:date="2021-09-13T14:15:00Z">
            <w:rPr>
              <w:del w:id="1591" w:author="Microsoft Office 用户" w:date="2021-09-13T14:14:00Z"/>
              <w:rFonts w:ascii="Consolas" w:hAnsi="Consolas" w:cs="Consolas"/>
              <w:color w:val="5C5C5C"/>
              <w:sz w:val="18"/>
              <w:szCs w:val="18"/>
            </w:rPr>
          </w:rPrChange>
        </w:rPr>
        <w:pPrChange w:id="1592" w:author="Microsoft Office 用户" w:date="2021-09-13T14:19: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593" w:author="Microsoft Office 用户" w:date="2021-09-13T14:14:00Z">
        <w:r w:rsidRPr="00300701" w:rsidDel="00300701">
          <w:rPr>
            <w:lang w:val="en-US"/>
            <w:rPrChange w:id="1594" w:author="Microsoft Office 用户" w:date="2021-09-13T14:15:00Z">
              <w:rPr>
                <w:rFonts w:ascii="Consolas" w:hAnsi="Consolas" w:cs="Consolas"/>
                <w:color w:val="000000"/>
                <w:sz w:val="18"/>
                <w:szCs w:val="18"/>
                <w:bdr w:val="none" w:sz="0" w:space="0" w:color="auto" w:frame="1"/>
              </w:rPr>
            </w:rPrChange>
          </w:rPr>
          <w:delText>        </w:delText>
        </w:r>
        <w:r w:rsidRPr="00300701" w:rsidDel="00300701">
          <w:rPr>
            <w:lang w:val="en-US"/>
            <w:rPrChange w:id="1595" w:author="Microsoft Office 用户" w:date="2021-09-13T14:15:00Z">
              <w:rPr>
                <w:rFonts w:ascii="Consolas" w:hAnsi="Consolas" w:cs="Consolas"/>
                <w:b/>
                <w:bCs/>
                <w:color w:val="006699"/>
                <w:sz w:val="18"/>
                <w:szCs w:val="18"/>
                <w:bdr w:val="none" w:sz="0" w:space="0" w:color="auto" w:frame="1"/>
              </w:rPr>
            </w:rPrChange>
          </w:rPr>
          <w:delText>for</w:delText>
        </w:r>
        <w:r w:rsidRPr="00300701" w:rsidDel="00300701">
          <w:rPr>
            <w:lang w:val="en-US"/>
            <w:rPrChange w:id="1596" w:author="Microsoft Office 用户" w:date="2021-09-13T14:15:00Z">
              <w:rPr>
                <w:rFonts w:ascii="Consolas" w:hAnsi="Consolas" w:cs="Consolas"/>
                <w:color w:val="000000"/>
                <w:sz w:val="18"/>
                <w:szCs w:val="18"/>
                <w:bdr w:val="none" w:sz="0" w:space="0" w:color="auto" w:frame="1"/>
              </w:rPr>
            </w:rPrChange>
          </w:rPr>
          <w:delText>(</w:delText>
        </w:r>
        <w:r w:rsidRPr="00300701" w:rsidDel="00300701">
          <w:rPr>
            <w:lang w:val="en-US"/>
            <w:rPrChange w:id="1597" w:author="Microsoft Office 用户" w:date="2021-09-13T14:15:00Z">
              <w:rPr>
                <w:rFonts w:ascii="Consolas" w:hAnsi="Consolas" w:cs="Consolas"/>
                <w:b/>
                <w:bCs/>
                <w:color w:val="2E8B57"/>
                <w:sz w:val="18"/>
                <w:szCs w:val="18"/>
                <w:bdr w:val="none" w:sz="0" w:space="0" w:color="auto" w:frame="1"/>
              </w:rPr>
            </w:rPrChange>
          </w:rPr>
          <w:delText>int</w:delText>
        </w:r>
        <w:r w:rsidRPr="00300701" w:rsidDel="00300701">
          <w:rPr>
            <w:lang w:val="en-US"/>
            <w:rPrChange w:id="1598" w:author="Microsoft Office 用户" w:date="2021-09-13T14:15:00Z">
              <w:rPr>
                <w:rFonts w:ascii="Consolas" w:hAnsi="Consolas" w:cs="Consolas"/>
                <w:color w:val="000000"/>
                <w:sz w:val="18"/>
                <w:szCs w:val="18"/>
                <w:bdr w:val="none" w:sz="0" w:space="0" w:color="auto" w:frame="1"/>
              </w:rPr>
            </w:rPrChange>
          </w:rPr>
          <w:delText> j=0;j&lt;users.size();j++) {  </w:delText>
        </w:r>
      </w:del>
    </w:p>
    <w:p w14:paraId="73DE8C7E" w14:textId="0DFEDB0F" w:rsidR="00435A54" w:rsidRPr="00300701" w:rsidDel="00300701" w:rsidRDefault="00435A54" w:rsidP="00A53E53">
      <w:pPr>
        <w:autoSpaceDE w:val="0"/>
        <w:autoSpaceDN w:val="0"/>
        <w:adjustRightInd w:val="0"/>
        <w:rPr>
          <w:del w:id="1599" w:author="Microsoft Office 用户" w:date="2021-09-13T14:14:00Z"/>
          <w:lang w:val="en-US"/>
          <w:rPrChange w:id="1600" w:author="Microsoft Office 用户" w:date="2021-09-13T14:15:00Z">
            <w:rPr>
              <w:del w:id="1601" w:author="Microsoft Office 用户" w:date="2021-09-13T14:14:00Z"/>
              <w:rFonts w:ascii="Consolas" w:hAnsi="Consolas" w:cs="Consolas"/>
              <w:color w:val="5C5C5C"/>
              <w:sz w:val="18"/>
              <w:szCs w:val="18"/>
            </w:rPr>
          </w:rPrChange>
        </w:rPr>
        <w:pPrChange w:id="1602" w:author="Microsoft Office 用户" w:date="2021-09-13T14:19: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603" w:author="Microsoft Office 用户" w:date="2021-09-13T14:14:00Z">
        <w:r w:rsidRPr="00300701" w:rsidDel="00300701">
          <w:rPr>
            <w:lang w:val="en-US"/>
            <w:rPrChange w:id="1604" w:author="Microsoft Office 用户" w:date="2021-09-13T14:15:00Z">
              <w:rPr>
                <w:rFonts w:ascii="Consolas" w:hAnsi="Consolas" w:cs="Consolas"/>
                <w:color w:val="000000"/>
                <w:sz w:val="18"/>
                <w:szCs w:val="18"/>
                <w:bdr w:val="none" w:sz="0" w:space="0" w:color="auto" w:frame="1"/>
              </w:rPr>
            </w:rPrChange>
          </w:rPr>
          <w:delText>            </w:delText>
        </w:r>
        <w:r w:rsidRPr="00300701" w:rsidDel="00300701">
          <w:rPr>
            <w:lang w:val="en-US"/>
            <w:rPrChange w:id="1605" w:author="Microsoft Office 用户" w:date="2021-09-13T14:15:00Z">
              <w:rPr>
                <w:rFonts w:ascii="Consolas" w:hAnsi="Consolas" w:cs="Consolas"/>
                <w:b/>
                <w:bCs/>
                <w:color w:val="006699"/>
                <w:sz w:val="18"/>
                <w:szCs w:val="18"/>
                <w:bdr w:val="none" w:sz="0" w:space="0" w:color="auto" w:frame="1"/>
              </w:rPr>
            </w:rPrChange>
          </w:rPr>
          <w:delText>if</w:delText>
        </w:r>
        <w:r w:rsidRPr="00300701" w:rsidDel="00300701">
          <w:rPr>
            <w:lang w:val="en-US"/>
            <w:rPrChange w:id="1606" w:author="Microsoft Office 用户" w:date="2021-09-13T14:15:00Z">
              <w:rPr>
                <w:rFonts w:ascii="Consolas" w:hAnsi="Consolas" w:cs="Consolas"/>
                <w:color w:val="000000"/>
                <w:sz w:val="18"/>
                <w:szCs w:val="18"/>
                <w:bdr w:val="none" w:sz="0" w:space="0" w:color="auto" w:frame="1"/>
              </w:rPr>
            </w:rPrChange>
          </w:rPr>
          <w:delText>(users[i].rank&lt;users[j].rank) {  </w:delText>
        </w:r>
      </w:del>
    </w:p>
    <w:p w14:paraId="3BC0B7AF" w14:textId="31FCCB24" w:rsidR="00435A54" w:rsidRPr="00300701" w:rsidDel="00300701" w:rsidRDefault="00435A54" w:rsidP="00A53E53">
      <w:pPr>
        <w:autoSpaceDE w:val="0"/>
        <w:autoSpaceDN w:val="0"/>
        <w:adjustRightInd w:val="0"/>
        <w:rPr>
          <w:del w:id="1607" w:author="Microsoft Office 用户" w:date="2021-09-13T14:14:00Z"/>
          <w:lang w:val="en-US"/>
          <w:rPrChange w:id="1608" w:author="Microsoft Office 用户" w:date="2021-09-13T14:15:00Z">
            <w:rPr>
              <w:del w:id="1609" w:author="Microsoft Office 用户" w:date="2021-09-13T14:14:00Z"/>
              <w:rFonts w:ascii="Consolas" w:hAnsi="Consolas" w:cs="Consolas"/>
              <w:color w:val="5C5C5C"/>
              <w:sz w:val="18"/>
              <w:szCs w:val="18"/>
            </w:rPr>
          </w:rPrChange>
        </w:rPr>
        <w:pPrChange w:id="1610" w:author="Microsoft Office 用户" w:date="2021-09-13T14:19: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611" w:author="Microsoft Office 用户" w:date="2021-09-13T14:14:00Z">
        <w:r w:rsidRPr="00300701" w:rsidDel="00300701">
          <w:rPr>
            <w:lang w:val="en-US"/>
            <w:rPrChange w:id="1612" w:author="Microsoft Office 用户" w:date="2021-09-13T14:15:00Z">
              <w:rPr>
                <w:rFonts w:ascii="Consolas" w:hAnsi="Consolas" w:cs="Consolas"/>
                <w:color w:val="000000"/>
                <w:sz w:val="18"/>
                <w:szCs w:val="18"/>
                <w:bdr w:val="none" w:sz="0" w:space="0" w:color="auto" w:frame="1"/>
              </w:rPr>
            </w:rPrChange>
          </w:rPr>
          <w:delText>                tot+=pow(Prob(users[j].new_rating,users[i].new_rating)-1,2);  </w:delText>
        </w:r>
      </w:del>
    </w:p>
    <w:p w14:paraId="6B537C6E" w14:textId="7A5C6930" w:rsidR="00435A54" w:rsidRPr="00300701" w:rsidDel="00300701" w:rsidRDefault="00435A54" w:rsidP="00A53E53">
      <w:pPr>
        <w:autoSpaceDE w:val="0"/>
        <w:autoSpaceDN w:val="0"/>
        <w:adjustRightInd w:val="0"/>
        <w:rPr>
          <w:del w:id="1613" w:author="Microsoft Office 用户" w:date="2021-09-13T14:14:00Z"/>
          <w:lang w:val="en-US"/>
          <w:rPrChange w:id="1614" w:author="Microsoft Office 用户" w:date="2021-09-13T14:15:00Z">
            <w:rPr>
              <w:del w:id="1615" w:author="Microsoft Office 用户" w:date="2021-09-13T14:14:00Z"/>
              <w:rFonts w:ascii="Consolas" w:hAnsi="Consolas" w:cs="Consolas"/>
              <w:color w:val="5C5C5C"/>
              <w:sz w:val="18"/>
              <w:szCs w:val="18"/>
            </w:rPr>
          </w:rPrChange>
        </w:rPr>
        <w:pPrChange w:id="1616" w:author="Microsoft Office 用户" w:date="2021-09-13T14:19: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617" w:author="Microsoft Office 用户" w:date="2021-09-13T14:14:00Z">
        <w:r w:rsidRPr="00300701" w:rsidDel="00300701">
          <w:rPr>
            <w:lang w:val="en-US"/>
            <w:rPrChange w:id="1618" w:author="Microsoft Office 用户" w:date="2021-09-13T14:15:00Z">
              <w:rPr>
                <w:rFonts w:ascii="Consolas" w:hAnsi="Consolas" w:cs="Consolas"/>
                <w:color w:val="000000"/>
                <w:sz w:val="18"/>
                <w:szCs w:val="18"/>
                <w:bdr w:val="none" w:sz="0" w:space="0" w:color="auto" w:frame="1"/>
              </w:rPr>
            </w:rPrChange>
          </w:rPr>
          <w:delText>            }  </w:delText>
        </w:r>
      </w:del>
    </w:p>
    <w:p w14:paraId="7CD96937" w14:textId="2BE94C30" w:rsidR="00435A54" w:rsidRPr="00300701" w:rsidDel="00300701" w:rsidRDefault="00435A54" w:rsidP="00A53E53">
      <w:pPr>
        <w:autoSpaceDE w:val="0"/>
        <w:autoSpaceDN w:val="0"/>
        <w:adjustRightInd w:val="0"/>
        <w:rPr>
          <w:del w:id="1619" w:author="Microsoft Office 用户" w:date="2021-09-13T14:14:00Z"/>
          <w:lang w:val="en-US"/>
          <w:rPrChange w:id="1620" w:author="Microsoft Office 用户" w:date="2021-09-13T14:15:00Z">
            <w:rPr>
              <w:del w:id="1621" w:author="Microsoft Office 用户" w:date="2021-09-13T14:14:00Z"/>
              <w:rFonts w:ascii="Consolas" w:hAnsi="Consolas" w:cs="Consolas"/>
              <w:color w:val="5C5C5C"/>
              <w:sz w:val="18"/>
              <w:szCs w:val="18"/>
            </w:rPr>
          </w:rPrChange>
        </w:rPr>
        <w:pPrChange w:id="1622" w:author="Microsoft Office 用户" w:date="2021-09-13T14:19: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623" w:author="Microsoft Office 用户" w:date="2021-09-13T14:14:00Z">
        <w:r w:rsidRPr="00300701" w:rsidDel="00300701">
          <w:rPr>
            <w:lang w:val="en-US"/>
            <w:rPrChange w:id="1624" w:author="Microsoft Office 用户" w:date="2021-09-13T14:15:00Z">
              <w:rPr>
                <w:rFonts w:ascii="Consolas" w:hAnsi="Consolas" w:cs="Consolas"/>
                <w:color w:val="000000"/>
                <w:sz w:val="18"/>
                <w:szCs w:val="18"/>
                <w:bdr w:val="none" w:sz="0" w:space="0" w:color="auto" w:frame="1"/>
              </w:rPr>
            </w:rPrChange>
          </w:rPr>
          <w:delText>            </w:delText>
        </w:r>
        <w:r w:rsidRPr="00300701" w:rsidDel="00300701">
          <w:rPr>
            <w:lang w:val="en-US"/>
            <w:rPrChange w:id="1625" w:author="Microsoft Office 用户" w:date="2021-09-13T14:15:00Z">
              <w:rPr>
                <w:rFonts w:ascii="Consolas" w:hAnsi="Consolas" w:cs="Consolas"/>
                <w:b/>
                <w:bCs/>
                <w:color w:val="006699"/>
                <w:sz w:val="18"/>
                <w:szCs w:val="18"/>
                <w:bdr w:val="none" w:sz="0" w:space="0" w:color="auto" w:frame="1"/>
              </w:rPr>
            </w:rPrChange>
          </w:rPr>
          <w:delText>else</w:delText>
        </w:r>
        <w:r w:rsidRPr="00300701" w:rsidDel="00300701">
          <w:rPr>
            <w:lang w:val="en-US"/>
            <w:rPrChange w:id="1626" w:author="Microsoft Office 用户" w:date="2021-09-13T14:15:00Z">
              <w:rPr>
                <w:rFonts w:ascii="Consolas" w:hAnsi="Consolas" w:cs="Consolas"/>
                <w:color w:val="000000"/>
                <w:sz w:val="18"/>
                <w:szCs w:val="18"/>
                <w:bdr w:val="none" w:sz="0" w:space="0" w:color="auto" w:frame="1"/>
              </w:rPr>
            </w:rPrChange>
          </w:rPr>
          <w:delText> </w:delText>
        </w:r>
        <w:r w:rsidRPr="00300701" w:rsidDel="00300701">
          <w:rPr>
            <w:lang w:val="en-US"/>
            <w:rPrChange w:id="1627" w:author="Microsoft Office 用户" w:date="2021-09-13T14:15:00Z">
              <w:rPr>
                <w:rFonts w:ascii="Consolas" w:hAnsi="Consolas" w:cs="Consolas"/>
                <w:b/>
                <w:bCs/>
                <w:color w:val="006699"/>
                <w:sz w:val="18"/>
                <w:szCs w:val="18"/>
                <w:bdr w:val="none" w:sz="0" w:space="0" w:color="auto" w:frame="1"/>
              </w:rPr>
            </w:rPrChange>
          </w:rPr>
          <w:delText>if</w:delText>
        </w:r>
        <w:r w:rsidRPr="00300701" w:rsidDel="00300701">
          <w:rPr>
            <w:lang w:val="en-US"/>
            <w:rPrChange w:id="1628" w:author="Microsoft Office 用户" w:date="2021-09-13T14:15:00Z">
              <w:rPr>
                <w:rFonts w:ascii="Consolas" w:hAnsi="Consolas" w:cs="Consolas"/>
                <w:color w:val="000000"/>
                <w:sz w:val="18"/>
                <w:szCs w:val="18"/>
                <w:bdr w:val="none" w:sz="0" w:space="0" w:color="auto" w:frame="1"/>
              </w:rPr>
            </w:rPrChange>
          </w:rPr>
          <w:delText>(users[i].rank&gt;users[j].rank) {  </w:delText>
        </w:r>
      </w:del>
    </w:p>
    <w:p w14:paraId="3BA65A7E" w14:textId="53955FA2" w:rsidR="00435A54" w:rsidRPr="00300701" w:rsidDel="00300701" w:rsidRDefault="00435A54" w:rsidP="00A53E53">
      <w:pPr>
        <w:autoSpaceDE w:val="0"/>
        <w:autoSpaceDN w:val="0"/>
        <w:adjustRightInd w:val="0"/>
        <w:rPr>
          <w:del w:id="1629" w:author="Microsoft Office 用户" w:date="2021-09-13T14:14:00Z"/>
          <w:lang w:val="en-US"/>
          <w:rPrChange w:id="1630" w:author="Microsoft Office 用户" w:date="2021-09-13T14:15:00Z">
            <w:rPr>
              <w:del w:id="1631" w:author="Microsoft Office 用户" w:date="2021-09-13T14:14:00Z"/>
              <w:rFonts w:ascii="Consolas" w:hAnsi="Consolas" w:cs="Consolas"/>
              <w:color w:val="5C5C5C"/>
              <w:sz w:val="18"/>
              <w:szCs w:val="18"/>
            </w:rPr>
          </w:rPrChange>
        </w:rPr>
        <w:pPrChange w:id="1632" w:author="Microsoft Office 用户" w:date="2021-09-13T14:19: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633" w:author="Microsoft Office 用户" w:date="2021-09-13T14:14:00Z">
        <w:r w:rsidRPr="00300701" w:rsidDel="00300701">
          <w:rPr>
            <w:lang w:val="en-US"/>
            <w:rPrChange w:id="1634" w:author="Microsoft Office 用户" w:date="2021-09-13T14:15:00Z">
              <w:rPr>
                <w:rFonts w:ascii="Consolas" w:hAnsi="Consolas" w:cs="Consolas"/>
                <w:color w:val="000000"/>
                <w:sz w:val="18"/>
                <w:szCs w:val="18"/>
                <w:bdr w:val="none" w:sz="0" w:space="0" w:color="auto" w:frame="1"/>
              </w:rPr>
            </w:rPrChange>
          </w:rPr>
          <w:delText>                tot+=pow(Prob(users[j].new_rating,users[i].new_rating)-0,2);  </w:delText>
        </w:r>
      </w:del>
    </w:p>
    <w:p w14:paraId="77EA62D2" w14:textId="4219771F" w:rsidR="00435A54" w:rsidRPr="00300701" w:rsidDel="00300701" w:rsidRDefault="00435A54" w:rsidP="00A53E53">
      <w:pPr>
        <w:autoSpaceDE w:val="0"/>
        <w:autoSpaceDN w:val="0"/>
        <w:adjustRightInd w:val="0"/>
        <w:rPr>
          <w:del w:id="1635" w:author="Microsoft Office 用户" w:date="2021-09-13T14:14:00Z"/>
          <w:lang w:val="en-US"/>
          <w:rPrChange w:id="1636" w:author="Microsoft Office 用户" w:date="2021-09-13T14:15:00Z">
            <w:rPr>
              <w:del w:id="1637" w:author="Microsoft Office 用户" w:date="2021-09-13T14:14:00Z"/>
              <w:rFonts w:ascii="Consolas" w:hAnsi="Consolas" w:cs="Consolas"/>
              <w:color w:val="5C5C5C"/>
              <w:sz w:val="18"/>
              <w:szCs w:val="18"/>
            </w:rPr>
          </w:rPrChange>
        </w:rPr>
        <w:pPrChange w:id="1638" w:author="Microsoft Office 用户" w:date="2021-09-13T14:19: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639" w:author="Microsoft Office 用户" w:date="2021-09-13T14:14:00Z">
        <w:r w:rsidRPr="00300701" w:rsidDel="00300701">
          <w:rPr>
            <w:lang w:val="en-US"/>
            <w:rPrChange w:id="1640" w:author="Microsoft Office 用户" w:date="2021-09-13T14:15:00Z">
              <w:rPr>
                <w:rFonts w:ascii="Consolas" w:hAnsi="Consolas" w:cs="Consolas"/>
                <w:color w:val="000000"/>
                <w:sz w:val="18"/>
                <w:szCs w:val="18"/>
                <w:bdr w:val="none" w:sz="0" w:space="0" w:color="auto" w:frame="1"/>
              </w:rPr>
            </w:rPrChange>
          </w:rPr>
          <w:delText>            }  </w:delText>
        </w:r>
      </w:del>
    </w:p>
    <w:p w14:paraId="75DE0454" w14:textId="7CA704C2" w:rsidR="00435A54" w:rsidRPr="00300701" w:rsidDel="00300701" w:rsidRDefault="00435A54" w:rsidP="00A53E53">
      <w:pPr>
        <w:autoSpaceDE w:val="0"/>
        <w:autoSpaceDN w:val="0"/>
        <w:adjustRightInd w:val="0"/>
        <w:rPr>
          <w:del w:id="1641" w:author="Microsoft Office 用户" w:date="2021-09-13T14:14:00Z"/>
          <w:lang w:val="en-US"/>
          <w:rPrChange w:id="1642" w:author="Microsoft Office 用户" w:date="2021-09-13T14:15:00Z">
            <w:rPr>
              <w:del w:id="1643" w:author="Microsoft Office 用户" w:date="2021-09-13T14:14:00Z"/>
              <w:rFonts w:ascii="Consolas" w:hAnsi="Consolas" w:cs="Consolas"/>
              <w:color w:val="5C5C5C"/>
              <w:sz w:val="18"/>
              <w:szCs w:val="18"/>
            </w:rPr>
          </w:rPrChange>
        </w:rPr>
        <w:pPrChange w:id="1644" w:author="Microsoft Office 用户" w:date="2021-09-13T14:19: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645" w:author="Microsoft Office 用户" w:date="2021-09-13T14:14:00Z">
        <w:r w:rsidRPr="00300701" w:rsidDel="00300701">
          <w:rPr>
            <w:lang w:val="en-US"/>
            <w:rPrChange w:id="1646" w:author="Microsoft Office 用户" w:date="2021-09-13T14:15:00Z">
              <w:rPr>
                <w:rFonts w:ascii="Consolas" w:hAnsi="Consolas" w:cs="Consolas"/>
                <w:color w:val="000000"/>
                <w:sz w:val="18"/>
                <w:szCs w:val="18"/>
                <w:bdr w:val="none" w:sz="0" w:space="0" w:color="auto" w:frame="1"/>
              </w:rPr>
            </w:rPrChange>
          </w:rPr>
          <w:delText>            </w:delText>
        </w:r>
        <w:r w:rsidRPr="00300701" w:rsidDel="00300701">
          <w:rPr>
            <w:lang w:val="en-US"/>
            <w:rPrChange w:id="1647" w:author="Microsoft Office 用户" w:date="2021-09-13T14:15:00Z">
              <w:rPr>
                <w:rFonts w:ascii="Consolas" w:hAnsi="Consolas" w:cs="Consolas"/>
                <w:b/>
                <w:bCs/>
                <w:color w:val="006699"/>
                <w:sz w:val="18"/>
                <w:szCs w:val="18"/>
                <w:bdr w:val="none" w:sz="0" w:space="0" w:color="auto" w:frame="1"/>
              </w:rPr>
            </w:rPrChange>
          </w:rPr>
          <w:delText>else</w:delText>
        </w:r>
        <w:r w:rsidRPr="00300701" w:rsidDel="00300701">
          <w:rPr>
            <w:lang w:val="en-US"/>
            <w:rPrChange w:id="1648" w:author="Microsoft Office 用户" w:date="2021-09-13T14:15:00Z">
              <w:rPr>
                <w:rFonts w:ascii="Consolas" w:hAnsi="Consolas" w:cs="Consolas"/>
                <w:color w:val="000000"/>
                <w:sz w:val="18"/>
                <w:szCs w:val="18"/>
                <w:bdr w:val="none" w:sz="0" w:space="0" w:color="auto" w:frame="1"/>
              </w:rPr>
            </w:rPrChange>
          </w:rPr>
          <w:delText> {  </w:delText>
        </w:r>
      </w:del>
    </w:p>
    <w:p w14:paraId="6158F609" w14:textId="61CFABEB" w:rsidR="00435A54" w:rsidRPr="00300701" w:rsidDel="00300701" w:rsidRDefault="00435A54" w:rsidP="00A53E53">
      <w:pPr>
        <w:autoSpaceDE w:val="0"/>
        <w:autoSpaceDN w:val="0"/>
        <w:adjustRightInd w:val="0"/>
        <w:rPr>
          <w:del w:id="1649" w:author="Microsoft Office 用户" w:date="2021-09-13T14:14:00Z"/>
          <w:lang w:val="en-US"/>
          <w:rPrChange w:id="1650" w:author="Microsoft Office 用户" w:date="2021-09-13T14:15:00Z">
            <w:rPr>
              <w:del w:id="1651" w:author="Microsoft Office 用户" w:date="2021-09-13T14:14:00Z"/>
              <w:rFonts w:ascii="Consolas" w:hAnsi="Consolas" w:cs="Consolas"/>
              <w:color w:val="5C5C5C"/>
              <w:sz w:val="18"/>
              <w:szCs w:val="18"/>
            </w:rPr>
          </w:rPrChange>
        </w:rPr>
        <w:pPrChange w:id="1652" w:author="Microsoft Office 用户" w:date="2021-09-13T14:19: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653" w:author="Microsoft Office 用户" w:date="2021-09-13T14:14:00Z">
        <w:r w:rsidRPr="00300701" w:rsidDel="00300701">
          <w:rPr>
            <w:lang w:val="en-US"/>
            <w:rPrChange w:id="1654" w:author="Microsoft Office 用户" w:date="2021-09-13T14:15:00Z">
              <w:rPr>
                <w:rFonts w:ascii="Consolas" w:hAnsi="Consolas" w:cs="Consolas"/>
                <w:color w:val="000000"/>
                <w:sz w:val="18"/>
                <w:szCs w:val="18"/>
                <w:bdr w:val="none" w:sz="0" w:space="0" w:color="auto" w:frame="1"/>
              </w:rPr>
            </w:rPrChange>
          </w:rPr>
          <w:delText>                tot+=pow(Prob(users[j].new_rating,users[i].new_rating)-0.5,2);  </w:delText>
        </w:r>
      </w:del>
    </w:p>
    <w:p w14:paraId="2CE3AA49" w14:textId="52E9DBEE" w:rsidR="00435A54" w:rsidRPr="00300701" w:rsidDel="00300701" w:rsidRDefault="00435A54" w:rsidP="00A53E53">
      <w:pPr>
        <w:autoSpaceDE w:val="0"/>
        <w:autoSpaceDN w:val="0"/>
        <w:adjustRightInd w:val="0"/>
        <w:rPr>
          <w:del w:id="1655" w:author="Microsoft Office 用户" w:date="2021-09-13T14:14:00Z"/>
          <w:lang w:val="en-US"/>
          <w:rPrChange w:id="1656" w:author="Microsoft Office 用户" w:date="2021-09-13T14:15:00Z">
            <w:rPr>
              <w:del w:id="1657" w:author="Microsoft Office 用户" w:date="2021-09-13T14:14:00Z"/>
              <w:rFonts w:ascii="Consolas" w:hAnsi="Consolas" w:cs="Consolas"/>
              <w:color w:val="5C5C5C"/>
              <w:sz w:val="18"/>
              <w:szCs w:val="18"/>
            </w:rPr>
          </w:rPrChange>
        </w:rPr>
        <w:pPrChange w:id="1658" w:author="Microsoft Office 用户" w:date="2021-09-13T14:19: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659" w:author="Microsoft Office 用户" w:date="2021-09-13T14:14:00Z">
        <w:r w:rsidRPr="00300701" w:rsidDel="00300701">
          <w:rPr>
            <w:lang w:val="en-US"/>
            <w:rPrChange w:id="1660" w:author="Microsoft Office 用户" w:date="2021-09-13T14:15:00Z">
              <w:rPr>
                <w:rFonts w:ascii="Consolas" w:hAnsi="Consolas" w:cs="Consolas"/>
                <w:color w:val="000000"/>
                <w:sz w:val="18"/>
                <w:szCs w:val="18"/>
                <w:bdr w:val="none" w:sz="0" w:space="0" w:color="auto" w:frame="1"/>
              </w:rPr>
            </w:rPrChange>
          </w:rPr>
          <w:delText>            }  </w:delText>
        </w:r>
      </w:del>
    </w:p>
    <w:p w14:paraId="35088564" w14:textId="58175A8D" w:rsidR="00435A54" w:rsidRPr="00300701" w:rsidDel="00300701" w:rsidRDefault="00435A54" w:rsidP="00A53E53">
      <w:pPr>
        <w:autoSpaceDE w:val="0"/>
        <w:autoSpaceDN w:val="0"/>
        <w:adjustRightInd w:val="0"/>
        <w:rPr>
          <w:del w:id="1661" w:author="Microsoft Office 用户" w:date="2021-09-13T14:14:00Z"/>
          <w:lang w:val="en-US"/>
          <w:rPrChange w:id="1662" w:author="Microsoft Office 用户" w:date="2021-09-13T14:15:00Z">
            <w:rPr>
              <w:del w:id="1663" w:author="Microsoft Office 用户" w:date="2021-09-13T14:14:00Z"/>
              <w:rFonts w:ascii="Consolas" w:hAnsi="Consolas" w:cs="Consolas"/>
              <w:color w:val="5C5C5C"/>
              <w:sz w:val="18"/>
              <w:szCs w:val="18"/>
            </w:rPr>
          </w:rPrChange>
        </w:rPr>
        <w:pPrChange w:id="1664" w:author="Microsoft Office 用户" w:date="2021-09-13T14:19: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665" w:author="Microsoft Office 用户" w:date="2021-09-13T14:14:00Z">
        <w:r w:rsidRPr="00300701" w:rsidDel="00300701">
          <w:rPr>
            <w:lang w:val="en-US"/>
            <w:rPrChange w:id="1666" w:author="Microsoft Office 用户" w:date="2021-09-13T14:15:00Z">
              <w:rPr>
                <w:rFonts w:ascii="Consolas" w:hAnsi="Consolas" w:cs="Consolas"/>
                <w:color w:val="000000"/>
                <w:sz w:val="18"/>
                <w:szCs w:val="18"/>
                <w:bdr w:val="none" w:sz="0" w:space="0" w:color="auto" w:frame="1"/>
              </w:rPr>
            </w:rPrChange>
          </w:rPr>
          <w:delText>        }  </w:delText>
        </w:r>
      </w:del>
    </w:p>
    <w:p w14:paraId="22F22320" w14:textId="1364E2F7" w:rsidR="00435A54" w:rsidRPr="00300701" w:rsidDel="00300701" w:rsidRDefault="00435A54" w:rsidP="00A53E53">
      <w:pPr>
        <w:autoSpaceDE w:val="0"/>
        <w:autoSpaceDN w:val="0"/>
        <w:adjustRightInd w:val="0"/>
        <w:rPr>
          <w:del w:id="1667" w:author="Microsoft Office 用户" w:date="2021-09-13T14:14:00Z"/>
          <w:lang w:val="en-US"/>
          <w:rPrChange w:id="1668" w:author="Microsoft Office 用户" w:date="2021-09-13T14:15:00Z">
            <w:rPr>
              <w:del w:id="1669" w:author="Microsoft Office 用户" w:date="2021-09-13T14:14:00Z"/>
              <w:rFonts w:ascii="Consolas" w:hAnsi="Consolas" w:cs="Consolas"/>
              <w:color w:val="5C5C5C"/>
              <w:sz w:val="18"/>
              <w:szCs w:val="18"/>
            </w:rPr>
          </w:rPrChange>
        </w:rPr>
        <w:pPrChange w:id="1670" w:author="Microsoft Office 用户" w:date="2021-09-13T14:19: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671" w:author="Microsoft Office 用户" w:date="2021-09-13T14:14:00Z">
        <w:r w:rsidRPr="00300701" w:rsidDel="00300701">
          <w:rPr>
            <w:lang w:val="en-US"/>
            <w:rPrChange w:id="1672" w:author="Microsoft Office 用户" w:date="2021-09-13T14:15:00Z">
              <w:rPr>
                <w:rFonts w:ascii="Consolas" w:hAnsi="Consolas" w:cs="Consolas"/>
                <w:color w:val="000000"/>
                <w:sz w:val="18"/>
                <w:szCs w:val="18"/>
                <w:bdr w:val="none" w:sz="0" w:space="0" w:color="auto" w:frame="1"/>
              </w:rPr>
            </w:rPrChange>
          </w:rPr>
          <w:delText>    }  </w:delText>
        </w:r>
      </w:del>
    </w:p>
    <w:p w14:paraId="3E3A3547" w14:textId="0714EBE3" w:rsidR="00435A54" w:rsidRPr="00300701" w:rsidDel="00300701" w:rsidRDefault="00435A54" w:rsidP="00A53E53">
      <w:pPr>
        <w:autoSpaceDE w:val="0"/>
        <w:autoSpaceDN w:val="0"/>
        <w:adjustRightInd w:val="0"/>
        <w:rPr>
          <w:del w:id="1673" w:author="Microsoft Office 用户" w:date="2021-09-13T14:14:00Z"/>
          <w:lang w:val="en-US"/>
          <w:rPrChange w:id="1674" w:author="Microsoft Office 用户" w:date="2021-09-13T14:15:00Z">
            <w:rPr>
              <w:del w:id="1675" w:author="Microsoft Office 用户" w:date="2021-09-13T14:14:00Z"/>
              <w:rFonts w:ascii="Consolas" w:hAnsi="Consolas" w:cs="Consolas"/>
              <w:color w:val="5C5C5C"/>
              <w:sz w:val="18"/>
              <w:szCs w:val="18"/>
            </w:rPr>
          </w:rPrChange>
        </w:rPr>
        <w:pPrChange w:id="1676" w:author="Microsoft Office 用户" w:date="2021-09-13T14:19: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677" w:author="Microsoft Office 用户" w:date="2021-09-13T14:14:00Z">
        <w:r w:rsidRPr="00300701" w:rsidDel="00300701">
          <w:rPr>
            <w:lang w:val="en-US"/>
            <w:rPrChange w:id="1678" w:author="Microsoft Office 用户" w:date="2021-09-13T14:15:00Z">
              <w:rPr>
                <w:rFonts w:ascii="Consolas" w:hAnsi="Consolas" w:cs="Consolas"/>
                <w:color w:val="000000"/>
                <w:sz w:val="18"/>
                <w:szCs w:val="18"/>
                <w:bdr w:val="none" w:sz="0" w:space="0" w:color="auto" w:frame="1"/>
              </w:rPr>
            </w:rPrChange>
          </w:rPr>
          <w:delText>    </w:delText>
        </w:r>
        <w:r w:rsidRPr="00300701" w:rsidDel="00300701">
          <w:rPr>
            <w:lang w:val="en-US"/>
            <w:rPrChange w:id="1679" w:author="Microsoft Office 用户" w:date="2021-09-13T14:15:00Z">
              <w:rPr>
                <w:rFonts w:ascii="Consolas" w:hAnsi="Consolas" w:cs="Consolas"/>
                <w:b/>
                <w:bCs/>
                <w:color w:val="2E8B57"/>
                <w:sz w:val="18"/>
                <w:szCs w:val="18"/>
                <w:bdr w:val="none" w:sz="0" w:space="0" w:color="auto" w:frame="1"/>
              </w:rPr>
            </w:rPrChange>
          </w:rPr>
          <w:delText>char</w:delText>
        </w:r>
        <w:r w:rsidRPr="00300701" w:rsidDel="00300701">
          <w:rPr>
            <w:lang w:val="en-US"/>
            <w:rPrChange w:id="1680" w:author="Microsoft Office 用户" w:date="2021-09-13T14:15:00Z">
              <w:rPr>
                <w:rFonts w:ascii="Consolas" w:hAnsi="Consolas" w:cs="Consolas"/>
                <w:color w:val="000000"/>
                <w:sz w:val="18"/>
                <w:szCs w:val="18"/>
                <w:bdr w:val="none" w:sz="0" w:space="0" w:color="auto" w:frame="1"/>
              </w:rPr>
            </w:rPrChange>
          </w:rPr>
          <w:delText> s[20];  </w:delText>
        </w:r>
      </w:del>
    </w:p>
    <w:p w14:paraId="5A1AB68A" w14:textId="105FD658" w:rsidR="00435A54" w:rsidRPr="00300701" w:rsidDel="00300701" w:rsidRDefault="00435A54" w:rsidP="00A53E53">
      <w:pPr>
        <w:autoSpaceDE w:val="0"/>
        <w:autoSpaceDN w:val="0"/>
        <w:adjustRightInd w:val="0"/>
        <w:rPr>
          <w:del w:id="1681" w:author="Microsoft Office 用户" w:date="2021-09-13T14:14:00Z"/>
          <w:lang w:val="en-US"/>
          <w:rPrChange w:id="1682" w:author="Microsoft Office 用户" w:date="2021-09-13T14:15:00Z">
            <w:rPr>
              <w:del w:id="1683" w:author="Microsoft Office 用户" w:date="2021-09-13T14:14:00Z"/>
              <w:rFonts w:ascii="Consolas" w:hAnsi="Consolas" w:cs="Consolas"/>
              <w:color w:val="5C5C5C"/>
              <w:sz w:val="18"/>
              <w:szCs w:val="18"/>
            </w:rPr>
          </w:rPrChange>
        </w:rPr>
        <w:pPrChange w:id="1684" w:author="Microsoft Office 用户" w:date="2021-09-13T14:19: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685" w:author="Microsoft Office 用户" w:date="2021-09-13T14:14:00Z">
        <w:r w:rsidRPr="00300701" w:rsidDel="00300701">
          <w:rPr>
            <w:lang w:val="en-US"/>
            <w:rPrChange w:id="1686" w:author="Microsoft Office 用户" w:date="2021-09-13T14:15:00Z">
              <w:rPr>
                <w:rFonts w:ascii="Consolas" w:hAnsi="Consolas" w:cs="Consolas"/>
                <w:color w:val="000000"/>
                <w:sz w:val="18"/>
                <w:szCs w:val="18"/>
                <w:bdr w:val="none" w:sz="0" w:space="0" w:color="auto" w:frame="1"/>
              </w:rPr>
            </w:rPrChange>
          </w:rPr>
          <w:delText>    </w:delText>
        </w:r>
        <w:r w:rsidRPr="00300701" w:rsidDel="00300701">
          <w:rPr>
            <w:lang w:val="en-US"/>
            <w:rPrChange w:id="1687" w:author="Microsoft Office 用户" w:date="2021-09-13T14:15:00Z">
              <w:rPr>
                <w:rFonts w:ascii="Consolas" w:hAnsi="Consolas" w:cs="Consolas"/>
                <w:b/>
                <w:bCs/>
                <w:color w:val="006699"/>
                <w:sz w:val="18"/>
                <w:szCs w:val="18"/>
                <w:bdr w:val="none" w:sz="0" w:space="0" w:color="auto" w:frame="1"/>
              </w:rPr>
            </w:rPrChange>
          </w:rPr>
          <w:delText>for</w:delText>
        </w:r>
        <w:r w:rsidRPr="00300701" w:rsidDel="00300701">
          <w:rPr>
            <w:lang w:val="en-US"/>
            <w:rPrChange w:id="1688" w:author="Microsoft Office 用户" w:date="2021-09-13T14:15:00Z">
              <w:rPr>
                <w:rFonts w:ascii="Consolas" w:hAnsi="Consolas" w:cs="Consolas"/>
                <w:color w:val="000000"/>
                <w:sz w:val="18"/>
                <w:szCs w:val="18"/>
                <w:bdr w:val="none" w:sz="0" w:space="0" w:color="auto" w:frame="1"/>
              </w:rPr>
            </w:rPrChange>
          </w:rPr>
          <w:delText>(</w:delText>
        </w:r>
        <w:r w:rsidRPr="00300701" w:rsidDel="00300701">
          <w:rPr>
            <w:lang w:val="en-US"/>
            <w:rPrChange w:id="1689" w:author="Microsoft Office 用户" w:date="2021-09-13T14:15:00Z">
              <w:rPr>
                <w:rFonts w:ascii="Consolas" w:hAnsi="Consolas" w:cs="Consolas"/>
                <w:b/>
                <w:bCs/>
                <w:color w:val="2E8B57"/>
                <w:sz w:val="18"/>
                <w:szCs w:val="18"/>
                <w:bdr w:val="none" w:sz="0" w:space="0" w:color="auto" w:frame="1"/>
              </w:rPr>
            </w:rPrChange>
          </w:rPr>
          <w:delText>int</w:delText>
        </w:r>
        <w:r w:rsidRPr="00300701" w:rsidDel="00300701">
          <w:rPr>
            <w:lang w:val="en-US"/>
            <w:rPrChange w:id="1690" w:author="Microsoft Office 用户" w:date="2021-09-13T14:15:00Z">
              <w:rPr>
                <w:rFonts w:ascii="Consolas" w:hAnsi="Consolas" w:cs="Consolas"/>
                <w:color w:val="000000"/>
                <w:sz w:val="18"/>
                <w:szCs w:val="18"/>
                <w:bdr w:val="none" w:sz="0" w:space="0" w:color="auto" w:frame="1"/>
              </w:rPr>
            </w:rPrChange>
          </w:rPr>
          <w:delText> i = 0; i &lt; users.size(); i++) {  </w:delText>
        </w:r>
      </w:del>
    </w:p>
    <w:p w14:paraId="4DD9AC7D" w14:textId="1E0762AF" w:rsidR="00435A54" w:rsidRPr="00300701" w:rsidDel="00300701" w:rsidRDefault="00435A54" w:rsidP="00A53E53">
      <w:pPr>
        <w:autoSpaceDE w:val="0"/>
        <w:autoSpaceDN w:val="0"/>
        <w:adjustRightInd w:val="0"/>
        <w:rPr>
          <w:del w:id="1691" w:author="Microsoft Office 用户" w:date="2021-09-13T14:14:00Z"/>
          <w:lang w:val="en-US"/>
          <w:rPrChange w:id="1692" w:author="Microsoft Office 用户" w:date="2021-09-13T14:15:00Z">
            <w:rPr>
              <w:del w:id="1693" w:author="Microsoft Office 用户" w:date="2021-09-13T14:14:00Z"/>
              <w:rFonts w:ascii="Consolas" w:hAnsi="Consolas" w:cs="Consolas"/>
              <w:color w:val="5C5C5C"/>
              <w:sz w:val="18"/>
              <w:szCs w:val="18"/>
            </w:rPr>
          </w:rPrChange>
        </w:rPr>
        <w:pPrChange w:id="1694" w:author="Microsoft Office 用户" w:date="2021-09-13T14:19: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695" w:author="Microsoft Office 用户" w:date="2021-09-13T14:14:00Z">
        <w:r w:rsidRPr="00300701" w:rsidDel="00300701">
          <w:rPr>
            <w:lang w:val="en-US"/>
            <w:rPrChange w:id="1696" w:author="Microsoft Office 用户" w:date="2021-09-13T14:15:00Z">
              <w:rPr>
                <w:rFonts w:ascii="Consolas" w:hAnsi="Consolas" w:cs="Consolas"/>
                <w:color w:val="000000"/>
                <w:sz w:val="18"/>
                <w:szCs w:val="18"/>
                <w:bdr w:val="none" w:sz="0" w:space="0" w:color="auto" w:frame="1"/>
              </w:rPr>
            </w:rPrChange>
          </w:rPr>
          <w:delText>        </w:delText>
        </w:r>
        <w:r w:rsidRPr="00300701" w:rsidDel="00300701">
          <w:rPr>
            <w:lang w:val="en-US"/>
            <w:rPrChange w:id="1697" w:author="Microsoft Office 用户" w:date="2021-09-13T14:15:00Z">
              <w:rPr>
                <w:rFonts w:ascii="Consolas" w:hAnsi="Consolas" w:cs="Consolas"/>
                <w:b/>
                <w:bCs/>
                <w:color w:val="006699"/>
                <w:sz w:val="18"/>
                <w:szCs w:val="18"/>
                <w:bdr w:val="none" w:sz="0" w:space="0" w:color="auto" w:frame="1"/>
              </w:rPr>
            </w:rPrChange>
          </w:rPr>
          <w:delText>if</w:delText>
        </w:r>
        <w:r w:rsidRPr="00300701" w:rsidDel="00300701">
          <w:rPr>
            <w:lang w:val="en-US"/>
            <w:rPrChange w:id="1698" w:author="Microsoft Office 用户" w:date="2021-09-13T14:15:00Z">
              <w:rPr>
                <w:rFonts w:ascii="Consolas" w:hAnsi="Consolas" w:cs="Consolas"/>
                <w:color w:val="000000"/>
                <w:sz w:val="18"/>
                <w:szCs w:val="18"/>
                <w:bdr w:val="none" w:sz="0" w:space="0" w:color="auto" w:frame="1"/>
              </w:rPr>
            </w:rPrChange>
          </w:rPr>
          <w:delText>(users[i].new_rating != users[i].official_new_rating) {  </w:delText>
        </w:r>
      </w:del>
    </w:p>
    <w:p w14:paraId="32BB27E1" w14:textId="3F5C5568" w:rsidR="00435A54" w:rsidRPr="00300701" w:rsidDel="00300701" w:rsidRDefault="00435A54" w:rsidP="00A53E53">
      <w:pPr>
        <w:autoSpaceDE w:val="0"/>
        <w:autoSpaceDN w:val="0"/>
        <w:adjustRightInd w:val="0"/>
        <w:rPr>
          <w:del w:id="1699" w:author="Microsoft Office 用户" w:date="2021-09-13T14:14:00Z"/>
          <w:lang w:val="en-US"/>
          <w:rPrChange w:id="1700" w:author="Microsoft Office 用户" w:date="2021-09-13T14:15:00Z">
            <w:rPr>
              <w:del w:id="1701" w:author="Microsoft Office 用户" w:date="2021-09-13T14:14:00Z"/>
              <w:rFonts w:ascii="Consolas" w:hAnsi="Consolas" w:cs="Consolas"/>
              <w:color w:val="5C5C5C"/>
              <w:sz w:val="18"/>
              <w:szCs w:val="18"/>
            </w:rPr>
          </w:rPrChange>
        </w:rPr>
        <w:pPrChange w:id="1702" w:author="Microsoft Office 用户" w:date="2021-09-13T14:19: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703" w:author="Microsoft Office 用户" w:date="2021-09-13T14:14:00Z">
        <w:r w:rsidRPr="00300701" w:rsidDel="00300701">
          <w:rPr>
            <w:lang w:val="en-US"/>
            <w:rPrChange w:id="1704" w:author="Microsoft Office 用户" w:date="2021-09-13T14:15:00Z">
              <w:rPr>
                <w:rFonts w:ascii="Consolas" w:hAnsi="Consolas" w:cs="Consolas"/>
                <w:color w:val="000000"/>
                <w:sz w:val="18"/>
                <w:szCs w:val="18"/>
                <w:bdr w:val="none" w:sz="0" w:space="0" w:color="auto" w:frame="1"/>
              </w:rPr>
            </w:rPrChange>
          </w:rPr>
          <w:delText>            sprintf(s, </w:delText>
        </w:r>
        <w:r w:rsidRPr="00300701" w:rsidDel="00300701">
          <w:rPr>
            <w:lang w:val="en-US"/>
            <w:rPrChange w:id="1705" w:author="Microsoft Office 用户" w:date="2021-09-13T14:15:00Z">
              <w:rPr>
                <w:rFonts w:ascii="Consolas" w:hAnsi="Consolas" w:cs="Consolas"/>
                <w:color w:val="0000FF"/>
                <w:sz w:val="18"/>
                <w:szCs w:val="18"/>
                <w:bdr w:val="none" w:sz="0" w:space="0" w:color="auto" w:frame="1"/>
              </w:rPr>
            </w:rPrChange>
          </w:rPr>
          <w:delText>" [diff: %5f]"</w:delText>
        </w:r>
        <w:r w:rsidRPr="00300701" w:rsidDel="00300701">
          <w:rPr>
            <w:lang w:val="en-US"/>
            <w:rPrChange w:id="1706" w:author="Microsoft Office 用户" w:date="2021-09-13T14:15:00Z">
              <w:rPr>
                <w:rFonts w:ascii="Consolas" w:hAnsi="Consolas" w:cs="Consolas"/>
                <w:color w:val="000000"/>
                <w:sz w:val="18"/>
                <w:szCs w:val="18"/>
                <w:bdr w:val="none" w:sz="0" w:space="0" w:color="auto" w:frame="1"/>
              </w:rPr>
            </w:rPrChange>
          </w:rPr>
          <w:delText>, users[i].new_rating - users[i].official_new_rating);  </w:delText>
        </w:r>
      </w:del>
    </w:p>
    <w:p w14:paraId="50F5AEDD" w14:textId="0388C60C" w:rsidR="00435A54" w:rsidRPr="00300701" w:rsidDel="00300701" w:rsidRDefault="00435A54" w:rsidP="00A53E53">
      <w:pPr>
        <w:autoSpaceDE w:val="0"/>
        <w:autoSpaceDN w:val="0"/>
        <w:adjustRightInd w:val="0"/>
        <w:rPr>
          <w:del w:id="1707" w:author="Microsoft Office 用户" w:date="2021-09-13T14:14:00Z"/>
          <w:lang w:val="en-US"/>
          <w:rPrChange w:id="1708" w:author="Microsoft Office 用户" w:date="2021-09-13T14:15:00Z">
            <w:rPr>
              <w:del w:id="1709" w:author="Microsoft Office 用户" w:date="2021-09-13T14:14:00Z"/>
              <w:rFonts w:ascii="Consolas" w:hAnsi="Consolas" w:cs="Consolas"/>
              <w:color w:val="5C5C5C"/>
              <w:sz w:val="18"/>
              <w:szCs w:val="18"/>
            </w:rPr>
          </w:rPrChange>
        </w:rPr>
        <w:pPrChange w:id="1710" w:author="Microsoft Office 用户" w:date="2021-09-13T14:19: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711" w:author="Microsoft Office 用户" w:date="2021-09-13T14:14:00Z">
        <w:r w:rsidRPr="00300701" w:rsidDel="00300701">
          <w:rPr>
            <w:lang w:val="en-US"/>
            <w:rPrChange w:id="1712" w:author="Microsoft Office 用户" w:date="2021-09-13T14:15:00Z">
              <w:rPr>
                <w:rFonts w:ascii="Consolas" w:hAnsi="Consolas" w:cs="Consolas"/>
                <w:color w:val="000000"/>
                <w:sz w:val="18"/>
                <w:szCs w:val="18"/>
                <w:bdr w:val="none" w:sz="0" w:space="0" w:color="auto" w:frame="1"/>
              </w:rPr>
            </w:rPrChange>
          </w:rPr>
          <w:delText>            users[i].validation = string(s);  </w:delText>
        </w:r>
      </w:del>
    </w:p>
    <w:p w14:paraId="7C42431A" w14:textId="120A4ED7" w:rsidR="00435A54" w:rsidRPr="00300701" w:rsidDel="00300701" w:rsidRDefault="00435A54" w:rsidP="00A53E53">
      <w:pPr>
        <w:autoSpaceDE w:val="0"/>
        <w:autoSpaceDN w:val="0"/>
        <w:adjustRightInd w:val="0"/>
        <w:rPr>
          <w:del w:id="1713" w:author="Microsoft Office 用户" w:date="2021-09-13T14:14:00Z"/>
          <w:lang w:val="en-US"/>
          <w:rPrChange w:id="1714" w:author="Microsoft Office 用户" w:date="2021-09-13T14:15:00Z">
            <w:rPr>
              <w:del w:id="1715" w:author="Microsoft Office 用户" w:date="2021-09-13T14:14:00Z"/>
              <w:rFonts w:ascii="Consolas" w:hAnsi="Consolas" w:cs="Consolas"/>
              <w:color w:val="5C5C5C"/>
              <w:sz w:val="18"/>
              <w:szCs w:val="18"/>
            </w:rPr>
          </w:rPrChange>
        </w:rPr>
        <w:pPrChange w:id="1716" w:author="Microsoft Office 用户" w:date="2021-09-13T14:19: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717" w:author="Microsoft Office 用户" w:date="2021-09-13T14:14:00Z">
        <w:r w:rsidRPr="00300701" w:rsidDel="00300701">
          <w:rPr>
            <w:lang w:val="en-US"/>
            <w:rPrChange w:id="1718" w:author="Microsoft Office 用户" w:date="2021-09-13T14:15:00Z">
              <w:rPr>
                <w:rFonts w:ascii="Consolas" w:hAnsi="Consolas" w:cs="Consolas"/>
                <w:color w:val="000000"/>
                <w:sz w:val="18"/>
                <w:szCs w:val="18"/>
                <w:bdr w:val="none" w:sz="0" w:space="0" w:color="auto" w:frame="1"/>
              </w:rPr>
            </w:rPrChange>
          </w:rPr>
          <w:delText>        }  </w:delText>
        </w:r>
      </w:del>
    </w:p>
    <w:p w14:paraId="15152F17" w14:textId="1B577613" w:rsidR="00435A54" w:rsidRPr="00300701" w:rsidDel="00300701" w:rsidRDefault="00435A54" w:rsidP="00A53E53">
      <w:pPr>
        <w:autoSpaceDE w:val="0"/>
        <w:autoSpaceDN w:val="0"/>
        <w:adjustRightInd w:val="0"/>
        <w:rPr>
          <w:del w:id="1719" w:author="Microsoft Office 用户" w:date="2021-09-13T14:14:00Z"/>
          <w:lang w:val="en-US"/>
          <w:rPrChange w:id="1720" w:author="Microsoft Office 用户" w:date="2021-09-13T14:15:00Z">
            <w:rPr>
              <w:del w:id="1721" w:author="Microsoft Office 用户" w:date="2021-09-13T14:14:00Z"/>
              <w:rFonts w:ascii="Consolas" w:hAnsi="Consolas" w:cs="Consolas"/>
              <w:color w:val="5C5C5C"/>
              <w:sz w:val="18"/>
              <w:szCs w:val="18"/>
            </w:rPr>
          </w:rPrChange>
        </w:rPr>
        <w:pPrChange w:id="1722" w:author="Microsoft Office 用户" w:date="2021-09-13T14:19: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723" w:author="Microsoft Office 用户" w:date="2021-09-13T14:14:00Z">
        <w:r w:rsidRPr="00300701" w:rsidDel="00300701">
          <w:rPr>
            <w:lang w:val="en-US"/>
            <w:rPrChange w:id="1724" w:author="Microsoft Office 用户" w:date="2021-09-13T14:15:00Z">
              <w:rPr>
                <w:rFonts w:ascii="Consolas" w:hAnsi="Consolas" w:cs="Consolas"/>
                <w:color w:val="000000"/>
                <w:sz w:val="18"/>
                <w:szCs w:val="18"/>
                <w:bdr w:val="none" w:sz="0" w:space="0" w:color="auto" w:frame="1"/>
              </w:rPr>
            </w:rPrChange>
          </w:rPr>
          <w:delText>    }  </w:delText>
        </w:r>
      </w:del>
    </w:p>
    <w:p w14:paraId="68BC3588" w14:textId="7C1626E2" w:rsidR="00435A54" w:rsidRPr="00300701" w:rsidDel="00300701" w:rsidRDefault="00435A54" w:rsidP="00A53E53">
      <w:pPr>
        <w:autoSpaceDE w:val="0"/>
        <w:autoSpaceDN w:val="0"/>
        <w:adjustRightInd w:val="0"/>
        <w:rPr>
          <w:del w:id="1725" w:author="Microsoft Office 用户" w:date="2021-09-13T14:14:00Z"/>
          <w:lang w:val="en-US"/>
          <w:rPrChange w:id="1726" w:author="Microsoft Office 用户" w:date="2021-09-13T14:15:00Z">
            <w:rPr>
              <w:del w:id="1727" w:author="Microsoft Office 用户" w:date="2021-09-13T14:14:00Z"/>
              <w:rFonts w:ascii="Consolas" w:hAnsi="Consolas" w:cs="Consolas"/>
              <w:color w:val="5C5C5C"/>
              <w:sz w:val="18"/>
              <w:szCs w:val="18"/>
            </w:rPr>
          </w:rPrChange>
        </w:rPr>
        <w:pPrChange w:id="1728" w:author="Microsoft Office 用户" w:date="2021-09-13T14:19: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729" w:author="Microsoft Office 用户" w:date="2021-09-13T14:14:00Z">
        <w:r w:rsidRPr="00300701" w:rsidDel="00300701">
          <w:rPr>
            <w:lang w:val="en-US"/>
            <w:rPrChange w:id="1730" w:author="Microsoft Office 用户" w:date="2021-09-13T14:15:00Z">
              <w:rPr>
                <w:rFonts w:ascii="Consolas" w:hAnsi="Consolas" w:cs="Consolas"/>
                <w:color w:val="000000"/>
                <w:sz w:val="18"/>
                <w:szCs w:val="18"/>
                <w:bdr w:val="none" w:sz="0" w:space="0" w:color="auto" w:frame="1"/>
              </w:rPr>
            </w:rPrChange>
          </w:rPr>
          <w:delText>    </w:delText>
        </w:r>
        <w:r w:rsidRPr="00300701" w:rsidDel="00300701">
          <w:rPr>
            <w:lang w:val="en-US"/>
            <w:rPrChange w:id="1731" w:author="Microsoft Office 用户" w:date="2021-09-13T14:15:00Z">
              <w:rPr>
                <w:rFonts w:ascii="Consolas" w:hAnsi="Consolas" w:cs="Consolas"/>
                <w:b/>
                <w:bCs/>
                <w:color w:val="2E8B57"/>
                <w:sz w:val="18"/>
                <w:szCs w:val="18"/>
                <w:bdr w:val="none" w:sz="0" w:space="0" w:color="auto" w:frame="1"/>
              </w:rPr>
            </w:rPrChange>
          </w:rPr>
          <w:delText>int</w:delText>
        </w:r>
        <w:r w:rsidRPr="00300701" w:rsidDel="00300701">
          <w:rPr>
            <w:lang w:val="en-US"/>
            <w:rPrChange w:id="1732" w:author="Microsoft Office 用户" w:date="2021-09-13T14:15:00Z">
              <w:rPr>
                <w:rFonts w:ascii="Consolas" w:hAnsi="Consolas" w:cs="Consolas"/>
                <w:color w:val="000000"/>
                <w:sz w:val="18"/>
                <w:szCs w:val="18"/>
                <w:bdr w:val="none" w:sz="0" w:space="0" w:color="auto" w:frame="1"/>
              </w:rPr>
            </w:rPrChange>
          </w:rPr>
          <w:delText> amount=users.size()*(users.size()-1)/2;  </w:delText>
        </w:r>
      </w:del>
    </w:p>
    <w:p w14:paraId="175E9ABE" w14:textId="3A6DAF77" w:rsidR="00435A54" w:rsidRPr="00300701" w:rsidDel="00300701" w:rsidRDefault="00435A54" w:rsidP="00A53E53">
      <w:pPr>
        <w:autoSpaceDE w:val="0"/>
        <w:autoSpaceDN w:val="0"/>
        <w:adjustRightInd w:val="0"/>
        <w:rPr>
          <w:del w:id="1733" w:author="Microsoft Office 用户" w:date="2021-09-13T14:14:00Z"/>
          <w:lang w:val="en-US"/>
          <w:rPrChange w:id="1734" w:author="Microsoft Office 用户" w:date="2021-09-13T14:15:00Z">
            <w:rPr>
              <w:del w:id="1735" w:author="Microsoft Office 用户" w:date="2021-09-13T14:14:00Z"/>
              <w:rFonts w:ascii="Consolas" w:hAnsi="Consolas" w:cs="Consolas"/>
              <w:color w:val="5C5C5C"/>
              <w:sz w:val="18"/>
              <w:szCs w:val="18"/>
            </w:rPr>
          </w:rPrChange>
        </w:rPr>
        <w:pPrChange w:id="1736" w:author="Microsoft Office 用户" w:date="2021-09-13T14:19: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737" w:author="Microsoft Office 用户" w:date="2021-09-13T14:14:00Z">
        <w:r w:rsidRPr="00300701" w:rsidDel="00300701">
          <w:rPr>
            <w:lang w:val="en-US"/>
            <w:rPrChange w:id="1738" w:author="Microsoft Office 用户" w:date="2021-09-13T14:15:00Z">
              <w:rPr>
                <w:rFonts w:ascii="Consolas" w:hAnsi="Consolas" w:cs="Consolas"/>
                <w:color w:val="000000"/>
                <w:sz w:val="18"/>
                <w:szCs w:val="18"/>
                <w:bdr w:val="none" w:sz="0" w:space="0" w:color="auto" w:frame="1"/>
              </w:rPr>
            </w:rPrChange>
          </w:rPr>
          <w:delText>    </w:delText>
        </w:r>
        <w:r w:rsidRPr="00300701" w:rsidDel="00300701">
          <w:rPr>
            <w:lang w:val="en-US"/>
            <w:rPrChange w:id="1739" w:author="Microsoft Office 用户" w:date="2021-09-13T14:15:00Z">
              <w:rPr>
                <w:rFonts w:ascii="Consolas" w:hAnsi="Consolas" w:cs="Consolas"/>
                <w:b/>
                <w:bCs/>
                <w:color w:val="006699"/>
                <w:sz w:val="18"/>
                <w:szCs w:val="18"/>
                <w:bdr w:val="none" w:sz="0" w:space="0" w:color="auto" w:frame="1"/>
              </w:rPr>
            </w:rPrChange>
          </w:rPr>
          <w:delText>return</w:delText>
        </w:r>
        <w:r w:rsidRPr="00300701" w:rsidDel="00300701">
          <w:rPr>
            <w:lang w:val="en-US"/>
            <w:rPrChange w:id="1740" w:author="Microsoft Office 用户" w:date="2021-09-13T14:15:00Z">
              <w:rPr>
                <w:rFonts w:ascii="Consolas" w:hAnsi="Consolas" w:cs="Consolas"/>
                <w:color w:val="000000"/>
                <w:sz w:val="18"/>
                <w:szCs w:val="18"/>
                <w:bdr w:val="none" w:sz="0" w:space="0" w:color="auto" w:frame="1"/>
              </w:rPr>
            </w:rPrChange>
          </w:rPr>
          <w:delText> tot/amount;  </w:delText>
        </w:r>
      </w:del>
    </w:p>
    <w:p w14:paraId="236339ED" w14:textId="6D9A888E" w:rsidR="00435A54" w:rsidRPr="00300701" w:rsidDel="00300701" w:rsidRDefault="00435A54" w:rsidP="00A53E53">
      <w:pPr>
        <w:autoSpaceDE w:val="0"/>
        <w:autoSpaceDN w:val="0"/>
        <w:adjustRightInd w:val="0"/>
        <w:rPr>
          <w:del w:id="1741" w:author="Microsoft Office 用户" w:date="2021-09-13T14:14:00Z"/>
          <w:lang w:val="en-US"/>
          <w:rPrChange w:id="1742" w:author="Microsoft Office 用户" w:date="2021-09-13T14:15:00Z">
            <w:rPr>
              <w:del w:id="1743" w:author="Microsoft Office 用户" w:date="2021-09-13T14:14:00Z"/>
              <w:rFonts w:ascii="Consolas" w:hAnsi="Consolas" w:cs="Consolas"/>
              <w:color w:val="5C5C5C"/>
              <w:sz w:val="18"/>
              <w:szCs w:val="18"/>
            </w:rPr>
          </w:rPrChange>
        </w:rPr>
        <w:pPrChange w:id="1744" w:author="Microsoft Office 用户" w:date="2021-09-13T14:19: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745" w:author="Microsoft Office 用户" w:date="2021-09-13T14:14:00Z">
        <w:r w:rsidRPr="00300701" w:rsidDel="00300701">
          <w:rPr>
            <w:lang w:val="en-US"/>
            <w:rPrChange w:id="1746" w:author="Microsoft Office 用户" w:date="2021-09-13T14:15:00Z">
              <w:rPr>
                <w:rFonts w:ascii="Consolas" w:hAnsi="Consolas" w:cs="Consolas"/>
                <w:color w:val="000000"/>
                <w:sz w:val="18"/>
                <w:szCs w:val="18"/>
                <w:bdr w:val="none" w:sz="0" w:space="0" w:color="auto" w:frame="1"/>
              </w:rPr>
            </w:rPrChange>
          </w:rPr>
          <w:delText>}  </w:delText>
        </w:r>
      </w:del>
    </w:p>
    <w:p w14:paraId="30B1F6D7" w14:textId="277E85CF" w:rsidR="00435A54" w:rsidRPr="00300701" w:rsidDel="00300701" w:rsidRDefault="00435A54" w:rsidP="00A53E53">
      <w:pPr>
        <w:autoSpaceDE w:val="0"/>
        <w:autoSpaceDN w:val="0"/>
        <w:adjustRightInd w:val="0"/>
        <w:rPr>
          <w:del w:id="1747" w:author="Microsoft Office 用户" w:date="2021-09-13T14:14:00Z"/>
          <w:lang w:val="en-US"/>
          <w:rPrChange w:id="1748" w:author="Microsoft Office 用户" w:date="2021-09-13T14:15:00Z">
            <w:rPr>
              <w:del w:id="1749" w:author="Microsoft Office 用户" w:date="2021-09-13T14:14:00Z"/>
              <w:rFonts w:ascii="Consolas" w:hAnsi="Consolas" w:cs="Consolas"/>
              <w:color w:val="5C5C5C"/>
              <w:sz w:val="18"/>
              <w:szCs w:val="18"/>
            </w:rPr>
          </w:rPrChange>
        </w:rPr>
        <w:pPrChange w:id="1750" w:author="Microsoft Office 用户" w:date="2021-09-13T14:19: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751" w:author="Microsoft Office 用户" w:date="2021-09-13T14:14:00Z">
        <w:r w:rsidRPr="00300701" w:rsidDel="00300701">
          <w:rPr>
            <w:lang w:val="en-US"/>
            <w:rPrChange w:id="1752" w:author="Microsoft Office 用户" w:date="2021-09-13T14:15:00Z">
              <w:rPr>
                <w:rFonts w:ascii="Consolas" w:hAnsi="Consolas" w:cs="Consolas"/>
                <w:color w:val="000000"/>
                <w:sz w:val="18"/>
                <w:szCs w:val="18"/>
                <w:bdr w:val="none" w:sz="0" w:space="0" w:color="auto" w:frame="1"/>
              </w:rPr>
            </w:rPrChange>
          </w:rPr>
          <w:delText>  </w:delText>
        </w:r>
      </w:del>
    </w:p>
    <w:p w14:paraId="3657635C" w14:textId="3D3B5FDA" w:rsidR="00435A54" w:rsidRPr="00300701" w:rsidDel="00300701" w:rsidRDefault="00435A54" w:rsidP="00A53E53">
      <w:pPr>
        <w:autoSpaceDE w:val="0"/>
        <w:autoSpaceDN w:val="0"/>
        <w:adjustRightInd w:val="0"/>
        <w:rPr>
          <w:del w:id="1753" w:author="Microsoft Office 用户" w:date="2021-09-13T14:14:00Z"/>
          <w:lang w:val="en-US"/>
          <w:rPrChange w:id="1754" w:author="Microsoft Office 用户" w:date="2021-09-13T14:15:00Z">
            <w:rPr>
              <w:del w:id="1755" w:author="Microsoft Office 用户" w:date="2021-09-13T14:14:00Z"/>
              <w:rFonts w:ascii="Consolas" w:hAnsi="Consolas" w:cs="Consolas"/>
              <w:color w:val="5C5C5C"/>
              <w:sz w:val="18"/>
              <w:szCs w:val="18"/>
            </w:rPr>
          </w:rPrChange>
        </w:rPr>
        <w:pPrChange w:id="1756" w:author="Microsoft Office 用户" w:date="2021-09-13T14:19: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757" w:author="Microsoft Office 用户" w:date="2021-09-13T14:14:00Z">
        <w:r w:rsidRPr="00300701" w:rsidDel="00300701">
          <w:rPr>
            <w:lang w:val="en-US"/>
            <w:rPrChange w:id="1758" w:author="Microsoft Office 用户" w:date="2021-09-13T14:15:00Z">
              <w:rPr>
                <w:rFonts w:ascii="Consolas" w:hAnsi="Consolas" w:cs="Consolas"/>
                <w:b/>
                <w:bCs/>
                <w:color w:val="2E8B57"/>
                <w:sz w:val="18"/>
                <w:szCs w:val="18"/>
                <w:bdr w:val="none" w:sz="0" w:space="0" w:color="auto" w:frame="1"/>
              </w:rPr>
            </w:rPrChange>
          </w:rPr>
          <w:delText>int</w:delText>
        </w:r>
        <w:r w:rsidRPr="00300701" w:rsidDel="00300701">
          <w:rPr>
            <w:lang w:val="en-US"/>
            <w:rPrChange w:id="1759" w:author="Microsoft Office 用户" w:date="2021-09-13T14:15:00Z">
              <w:rPr>
                <w:rFonts w:ascii="Consolas" w:hAnsi="Consolas" w:cs="Consolas"/>
                <w:color w:val="000000"/>
                <w:sz w:val="18"/>
                <w:szCs w:val="18"/>
                <w:bdr w:val="none" w:sz="0" w:space="0" w:color="auto" w:frame="1"/>
              </w:rPr>
            </w:rPrChange>
          </w:rPr>
          <w:delText> main() {  </w:delText>
        </w:r>
      </w:del>
    </w:p>
    <w:p w14:paraId="518B7E50" w14:textId="610256A7" w:rsidR="00435A54" w:rsidRPr="00300701" w:rsidDel="00300701" w:rsidRDefault="00435A54" w:rsidP="00A53E53">
      <w:pPr>
        <w:autoSpaceDE w:val="0"/>
        <w:autoSpaceDN w:val="0"/>
        <w:adjustRightInd w:val="0"/>
        <w:rPr>
          <w:del w:id="1760" w:author="Microsoft Office 用户" w:date="2021-09-13T14:14:00Z"/>
          <w:lang w:val="en-US"/>
          <w:rPrChange w:id="1761" w:author="Microsoft Office 用户" w:date="2021-09-13T14:15:00Z">
            <w:rPr>
              <w:del w:id="1762" w:author="Microsoft Office 用户" w:date="2021-09-13T14:14:00Z"/>
              <w:rFonts w:ascii="Consolas" w:hAnsi="Consolas" w:cs="Consolas"/>
              <w:color w:val="5C5C5C"/>
              <w:sz w:val="18"/>
              <w:szCs w:val="18"/>
            </w:rPr>
          </w:rPrChange>
        </w:rPr>
        <w:pPrChange w:id="1763" w:author="Microsoft Office 用户" w:date="2021-09-13T14:19: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764" w:author="Microsoft Office 用户" w:date="2021-09-13T14:14:00Z">
        <w:r w:rsidRPr="00300701" w:rsidDel="00300701">
          <w:rPr>
            <w:lang w:val="en-US"/>
            <w:rPrChange w:id="1765" w:author="Microsoft Office 用户" w:date="2021-09-13T14:15:00Z">
              <w:rPr>
                <w:rFonts w:ascii="Consolas" w:hAnsi="Consolas" w:cs="Consolas"/>
                <w:color w:val="000000"/>
                <w:sz w:val="18"/>
                <w:szCs w:val="18"/>
                <w:bdr w:val="none" w:sz="0" w:space="0" w:color="auto" w:frame="1"/>
              </w:rPr>
            </w:rPrChange>
          </w:rPr>
          <w:delText>    ofstream outAMSE(</w:delText>
        </w:r>
        <w:r w:rsidRPr="00300701" w:rsidDel="00300701">
          <w:rPr>
            <w:lang w:val="en-US"/>
            <w:rPrChange w:id="1766" w:author="Microsoft Office 用户" w:date="2021-09-13T14:15:00Z">
              <w:rPr>
                <w:rFonts w:ascii="Consolas" w:hAnsi="Consolas" w:cs="Consolas"/>
                <w:color w:val="0000FF"/>
                <w:sz w:val="18"/>
                <w:szCs w:val="18"/>
                <w:bdr w:val="none" w:sz="0" w:space="0" w:color="auto" w:frame="1"/>
              </w:rPr>
            </w:rPrChange>
          </w:rPr>
          <w:delText>"tests/AMSE.csv"</w:delText>
        </w:r>
        <w:r w:rsidRPr="00300701" w:rsidDel="00300701">
          <w:rPr>
            <w:lang w:val="en-US"/>
            <w:rPrChange w:id="1767" w:author="Microsoft Office 用户" w:date="2021-09-13T14:15:00Z">
              <w:rPr>
                <w:rFonts w:ascii="Consolas" w:hAnsi="Consolas" w:cs="Consolas"/>
                <w:color w:val="000000"/>
                <w:sz w:val="18"/>
                <w:szCs w:val="18"/>
                <w:bdr w:val="none" w:sz="0" w:space="0" w:color="auto" w:frame="1"/>
              </w:rPr>
            </w:rPrChange>
          </w:rPr>
          <w:delText>, ios::out | ios::trunc);  </w:delText>
        </w:r>
      </w:del>
    </w:p>
    <w:p w14:paraId="6F799E3F" w14:textId="3C3CBE12" w:rsidR="00435A54" w:rsidRPr="00300701" w:rsidDel="00300701" w:rsidRDefault="00435A54" w:rsidP="00A53E53">
      <w:pPr>
        <w:autoSpaceDE w:val="0"/>
        <w:autoSpaceDN w:val="0"/>
        <w:adjustRightInd w:val="0"/>
        <w:rPr>
          <w:del w:id="1768" w:author="Microsoft Office 用户" w:date="2021-09-13T14:14:00Z"/>
          <w:lang w:val="en-US"/>
          <w:rPrChange w:id="1769" w:author="Microsoft Office 用户" w:date="2021-09-13T14:15:00Z">
            <w:rPr>
              <w:del w:id="1770" w:author="Microsoft Office 用户" w:date="2021-09-13T14:14:00Z"/>
              <w:rFonts w:ascii="Consolas" w:hAnsi="Consolas" w:cs="Consolas"/>
              <w:color w:val="5C5C5C"/>
              <w:sz w:val="18"/>
              <w:szCs w:val="18"/>
            </w:rPr>
          </w:rPrChange>
        </w:rPr>
        <w:pPrChange w:id="1771" w:author="Microsoft Office 用户" w:date="2021-09-13T14:19: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772" w:author="Microsoft Office 用户" w:date="2021-09-13T14:14:00Z">
        <w:r w:rsidRPr="00300701" w:rsidDel="00300701">
          <w:rPr>
            <w:lang w:val="en-US"/>
            <w:rPrChange w:id="1773" w:author="Microsoft Office 用户" w:date="2021-09-13T14:15:00Z">
              <w:rPr>
                <w:rFonts w:ascii="Consolas" w:hAnsi="Consolas" w:cs="Consolas"/>
                <w:color w:val="000000"/>
                <w:sz w:val="18"/>
                <w:szCs w:val="18"/>
                <w:bdr w:val="none" w:sz="0" w:space="0" w:color="auto" w:frame="1"/>
              </w:rPr>
            </w:rPrChange>
          </w:rPr>
          <w:delText>    outAMSE &lt;&lt; </w:delText>
        </w:r>
        <w:r w:rsidRPr="00300701" w:rsidDel="00300701">
          <w:rPr>
            <w:lang w:val="en-US"/>
            <w:rPrChange w:id="1774" w:author="Microsoft Office 用户" w:date="2021-09-13T14:15:00Z">
              <w:rPr>
                <w:rFonts w:ascii="Consolas" w:hAnsi="Consolas" w:cs="Consolas"/>
                <w:color w:val="0000FF"/>
                <w:sz w:val="18"/>
                <w:szCs w:val="18"/>
                <w:bdr w:val="none" w:sz="0" w:space="0" w:color="auto" w:frame="1"/>
              </w:rPr>
            </w:rPrChange>
          </w:rPr>
          <w:delText>"K"</w:delText>
        </w:r>
        <w:r w:rsidRPr="00300701" w:rsidDel="00300701">
          <w:rPr>
            <w:lang w:val="en-US"/>
            <w:rPrChange w:id="1775" w:author="Microsoft Office 用户" w:date="2021-09-13T14:15:00Z">
              <w:rPr>
                <w:rFonts w:ascii="Consolas" w:hAnsi="Consolas" w:cs="Consolas"/>
                <w:color w:val="000000"/>
                <w:sz w:val="18"/>
                <w:szCs w:val="18"/>
                <w:bdr w:val="none" w:sz="0" w:space="0" w:color="auto" w:frame="1"/>
              </w:rPr>
            </w:rPrChange>
          </w:rPr>
          <w:delText> &lt;&lt; </w:delText>
        </w:r>
        <w:r w:rsidRPr="00300701" w:rsidDel="00300701">
          <w:rPr>
            <w:lang w:val="en-US"/>
            <w:rPrChange w:id="1776" w:author="Microsoft Office 用户" w:date="2021-09-13T14:15:00Z">
              <w:rPr>
                <w:rFonts w:ascii="Consolas" w:hAnsi="Consolas" w:cs="Consolas"/>
                <w:color w:val="0000FF"/>
                <w:sz w:val="18"/>
                <w:szCs w:val="18"/>
                <w:bdr w:val="none" w:sz="0" w:space="0" w:color="auto" w:frame="1"/>
              </w:rPr>
            </w:rPrChange>
          </w:rPr>
          <w:delText>","</w:delText>
        </w:r>
        <w:r w:rsidRPr="00300701" w:rsidDel="00300701">
          <w:rPr>
            <w:lang w:val="en-US"/>
            <w:rPrChange w:id="1777" w:author="Microsoft Office 用户" w:date="2021-09-13T14:15:00Z">
              <w:rPr>
                <w:rFonts w:ascii="Consolas" w:hAnsi="Consolas" w:cs="Consolas"/>
                <w:color w:val="000000"/>
                <w:sz w:val="18"/>
                <w:szCs w:val="18"/>
                <w:bdr w:val="none" w:sz="0" w:space="0" w:color="auto" w:frame="1"/>
              </w:rPr>
            </w:rPrChange>
          </w:rPr>
          <w:delText> &lt;&lt; </w:delText>
        </w:r>
        <w:r w:rsidRPr="00300701" w:rsidDel="00300701">
          <w:rPr>
            <w:lang w:val="en-US"/>
            <w:rPrChange w:id="1778" w:author="Microsoft Office 用户" w:date="2021-09-13T14:15:00Z">
              <w:rPr>
                <w:rFonts w:ascii="Consolas" w:hAnsi="Consolas" w:cs="Consolas"/>
                <w:color w:val="0000FF"/>
                <w:sz w:val="18"/>
                <w:szCs w:val="18"/>
                <w:bdr w:val="none" w:sz="0" w:space="0" w:color="auto" w:frame="1"/>
              </w:rPr>
            </w:rPrChange>
          </w:rPr>
          <w:delText>"AMSE"</w:delText>
        </w:r>
        <w:r w:rsidRPr="00300701" w:rsidDel="00300701">
          <w:rPr>
            <w:lang w:val="en-US"/>
            <w:rPrChange w:id="1779" w:author="Microsoft Office 用户" w:date="2021-09-13T14:15:00Z">
              <w:rPr>
                <w:rFonts w:ascii="Consolas" w:hAnsi="Consolas" w:cs="Consolas"/>
                <w:color w:val="000000"/>
                <w:sz w:val="18"/>
                <w:szCs w:val="18"/>
                <w:bdr w:val="none" w:sz="0" w:space="0" w:color="auto" w:frame="1"/>
              </w:rPr>
            </w:rPrChange>
          </w:rPr>
          <w:delText> &lt;&lt; endl;  </w:delText>
        </w:r>
      </w:del>
    </w:p>
    <w:p w14:paraId="27B8D944" w14:textId="232ECB63" w:rsidR="00435A54" w:rsidRPr="00300701" w:rsidDel="00300701" w:rsidRDefault="00435A54" w:rsidP="00A53E53">
      <w:pPr>
        <w:autoSpaceDE w:val="0"/>
        <w:autoSpaceDN w:val="0"/>
        <w:adjustRightInd w:val="0"/>
        <w:rPr>
          <w:del w:id="1780" w:author="Microsoft Office 用户" w:date="2021-09-13T14:14:00Z"/>
          <w:lang w:val="en-US"/>
          <w:rPrChange w:id="1781" w:author="Microsoft Office 用户" w:date="2021-09-13T14:15:00Z">
            <w:rPr>
              <w:del w:id="1782" w:author="Microsoft Office 用户" w:date="2021-09-13T14:14:00Z"/>
              <w:rFonts w:ascii="Consolas" w:hAnsi="Consolas" w:cs="Consolas"/>
              <w:color w:val="5C5C5C"/>
              <w:sz w:val="18"/>
              <w:szCs w:val="18"/>
            </w:rPr>
          </w:rPrChange>
        </w:rPr>
        <w:pPrChange w:id="1783" w:author="Microsoft Office 用户" w:date="2021-09-13T14:19: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784" w:author="Microsoft Office 用户" w:date="2021-09-13T14:14:00Z">
        <w:r w:rsidRPr="00300701" w:rsidDel="00300701">
          <w:rPr>
            <w:lang w:val="en-US"/>
            <w:rPrChange w:id="1785" w:author="Microsoft Office 用户" w:date="2021-09-13T14:15:00Z">
              <w:rPr>
                <w:rFonts w:ascii="Consolas" w:hAnsi="Consolas" w:cs="Consolas"/>
                <w:color w:val="000000"/>
                <w:sz w:val="18"/>
                <w:szCs w:val="18"/>
                <w:bdr w:val="none" w:sz="0" w:space="0" w:color="auto" w:frame="1"/>
              </w:rPr>
            </w:rPrChange>
          </w:rPr>
          <w:delText>    ofstream outMSE(</w:delText>
        </w:r>
        <w:r w:rsidRPr="00300701" w:rsidDel="00300701">
          <w:rPr>
            <w:lang w:val="en-US"/>
            <w:rPrChange w:id="1786" w:author="Microsoft Office 用户" w:date="2021-09-13T14:15:00Z">
              <w:rPr>
                <w:rFonts w:ascii="Consolas" w:hAnsi="Consolas" w:cs="Consolas"/>
                <w:color w:val="0000FF"/>
                <w:sz w:val="18"/>
                <w:szCs w:val="18"/>
                <w:bdr w:val="none" w:sz="0" w:space="0" w:color="auto" w:frame="1"/>
              </w:rPr>
            </w:rPrChange>
          </w:rPr>
          <w:delText>"tests/MSE.csv"</w:delText>
        </w:r>
        <w:r w:rsidRPr="00300701" w:rsidDel="00300701">
          <w:rPr>
            <w:lang w:val="en-US"/>
            <w:rPrChange w:id="1787" w:author="Microsoft Office 用户" w:date="2021-09-13T14:15:00Z">
              <w:rPr>
                <w:rFonts w:ascii="Consolas" w:hAnsi="Consolas" w:cs="Consolas"/>
                <w:color w:val="000000"/>
                <w:sz w:val="18"/>
                <w:szCs w:val="18"/>
                <w:bdr w:val="none" w:sz="0" w:space="0" w:color="auto" w:frame="1"/>
              </w:rPr>
            </w:rPrChange>
          </w:rPr>
          <w:delText>, ios::out | ios::trunc);  </w:delText>
        </w:r>
      </w:del>
    </w:p>
    <w:p w14:paraId="7973BB46" w14:textId="0B00DD27" w:rsidR="00435A54" w:rsidRPr="00300701" w:rsidDel="00300701" w:rsidRDefault="00435A54" w:rsidP="00A53E53">
      <w:pPr>
        <w:autoSpaceDE w:val="0"/>
        <w:autoSpaceDN w:val="0"/>
        <w:adjustRightInd w:val="0"/>
        <w:rPr>
          <w:del w:id="1788" w:author="Microsoft Office 用户" w:date="2021-09-13T14:14:00Z"/>
          <w:lang w:val="en-US"/>
          <w:rPrChange w:id="1789" w:author="Microsoft Office 用户" w:date="2021-09-13T14:15:00Z">
            <w:rPr>
              <w:del w:id="1790" w:author="Microsoft Office 用户" w:date="2021-09-13T14:14:00Z"/>
              <w:rFonts w:ascii="Consolas" w:hAnsi="Consolas" w:cs="Consolas"/>
              <w:color w:val="5C5C5C"/>
              <w:sz w:val="18"/>
              <w:szCs w:val="18"/>
            </w:rPr>
          </w:rPrChange>
        </w:rPr>
        <w:pPrChange w:id="1791" w:author="Microsoft Office 用户" w:date="2021-09-13T14:19: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792" w:author="Microsoft Office 用户" w:date="2021-09-13T14:14:00Z">
        <w:r w:rsidRPr="00300701" w:rsidDel="00300701">
          <w:rPr>
            <w:lang w:val="en-US"/>
            <w:rPrChange w:id="1793" w:author="Microsoft Office 用户" w:date="2021-09-13T14:15:00Z">
              <w:rPr>
                <w:rFonts w:ascii="Consolas" w:hAnsi="Consolas" w:cs="Consolas"/>
                <w:color w:val="000000"/>
                <w:sz w:val="18"/>
                <w:szCs w:val="18"/>
                <w:bdr w:val="none" w:sz="0" w:space="0" w:color="auto" w:frame="1"/>
              </w:rPr>
            </w:rPrChange>
          </w:rPr>
          <w:delText>    outMSE &lt;&lt; </w:delText>
        </w:r>
        <w:r w:rsidRPr="00300701" w:rsidDel="00300701">
          <w:rPr>
            <w:lang w:val="en-US"/>
            <w:rPrChange w:id="1794" w:author="Microsoft Office 用户" w:date="2021-09-13T14:15:00Z">
              <w:rPr>
                <w:rFonts w:ascii="Consolas" w:hAnsi="Consolas" w:cs="Consolas"/>
                <w:color w:val="0000FF"/>
                <w:sz w:val="18"/>
                <w:szCs w:val="18"/>
                <w:bdr w:val="none" w:sz="0" w:space="0" w:color="auto" w:frame="1"/>
              </w:rPr>
            </w:rPrChange>
          </w:rPr>
          <w:delText>"Index"</w:delText>
        </w:r>
        <w:r w:rsidRPr="00300701" w:rsidDel="00300701">
          <w:rPr>
            <w:lang w:val="en-US"/>
            <w:rPrChange w:id="1795" w:author="Microsoft Office 用户" w:date="2021-09-13T14:15:00Z">
              <w:rPr>
                <w:rFonts w:ascii="Consolas" w:hAnsi="Consolas" w:cs="Consolas"/>
                <w:color w:val="000000"/>
                <w:sz w:val="18"/>
                <w:szCs w:val="18"/>
                <w:bdr w:val="none" w:sz="0" w:space="0" w:color="auto" w:frame="1"/>
              </w:rPr>
            </w:rPrChange>
          </w:rPr>
          <w:delText> &lt;&lt; </w:delText>
        </w:r>
        <w:r w:rsidRPr="00300701" w:rsidDel="00300701">
          <w:rPr>
            <w:lang w:val="en-US"/>
            <w:rPrChange w:id="1796" w:author="Microsoft Office 用户" w:date="2021-09-13T14:15:00Z">
              <w:rPr>
                <w:rFonts w:ascii="Consolas" w:hAnsi="Consolas" w:cs="Consolas"/>
                <w:color w:val="0000FF"/>
                <w:sz w:val="18"/>
                <w:szCs w:val="18"/>
                <w:bdr w:val="none" w:sz="0" w:space="0" w:color="auto" w:frame="1"/>
              </w:rPr>
            </w:rPrChange>
          </w:rPr>
          <w:delText>","</w:delText>
        </w:r>
        <w:r w:rsidRPr="00300701" w:rsidDel="00300701">
          <w:rPr>
            <w:lang w:val="en-US"/>
            <w:rPrChange w:id="1797" w:author="Microsoft Office 用户" w:date="2021-09-13T14:15:00Z">
              <w:rPr>
                <w:rFonts w:ascii="Consolas" w:hAnsi="Consolas" w:cs="Consolas"/>
                <w:color w:val="000000"/>
                <w:sz w:val="18"/>
                <w:szCs w:val="18"/>
                <w:bdr w:val="none" w:sz="0" w:space="0" w:color="auto" w:frame="1"/>
              </w:rPr>
            </w:rPrChange>
          </w:rPr>
          <w:delText> &lt;&lt; </w:delText>
        </w:r>
        <w:r w:rsidRPr="00300701" w:rsidDel="00300701">
          <w:rPr>
            <w:lang w:val="en-US"/>
            <w:rPrChange w:id="1798" w:author="Microsoft Office 用户" w:date="2021-09-13T14:15:00Z">
              <w:rPr>
                <w:rFonts w:ascii="Consolas" w:hAnsi="Consolas" w:cs="Consolas"/>
                <w:color w:val="0000FF"/>
                <w:sz w:val="18"/>
                <w:szCs w:val="18"/>
                <w:bdr w:val="none" w:sz="0" w:space="0" w:color="auto" w:frame="1"/>
              </w:rPr>
            </w:rPrChange>
          </w:rPr>
          <w:delText>"MSE"</w:delText>
        </w:r>
        <w:r w:rsidRPr="00300701" w:rsidDel="00300701">
          <w:rPr>
            <w:lang w:val="en-US"/>
            <w:rPrChange w:id="1799" w:author="Microsoft Office 用户" w:date="2021-09-13T14:15:00Z">
              <w:rPr>
                <w:rFonts w:ascii="Consolas" w:hAnsi="Consolas" w:cs="Consolas"/>
                <w:color w:val="000000"/>
                <w:sz w:val="18"/>
                <w:szCs w:val="18"/>
                <w:bdr w:val="none" w:sz="0" w:space="0" w:color="auto" w:frame="1"/>
              </w:rPr>
            </w:rPrChange>
          </w:rPr>
          <w:delText> &lt;&lt; endl;  </w:delText>
        </w:r>
      </w:del>
    </w:p>
    <w:p w14:paraId="67E467C2" w14:textId="5DD5D308" w:rsidR="00435A54" w:rsidRPr="00300701" w:rsidDel="00300701" w:rsidRDefault="00435A54" w:rsidP="00A53E53">
      <w:pPr>
        <w:autoSpaceDE w:val="0"/>
        <w:autoSpaceDN w:val="0"/>
        <w:adjustRightInd w:val="0"/>
        <w:rPr>
          <w:del w:id="1800" w:author="Microsoft Office 用户" w:date="2021-09-13T14:14:00Z"/>
          <w:lang w:val="en-US"/>
          <w:rPrChange w:id="1801" w:author="Microsoft Office 用户" w:date="2021-09-13T14:15:00Z">
            <w:rPr>
              <w:del w:id="1802" w:author="Microsoft Office 用户" w:date="2021-09-13T14:14:00Z"/>
              <w:rFonts w:ascii="Consolas" w:hAnsi="Consolas" w:cs="Consolas"/>
              <w:color w:val="5C5C5C"/>
              <w:sz w:val="18"/>
              <w:szCs w:val="18"/>
            </w:rPr>
          </w:rPrChange>
        </w:rPr>
        <w:pPrChange w:id="1803" w:author="Microsoft Office 用户" w:date="2021-09-13T14:19: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804" w:author="Microsoft Office 用户" w:date="2021-09-13T14:14:00Z">
        <w:r w:rsidRPr="00300701" w:rsidDel="00300701">
          <w:rPr>
            <w:lang w:val="en-US"/>
            <w:rPrChange w:id="1805" w:author="Microsoft Office 用户" w:date="2021-09-13T14:15:00Z">
              <w:rPr>
                <w:rFonts w:ascii="Consolas" w:hAnsi="Consolas" w:cs="Consolas"/>
                <w:color w:val="000000"/>
                <w:sz w:val="18"/>
                <w:szCs w:val="18"/>
                <w:bdr w:val="none" w:sz="0" w:space="0" w:color="auto" w:frame="1"/>
              </w:rPr>
            </w:rPrChange>
          </w:rPr>
          <w:delText>  </w:delText>
        </w:r>
      </w:del>
    </w:p>
    <w:p w14:paraId="406D7D14" w14:textId="55A84116" w:rsidR="00435A54" w:rsidRPr="00300701" w:rsidDel="00300701" w:rsidRDefault="00435A54" w:rsidP="00A53E53">
      <w:pPr>
        <w:autoSpaceDE w:val="0"/>
        <w:autoSpaceDN w:val="0"/>
        <w:adjustRightInd w:val="0"/>
        <w:rPr>
          <w:del w:id="1806" w:author="Microsoft Office 用户" w:date="2021-09-13T14:14:00Z"/>
          <w:lang w:val="en-US"/>
          <w:rPrChange w:id="1807" w:author="Microsoft Office 用户" w:date="2021-09-13T14:15:00Z">
            <w:rPr>
              <w:del w:id="1808" w:author="Microsoft Office 用户" w:date="2021-09-13T14:14:00Z"/>
              <w:rFonts w:ascii="Consolas" w:hAnsi="Consolas" w:cs="Consolas"/>
              <w:color w:val="5C5C5C"/>
              <w:sz w:val="18"/>
              <w:szCs w:val="18"/>
            </w:rPr>
          </w:rPrChange>
        </w:rPr>
        <w:pPrChange w:id="1809" w:author="Microsoft Office 用户" w:date="2021-09-13T14:19: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810" w:author="Microsoft Office 用户" w:date="2021-09-13T14:14:00Z">
        <w:r w:rsidRPr="00300701" w:rsidDel="00300701">
          <w:rPr>
            <w:lang w:val="en-US"/>
            <w:rPrChange w:id="1811" w:author="Microsoft Office 用户" w:date="2021-09-13T14:15:00Z">
              <w:rPr>
                <w:rFonts w:ascii="Consolas" w:hAnsi="Consolas" w:cs="Consolas"/>
                <w:color w:val="000000"/>
                <w:sz w:val="18"/>
                <w:szCs w:val="18"/>
                <w:bdr w:val="none" w:sz="0" w:space="0" w:color="auto" w:frame="1"/>
              </w:rPr>
            </w:rPrChange>
          </w:rPr>
          <w:delText>    </w:delText>
        </w:r>
        <w:r w:rsidRPr="00300701" w:rsidDel="00300701">
          <w:rPr>
            <w:lang w:val="en-US"/>
            <w:rPrChange w:id="1812" w:author="Microsoft Office 用户" w:date="2021-09-13T14:15:00Z">
              <w:rPr>
                <w:rFonts w:ascii="Consolas" w:hAnsi="Consolas" w:cs="Consolas"/>
                <w:b/>
                <w:bCs/>
                <w:color w:val="006699"/>
                <w:sz w:val="18"/>
                <w:szCs w:val="18"/>
                <w:bdr w:val="none" w:sz="0" w:space="0" w:color="auto" w:frame="1"/>
              </w:rPr>
            </w:rPrChange>
          </w:rPr>
          <w:delText>for</w:delText>
        </w:r>
        <w:r w:rsidRPr="00300701" w:rsidDel="00300701">
          <w:rPr>
            <w:lang w:val="en-US"/>
            <w:rPrChange w:id="1813" w:author="Microsoft Office 用户" w:date="2021-09-13T14:15:00Z">
              <w:rPr>
                <w:rFonts w:ascii="Consolas" w:hAnsi="Consolas" w:cs="Consolas"/>
                <w:color w:val="000000"/>
                <w:sz w:val="18"/>
                <w:szCs w:val="18"/>
                <w:bdr w:val="none" w:sz="0" w:space="0" w:color="auto" w:frame="1"/>
              </w:rPr>
            </w:rPrChange>
          </w:rPr>
          <w:delText>(</w:delText>
        </w:r>
        <w:r w:rsidRPr="00300701" w:rsidDel="00300701">
          <w:rPr>
            <w:lang w:val="en-US"/>
            <w:rPrChange w:id="1814" w:author="Microsoft Office 用户" w:date="2021-09-13T14:15:00Z">
              <w:rPr>
                <w:rFonts w:ascii="Consolas" w:hAnsi="Consolas" w:cs="Consolas"/>
                <w:b/>
                <w:bCs/>
                <w:color w:val="2E8B57"/>
                <w:sz w:val="18"/>
                <w:szCs w:val="18"/>
                <w:bdr w:val="none" w:sz="0" w:space="0" w:color="auto" w:frame="1"/>
              </w:rPr>
            </w:rPrChange>
          </w:rPr>
          <w:delText>double</w:delText>
        </w:r>
        <w:r w:rsidRPr="00300701" w:rsidDel="00300701">
          <w:rPr>
            <w:lang w:val="en-US"/>
            <w:rPrChange w:id="1815" w:author="Microsoft Office 用户" w:date="2021-09-13T14:15:00Z">
              <w:rPr>
                <w:rFonts w:ascii="Consolas" w:hAnsi="Consolas" w:cs="Consolas"/>
                <w:color w:val="000000"/>
                <w:sz w:val="18"/>
                <w:szCs w:val="18"/>
                <w:bdr w:val="none" w:sz="0" w:space="0" w:color="auto" w:frame="1"/>
              </w:rPr>
            </w:rPrChange>
          </w:rPr>
          <w:delText> K=1.3;K&lt;=1.5001;K+=0.01) {  </w:delText>
        </w:r>
      </w:del>
    </w:p>
    <w:p w14:paraId="43644EEB" w14:textId="4D49FAEE" w:rsidR="00435A54" w:rsidRPr="00300701" w:rsidDel="00300701" w:rsidRDefault="00435A54" w:rsidP="00A53E53">
      <w:pPr>
        <w:autoSpaceDE w:val="0"/>
        <w:autoSpaceDN w:val="0"/>
        <w:adjustRightInd w:val="0"/>
        <w:rPr>
          <w:del w:id="1816" w:author="Microsoft Office 用户" w:date="2021-09-13T14:14:00Z"/>
          <w:lang w:val="en-US"/>
          <w:rPrChange w:id="1817" w:author="Microsoft Office 用户" w:date="2021-09-13T14:15:00Z">
            <w:rPr>
              <w:del w:id="1818" w:author="Microsoft Office 用户" w:date="2021-09-13T14:14:00Z"/>
              <w:rFonts w:ascii="Consolas" w:hAnsi="Consolas" w:cs="Consolas"/>
              <w:color w:val="5C5C5C"/>
              <w:sz w:val="18"/>
              <w:szCs w:val="18"/>
            </w:rPr>
          </w:rPrChange>
        </w:rPr>
        <w:pPrChange w:id="1819" w:author="Microsoft Office 用户" w:date="2021-09-13T14:19: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820" w:author="Microsoft Office 用户" w:date="2021-09-13T14:14:00Z">
        <w:r w:rsidRPr="00300701" w:rsidDel="00300701">
          <w:rPr>
            <w:lang w:val="en-US"/>
            <w:rPrChange w:id="1821" w:author="Microsoft Office 用户" w:date="2021-09-13T14:15:00Z">
              <w:rPr>
                <w:rFonts w:ascii="Consolas" w:hAnsi="Consolas" w:cs="Consolas"/>
                <w:color w:val="000000"/>
                <w:sz w:val="18"/>
                <w:szCs w:val="18"/>
                <w:bdr w:val="none" w:sz="0" w:space="0" w:color="auto" w:frame="1"/>
              </w:rPr>
            </w:rPrChange>
          </w:rPr>
          <w:delText>        aveMSE=0;  </w:delText>
        </w:r>
      </w:del>
    </w:p>
    <w:p w14:paraId="7A34615D" w14:textId="3BB518A2" w:rsidR="00435A54" w:rsidRPr="00300701" w:rsidDel="00300701" w:rsidRDefault="00435A54" w:rsidP="00A53E53">
      <w:pPr>
        <w:autoSpaceDE w:val="0"/>
        <w:autoSpaceDN w:val="0"/>
        <w:adjustRightInd w:val="0"/>
        <w:rPr>
          <w:del w:id="1822" w:author="Microsoft Office 用户" w:date="2021-09-13T14:14:00Z"/>
          <w:lang w:val="en-US"/>
          <w:rPrChange w:id="1823" w:author="Microsoft Office 用户" w:date="2021-09-13T14:15:00Z">
            <w:rPr>
              <w:del w:id="1824" w:author="Microsoft Office 用户" w:date="2021-09-13T14:14:00Z"/>
              <w:rFonts w:ascii="Consolas" w:hAnsi="Consolas" w:cs="Consolas"/>
              <w:color w:val="5C5C5C"/>
              <w:sz w:val="18"/>
              <w:szCs w:val="18"/>
            </w:rPr>
          </w:rPrChange>
        </w:rPr>
        <w:pPrChange w:id="1825" w:author="Microsoft Office 用户" w:date="2021-09-13T14:19: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826" w:author="Microsoft Office 用户" w:date="2021-09-13T14:14:00Z">
        <w:r w:rsidRPr="00300701" w:rsidDel="00300701">
          <w:rPr>
            <w:lang w:val="en-US"/>
            <w:rPrChange w:id="1827" w:author="Microsoft Office 用户" w:date="2021-09-13T14:15:00Z">
              <w:rPr>
                <w:rFonts w:ascii="Consolas" w:hAnsi="Consolas" w:cs="Consolas"/>
                <w:color w:val="000000"/>
                <w:sz w:val="18"/>
                <w:szCs w:val="18"/>
                <w:bdr w:val="none" w:sz="0" w:space="0" w:color="auto" w:frame="1"/>
              </w:rPr>
            </w:rPrChange>
          </w:rPr>
          <w:delText>        </w:delText>
        </w:r>
        <w:r w:rsidRPr="00300701" w:rsidDel="00300701">
          <w:rPr>
            <w:lang w:val="en-US"/>
            <w:rPrChange w:id="1828" w:author="Microsoft Office 用户" w:date="2021-09-13T14:15:00Z">
              <w:rPr>
                <w:rFonts w:ascii="Consolas" w:hAnsi="Consolas" w:cs="Consolas"/>
                <w:b/>
                <w:bCs/>
                <w:color w:val="006699"/>
                <w:sz w:val="18"/>
                <w:szCs w:val="18"/>
                <w:bdr w:val="none" w:sz="0" w:space="0" w:color="auto" w:frame="1"/>
              </w:rPr>
            </w:rPrChange>
          </w:rPr>
          <w:delText>for</w:delText>
        </w:r>
        <w:r w:rsidRPr="00300701" w:rsidDel="00300701">
          <w:rPr>
            <w:lang w:val="en-US"/>
            <w:rPrChange w:id="1829" w:author="Microsoft Office 用户" w:date="2021-09-13T14:15:00Z">
              <w:rPr>
                <w:rFonts w:ascii="Consolas" w:hAnsi="Consolas" w:cs="Consolas"/>
                <w:color w:val="000000"/>
                <w:sz w:val="18"/>
                <w:szCs w:val="18"/>
                <w:bdr w:val="none" w:sz="0" w:space="0" w:color="auto" w:frame="1"/>
              </w:rPr>
            </w:rPrChange>
          </w:rPr>
          <w:delText>(</w:delText>
        </w:r>
        <w:r w:rsidRPr="00300701" w:rsidDel="00300701">
          <w:rPr>
            <w:lang w:val="en-US"/>
            <w:rPrChange w:id="1830" w:author="Microsoft Office 用户" w:date="2021-09-13T14:15:00Z">
              <w:rPr>
                <w:rFonts w:ascii="Consolas" w:hAnsi="Consolas" w:cs="Consolas"/>
                <w:b/>
                <w:bCs/>
                <w:color w:val="2E8B57"/>
                <w:sz w:val="18"/>
                <w:szCs w:val="18"/>
                <w:bdr w:val="none" w:sz="0" w:space="0" w:color="auto" w:frame="1"/>
              </w:rPr>
            </w:rPrChange>
          </w:rPr>
          <w:delText>int</w:delText>
        </w:r>
        <w:r w:rsidRPr="00300701" w:rsidDel="00300701">
          <w:rPr>
            <w:lang w:val="en-US"/>
            <w:rPrChange w:id="1831" w:author="Microsoft Office 用户" w:date="2021-09-13T14:15:00Z">
              <w:rPr>
                <w:rFonts w:ascii="Consolas" w:hAnsi="Consolas" w:cs="Consolas"/>
                <w:color w:val="000000"/>
                <w:sz w:val="18"/>
                <w:szCs w:val="18"/>
                <w:bdr w:val="none" w:sz="0" w:space="0" w:color="auto" w:frame="1"/>
              </w:rPr>
            </w:rPrChange>
          </w:rPr>
          <w:delText> i=0;i&lt;20;i++) {  </w:delText>
        </w:r>
      </w:del>
    </w:p>
    <w:p w14:paraId="46881E60" w14:textId="7562FA72" w:rsidR="00435A54" w:rsidRPr="00300701" w:rsidDel="00300701" w:rsidRDefault="00435A54" w:rsidP="00A53E53">
      <w:pPr>
        <w:autoSpaceDE w:val="0"/>
        <w:autoSpaceDN w:val="0"/>
        <w:adjustRightInd w:val="0"/>
        <w:rPr>
          <w:del w:id="1832" w:author="Microsoft Office 用户" w:date="2021-09-13T14:14:00Z"/>
          <w:lang w:val="en-US"/>
          <w:rPrChange w:id="1833" w:author="Microsoft Office 用户" w:date="2021-09-13T14:15:00Z">
            <w:rPr>
              <w:del w:id="1834" w:author="Microsoft Office 用户" w:date="2021-09-13T14:14:00Z"/>
              <w:rFonts w:ascii="Consolas" w:hAnsi="Consolas" w:cs="Consolas"/>
              <w:color w:val="5C5C5C"/>
              <w:sz w:val="18"/>
              <w:szCs w:val="18"/>
            </w:rPr>
          </w:rPrChange>
        </w:rPr>
        <w:pPrChange w:id="1835" w:author="Microsoft Office 用户" w:date="2021-09-13T14:19: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836" w:author="Microsoft Office 用户" w:date="2021-09-13T14:14:00Z">
        <w:r w:rsidRPr="00300701" w:rsidDel="00300701">
          <w:rPr>
            <w:lang w:val="en-US"/>
            <w:rPrChange w:id="1837" w:author="Microsoft Office 用户" w:date="2021-09-13T14:15:00Z">
              <w:rPr>
                <w:rFonts w:ascii="Consolas" w:hAnsi="Consolas" w:cs="Consolas"/>
                <w:color w:val="000000"/>
                <w:sz w:val="18"/>
                <w:szCs w:val="18"/>
                <w:bdr w:val="none" w:sz="0" w:space="0" w:color="auto" w:frame="1"/>
              </w:rPr>
            </w:rPrChange>
          </w:rPr>
          <w:delText>            users.clear();  </w:delText>
        </w:r>
      </w:del>
    </w:p>
    <w:p w14:paraId="6F0230CC" w14:textId="2DAF5EA2" w:rsidR="00435A54" w:rsidRPr="00300701" w:rsidDel="00300701" w:rsidRDefault="00435A54" w:rsidP="00A53E53">
      <w:pPr>
        <w:autoSpaceDE w:val="0"/>
        <w:autoSpaceDN w:val="0"/>
        <w:adjustRightInd w:val="0"/>
        <w:rPr>
          <w:del w:id="1838" w:author="Microsoft Office 用户" w:date="2021-09-13T14:14:00Z"/>
          <w:lang w:val="en-US"/>
          <w:rPrChange w:id="1839" w:author="Microsoft Office 用户" w:date="2021-09-13T14:15:00Z">
            <w:rPr>
              <w:del w:id="1840" w:author="Microsoft Office 用户" w:date="2021-09-13T14:14:00Z"/>
              <w:rFonts w:ascii="Consolas" w:hAnsi="Consolas" w:cs="Consolas"/>
              <w:color w:val="5C5C5C"/>
              <w:sz w:val="18"/>
              <w:szCs w:val="18"/>
            </w:rPr>
          </w:rPrChange>
        </w:rPr>
        <w:pPrChange w:id="1841" w:author="Microsoft Office 用户" w:date="2021-09-13T14:19: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842" w:author="Microsoft Office 用户" w:date="2021-09-13T14:14:00Z">
        <w:r w:rsidRPr="00300701" w:rsidDel="00300701">
          <w:rPr>
            <w:lang w:val="en-US"/>
            <w:rPrChange w:id="1843" w:author="Microsoft Office 用户" w:date="2021-09-13T14:15:00Z">
              <w:rPr>
                <w:rFonts w:ascii="Consolas" w:hAnsi="Consolas" w:cs="Consolas"/>
                <w:color w:val="000000"/>
                <w:sz w:val="18"/>
                <w:szCs w:val="18"/>
                <w:bdr w:val="none" w:sz="0" w:space="0" w:color="auto" w:frame="1"/>
              </w:rPr>
            </w:rPrChange>
          </w:rPr>
          <w:delText>            string contest_id = contest_ids[i];  </w:delText>
        </w:r>
      </w:del>
    </w:p>
    <w:p w14:paraId="4216FFD7" w14:textId="51333564" w:rsidR="00435A54" w:rsidRPr="00300701" w:rsidDel="00300701" w:rsidRDefault="00435A54" w:rsidP="00A53E53">
      <w:pPr>
        <w:autoSpaceDE w:val="0"/>
        <w:autoSpaceDN w:val="0"/>
        <w:adjustRightInd w:val="0"/>
        <w:rPr>
          <w:del w:id="1844" w:author="Microsoft Office 用户" w:date="2021-09-13T14:14:00Z"/>
          <w:lang w:val="en-US"/>
          <w:rPrChange w:id="1845" w:author="Microsoft Office 用户" w:date="2021-09-13T14:15:00Z">
            <w:rPr>
              <w:del w:id="1846" w:author="Microsoft Office 用户" w:date="2021-09-13T14:14:00Z"/>
              <w:rFonts w:ascii="Consolas" w:hAnsi="Consolas" w:cs="Consolas"/>
              <w:color w:val="5C5C5C"/>
              <w:sz w:val="18"/>
              <w:szCs w:val="18"/>
            </w:rPr>
          </w:rPrChange>
        </w:rPr>
        <w:pPrChange w:id="1847" w:author="Microsoft Office 用户" w:date="2021-09-13T14:19: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848" w:author="Microsoft Office 用户" w:date="2021-09-13T14:14:00Z">
        <w:r w:rsidRPr="00300701" w:rsidDel="00300701">
          <w:rPr>
            <w:lang w:val="en-US"/>
            <w:rPrChange w:id="1849" w:author="Microsoft Office 用户" w:date="2021-09-13T14:15:00Z">
              <w:rPr>
                <w:rFonts w:ascii="Consolas" w:hAnsi="Consolas" w:cs="Consolas"/>
                <w:color w:val="000000"/>
                <w:sz w:val="18"/>
                <w:szCs w:val="18"/>
                <w:bdr w:val="none" w:sz="0" w:space="0" w:color="auto" w:frame="1"/>
              </w:rPr>
            </w:rPrChange>
          </w:rPr>
          <w:delText>            string in_file = </w:delText>
        </w:r>
        <w:r w:rsidRPr="00300701" w:rsidDel="00300701">
          <w:rPr>
            <w:lang w:val="en-US"/>
            <w:rPrChange w:id="1850" w:author="Microsoft Office 用户" w:date="2021-09-13T14:15:00Z">
              <w:rPr>
                <w:rFonts w:ascii="Consolas" w:hAnsi="Consolas" w:cs="Consolas"/>
                <w:color w:val="0000FF"/>
                <w:sz w:val="18"/>
                <w:szCs w:val="18"/>
                <w:bdr w:val="none" w:sz="0" w:space="0" w:color="auto" w:frame="1"/>
              </w:rPr>
            </w:rPrChange>
          </w:rPr>
          <w:delText>"tests/cf_rating_official_"</w:delText>
        </w:r>
        <w:r w:rsidRPr="00300701" w:rsidDel="00300701">
          <w:rPr>
            <w:lang w:val="en-US"/>
            <w:rPrChange w:id="1851" w:author="Microsoft Office 用户" w:date="2021-09-13T14:15:00Z">
              <w:rPr>
                <w:rFonts w:ascii="Consolas" w:hAnsi="Consolas" w:cs="Consolas"/>
                <w:color w:val="000000"/>
                <w:sz w:val="18"/>
                <w:szCs w:val="18"/>
                <w:bdr w:val="none" w:sz="0" w:space="0" w:color="auto" w:frame="1"/>
              </w:rPr>
            </w:rPrChange>
          </w:rPr>
          <w:delText> + contest_id + </w:delText>
        </w:r>
        <w:r w:rsidRPr="00300701" w:rsidDel="00300701">
          <w:rPr>
            <w:lang w:val="en-US"/>
            <w:rPrChange w:id="1852" w:author="Microsoft Office 用户" w:date="2021-09-13T14:15:00Z">
              <w:rPr>
                <w:rFonts w:ascii="Consolas" w:hAnsi="Consolas" w:cs="Consolas"/>
                <w:color w:val="0000FF"/>
                <w:sz w:val="18"/>
                <w:szCs w:val="18"/>
                <w:bdr w:val="none" w:sz="0" w:space="0" w:color="auto" w:frame="1"/>
              </w:rPr>
            </w:rPrChange>
          </w:rPr>
          <w:delText>".txt"</w:delText>
        </w:r>
        <w:r w:rsidRPr="00300701" w:rsidDel="00300701">
          <w:rPr>
            <w:lang w:val="en-US"/>
            <w:rPrChange w:id="1853" w:author="Microsoft Office 用户" w:date="2021-09-13T14:15:00Z">
              <w:rPr>
                <w:rFonts w:ascii="Consolas" w:hAnsi="Consolas" w:cs="Consolas"/>
                <w:color w:val="000000"/>
                <w:sz w:val="18"/>
                <w:szCs w:val="18"/>
                <w:bdr w:val="none" w:sz="0" w:space="0" w:color="auto" w:frame="1"/>
              </w:rPr>
            </w:rPrChange>
          </w:rPr>
          <w:delText>;  </w:delText>
        </w:r>
      </w:del>
    </w:p>
    <w:p w14:paraId="0761AD28" w14:textId="3001C187" w:rsidR="00435A54" w:rsidRPr="00300701" w:rsidDel="00300701" w:rsidRDefault="00435A54" w:rsidP="00A53E53">
      <w:pPr>
        <w:autoSpaceDE w:val="0"/>
        <w:autoSpaceDN w:val="0"/>
        <w:adjustRightInd w:val="0"/>
        <w:rPr>
          <w:del w:id="1854" w:author="Microsoft Office 用户" w:date="2021-09-13T14:14:00Z"/>
          <w:lang w:val="en-US"/>
          <w:rPrChange w:id="1855" w:author="Microsoft Office 用户" w:date="2021-09-13T14:15:00Z">
            <w:rPr>
              <w:del w:id="1856" w:author="Microsoft Office 用户" w:date="2021-09-13T14:14:00Z"/>
              <w:rFonts w:ascii="Consolas" w:hAnsi="Consolas" w:cs="Consolas"/>
              <w:color w:val="5C5C5C"/>
              <w:sz w:val="18"/>
              <w:szCs w:val="18"/>
            </w:rPr>
          </w:rPrChange>
        </w:rPr>
        <w:pPrChange w:id="1857" w:author="Microsoft Office 用户" w:date="2021-09-13T14:19: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858" w:author="Microsoft Office 用户" w:date="2021-09-13T14:14:00Z">
        <w:r w:rsidRPr="00300701" w:rsidDel="00300701">
          <w:rPr>
            <w:lang w:val="en-US"/>
            <w:rPrChange w:id="1859" w:author="Microsoft Office 用户" w:date="2021-09-13T14:15:00Z">
              <w:rPr>
                <w:rFonts w:ascii="Consolas" w:hAnsi="Consolas" w:cs="Consolas"/>
                <w:color w:val="000000"/>
                <w:sz w:val="18"/>
                <w:szCs w:val="18"/>
                <w:bdr w:val="none" w:sz="0" w:space="0" w:color="auto" w:frame="1"/>
              </w:rPr>
            </w:rPrChange>
          </w:rPr>
          <w:delText>            ifstream in(in_file, ios::in);  </w:delText>
        </w:r>
      </w:del>
    </w:p>
    <w:p w14:paraId="493C8709" w14:textId="63B67326" w:rsidR="00435A54" w:rsidRPr="00300701" w:rsidDel="00300701" w:rsidRDefault="00435A54" w:rsidP="00A53E53">
      <w:pPr>
        <w:autoSpaceDE w:val="0"/>
        <w:autoSpaceDN w:val="0"/>
        <w:adjustRightInd w:val="0"/>
        <w:rPr>
          <w:del w:id="1860" w:author="Microsoft Office 用户" w:date="2021-09-13T14:14:00Z"/>
          <w:lang w:val="en-US"/>
          <w:rPrChange w:id="1861" w:author="Microsoft Office 用户" w:date="2021-09-13T14:15:00Z">
            <w:rPr>
              <w:del w:id="1862" w:author="Microsoft Office 用户" w:date="2021-09-13T14:14:00Z"/>
              <w:rFonts w:ascii="Consolas" w:hAnsi="Consolas" w:cs="Consolas"/>
              <w:color w:val="5C5C5C"/>
              <w:sz w:val="18"/>
              <w:szCs w:val="18"/>
            </w:rPr>
          </w:rPrChange>
        </w:rPr>
        <w:pPrChange w:id="1863" w:author="Microsoft Office 用户" w:date="2021-09-13T14:19: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864" w:author="Microsoft Office 用户" w:date="2021-09-13T14:14:00Z">
        <w:r w:rsidRPr="00300701" w:rsidDel="00300701">
          <w:rPr>
            <w:lang w:val="en-US"/>
            <w:rPrChange w:id="1865" w:author="Microsoft Office 用户" w:date="2021-09-13T14:15:00Z">
              <w:rPr>
                <w:rFonts w:ascii="Consolas" w:hAnsi="Consolas" w:cs="Consolas"/>
                <w:color w:val="000000"/>
                <w:sz w:val="18"/>
                <w:szCs w:val="18"/>
                <w:bdr w:val="none" w:sz="0" w:space="0" w:color="auto" w:frame="1"/>
              </w:rPr>
            </w:rPrChange>
          </w:rPr>
          <w:delText>            </w:delText>
        </w:r>
        <w:r w:rsidRPr="00300701" w:rsidDel="00300701">
          <w:rPr>
            <w:lang w:val="en-US"/>
            <w:rPrChange w:id="1866" w:author="Microsoft Office 用户" w:date="2021-09-13T14:15:00Z">
              <w:rPr>
                <w:rFonts w:ascii="Consolas" w:hAnsi="Consolas" w:cs="Consolas"/>
                <w:b/>
                <w:bCs/>
                <w:color w:val="006699"/>
                <w:sz w:val="18"/>
                <w:szCs w:val="18"/>
                <w:bdr w:val="none" w:sz="0" w:space="0" w:color="auto" w:frame="1"/>
              </w:rPr>
            </w:rPrChange>
          </w:rPr>
          <w:delText>while</w:delText>
        </w:r>
        <w:r w:rsidRPr="00300701" w:rsidDel="00300701">
          <w:rPr>
            <w:lang w:val="en-US"/>
            <w:rPrChange w:id="1867" w:author="Microsoft Office 用户" w:date="2021-09-13T14:15:00Z">
              <w:rPr>
                <w:rFonts w:ascii="Consolas" w:hAnsi="Consolas" w:cs="Consolas"/>
                <w:color w:val="000000"/>
                <w:sz w:val="18"/>
                <w:szCs w:val="18"/>
                <w:bdr w:val="none" w:sz="0" w:space="0" w:color="auto" w:frame="1"/>
              </w:rPr>
            </w:rPrChange>
          </w:rPr>
          <w:delText>(in &gt;&gt; u.rank &gt;&gt; u.handle &gt;&gt; u.old_rating &gt;&gt; u.official_new_rating)   </w:delText>
        </w:r>
      </w:del>
    </w:p>
    <w:p w14:paraId="32154441" w14:textId="013755BB" w:rsidR="00435A54" w:rsidRPr="00300701" w:rsidDel="00300701" w:rsidRDefault="00435A54" w:rsidP="00A53E53">
      <w:pPr>
        <w:autoSpaceDE w:val="0"/>
        <w:autoSpaceDN w:val="0"/>
        <w:adjustRightInd w:val="0"/>
        <w:rPr>
          <w:del w:id="1868" w:author="Microsoft Office 用户" w:date="2021-09-13T14:14:00Z"/>
          <w:lang w:val="en-US"/>
          <w:rPrChange w:id="1869" w:author="Microsoft Office 用户" w:date="2021-09-13T14:15:00Z">
            <w:rPr>
              <w:del w:id="1870" w:author="Microsoft Office 用户" w:date="2021-09-13T14:14:00Z"/>
              <w:rFonts w:ascii="Consolas" w:hAnsi="Consolas" w:cs="Consolas"/>
              <w:color w:val="5C5C5C"/>
              <w:sz w:val="18"/>
              <w:szCs w:val="18"/>
            </w:rPr>
          </w:rPrChange>
        </w:rPr>
        <w:pPrChange w:id="1871" w:author="Microsoft Office 用户" w:date="2021-09-13T14:19: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872" w:author="Microsoft Office 用户" w:date="2021-09-13T14:14:00Z">
        <w:r w:rsidRPr="00300701" w:rsidDel="00300701">
          <w:rPr>
            <w:lang w:val="en-US"/>
            <w:rPrChange w:id="1873" w:author="Microsoft Office 用户" w:date="2021-09-13T14:15:00Z">
              <w:rPr>
                <w:rFonts w:ascii="Consolas" w:hAnsi="Consolas" w:cs="Consolas"/>
                <w:color w:val="000000"/>
                <w:sz w:val="18"/>
                <w:szCs w:val="18"/>
                <w:bdr w:val="none" w:sz="0" w:space="0" w:color="auto" w:frame="1"/>
              </w:rPr>
            </w:rPrChange>
          </w:rPr>
          <w:delText>                users.push_back(u);  </w:delText>
        </w:r>
      </w:del>
    </w:p>
    <w:p w14:paraId="74E83F3C" w14:textId="3D1D84FE" w:rsidR="00435A54" w:rsidRPr="00300701" w:rsidDel="00300701" w:rsidRDefault="00435A54" w:rsidP="00A53E53">
      <w:pPr>
        <w:autoSpaceDE w:val="0"/>
        <w:autoSpaceDN w:val="0"/>
        <w:adjustRightInd w:val="0"/>
        <w:rPr>
          <w:del w:id="1874" w:author="Microsoft Office 用户" w:date="2021-09-13T14:14:00Z"/>
          <w:lang w:val="en-US"/>
          <w:rPrChange w:id="1875" w:author="Microsoft Office 用户" w:date="2021-09-13T14:15:00Z">
            <w:rPr>
              <w:del w:id="1876" w:author="Microsoft Office 用户" w:date="2021-09-13T14:14:00Z"/>
              <w:rFonts w:ascii="Consolas" w:hAnsi="Consolas" w:cs="Consolas"/>
              <w:color w:val="5C5C5C"/>
              <w:sz w:val="18"/>
              <w:szCs w:val="18"/>
            </w:rPr>
          </w:rPrChange>
        </w:rPr>
        <w:pPrChange w:id="1877" w:author="Microsoft Office 用户" w:date="2021-09-13T14:19: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878" w:author="Microsoft Office 用户" w:date="2021-09-13T14:14:00Z">
        <w:r w:rsidRPr="00300701" w:rsidDel="00300701">
          <w:rPr>
            <w:lang w:val="en-US"/>
            <w:rPrChange w:id="1879" w:author="Microsoft Office 用户" w:date="2021-09-13T14:15:00Z">
              <w:rPr>
                <w:rFonts w:ascii="Consolas" w:hAnsi="Consolas" w:cs="Consolas"/>
                <w:color w:val="000000"/>
                <w:sz w:val="18"/>
                <w:szCs w:val="18"/>
                <w:bdr w:val="none" w:sz="0" w:space="0" w:color="auto" w:frame="1"/>
              </w:rPr>
            </w:rPrChange>
          </w:rPr>
          <w:delText>            in.close();  </w:delText>
        </w:r>
      </w:del>
    </w:p>
    <w:p w14:paraId="0CCEE7E5" w14:textId="4B888BC1" w:rsidR="00435A54" w:rsidRPr="00300701" w:rsidDel="00300701" w:rsidRDefault="00435A54" w:rsidP="00A53E53">
      <w:pPr>
        <w:autoSpaceDE w:val="0"/>
        <w:autoSpaceDN w:val="0"/>
        <w:adjustRightInd w:val="0"/>
        <w:rPr>
          <w:del w:id="1880" w:author="Microsoft Office 用户" w:date="2021-09-13T14:14:00Z"/>
          <w:lang w:val="en-US"/>
          <w:rPrChange w:id="1881" w:author="Microsoft Office 用户" w:date="2021-09-13T14:15:00Z">
            <w:rPr>
              <w:del w:id="1882" w:author="Microsoft Office 用户" w:date="2021-09-13T14:14:00Z"/>
              <w:rFonts w:ascii="Consolas" w:hAnsi="Consolas" w:cs="Consolas"/>
              <w:color w:val="5C5C5C"/>
              <w:sz w:val="18"/>
              <w:szCs w:val="18"/>
            </w:rPr>
          </w:rPrChange>
        </w:rPr>
        <w:pPrChange w:id="1883" w:author="Microsoft Office 用户" w:date="2021-09-13T14:19: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884" w:author="Microsoft Office 用户" w:date="2021-09-13T14:14:00Z">
        <w:r w:rsidRPr="00300701" w:rsidDel="00300701">
          <w:rPr>
            <w:lang w:val="en-US"/>
            <w:rPrChange w:id="1885" w:author="Microsoft Office 用户" w:date="2021-09-13T14:15:00Z">
              <w:rPr>
                <w:rFonts w:ascii="Consolas" w:hAnsi="Consolas" w:cs="Consolas"/>
                <w:color w:val="000000"/>
                <w:sz w:val="18"/>
                <w:szCs w:val="18"/>
                <w:bdr w:val="none" w:sz="0" w:space="0" w:color="auto" w:frame="1"/>
              </w:rPr>
            </w:rPrChange>
          </w:rPr>
          <w:delText>            reassign_rank();  </w:delText>
        </w:r>
      </w:del>
    </w:p>
    <w:p w14:paraId="78A302D8" w14:textId="50A71DC7" w:rsidR="00435A54" w:rsidRPr="00300701" w:rsidDel="00300701" w:rsidRDefault="00435A54" w:rsidP="00A53E53">
      <w:pPr>
        <w:autoSpaceDE w:val="0"/>
        <w:autoSpaceDN w:val="0"/>
        <w:adjustRightInd w:val="0"/>
        <w:rPr>
          <w:del w:id="1886" w:author="Microsoft Office 用户" w:date="2021-09-13T14:14:00Z"/>
          <w:lang w:val="en-US"/>
          <w:rPrChange w:id="1887" w:author="Microsoft Office 用户" w:date="2021-09-13T14:15:00Z">
            <w:rPr>
              <w:del w:id="1888" w:author="Microsoft Office 用户" w:date="2021-09-13T14:14:00Z"/>
              <w:rFonts w:ascii="Consolas" w:hAnsi="Consolas" w:cs="Consolas"/>
              <w:color w:val="5C5C5C"/>
              <w:sz w:val="18"/>
              <w:szCs w:val="18"/>
            </w:rPr>
          </w:rPrChange>
        </w:rPr>
        <w:pPrChange w:id="1889" w:author="Microsoft Office 用户" w:date="2021-09-13T14:19: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890" w:author="Microsoft Office 用户" w:date="2021-09-13T14:14:00Z">
        <w:r w:rsidRPr="00300701" w:rsidDel="00300701">
          <w:rPr>
            <w:lang w:val="en-US"/>
            <w:rPrChange w:id="1891" w:author="Microsoft Office 用户" w:date="2021-09-13T14:15:00Z">
              <w:rPr>
                <w:rFonts w:ascii="Consolas" w:hAnsi="Consolas" w:cs="Consolas"/>
                <w:color w:val="000000"/>
                <w:sz w:val="18"/>
                <w:szCs w:val="18"/>
                <w:bdr w:val="none" w:sz="0" w:space="0" w:color="auto" w:frame="1"/>
              </w:rPr>
            </w:rPrChange>
          </w:rPr>
          <w:delText>            calExpRanking(K);  </w:delText>
        </w:r>
      </w:del>
    </w:p>
    <w:p w14:paraId="20B123B0" w14:textId="25FE27EC" w:rsidR="00435A54" w:rsidRPr="00300701" w:rsidDel="00300701" w:rsidRDefault="00435A54" w:rsidP="00A53E53">
      <w:pPr>
        <w:autoSpaceDE w:val="0"/>
        <w:autoSpaceDN w:val="0"/>
        <w:adjustRightInd w:val="0"/>
        <w:rPr>
          <w:del w:id="1892" w:author="Microsoft Office 用户" w:date="2021-09-13T14:14:00Z"/>
          <w:lang w:val="en-US"/>
          <w:rPrChange w:id="1893" w:author="Microsoft Office 用户" w:date="2021-09-13T14:15:00Z">
            <w:rPr>
              <w:del w:id="1894" w:author="Microsoft Office 用户" w:date="2021-09-13T14:14:00Z"/>
              <w:rFonts w:ascii="Consolas" w:hAnsi="Consolas" w:cs="Consolas"/>
              <w:color w:val="5C5C5C"/>
              <w:sz w:val="18"/>
              <w:szCs w:val="18"/>
            </w:rPr>
          </w:rPrChange>
        </w:rPr>
        <w:pPrChange w:id="1895" w:author="Microsoft Office 用户" w:date="2021-09-13T14:19: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896" w:author="Microsoft Office 用户" w:date="2021-09-13T14:14:00Z">
        <w:r w:rsidRPr="00300701" w:rsidDel="00300701">
          <w:rPr>
            <w:lang w:val="en-US"/>
            <w:rPrChange w:id="1897" w:author="Microsoft Office 用户" w:date="2021-09-13T14:15:00Z">
              <w:rPr>
                <w:rFonts w:ascii="Consolas" w:hAnsi="Consolas" w:cs="Consolas"/>
                <w:color w:val="000000"/>
                <w:sz w:val="18"/>
                <w:szCs w:val="18"/>
                <w:bdr w:val="none" w:sz="0" w:space="0" w:color="auto" w:frame="1"/>
              </w:rPr>
            </w:rPrChange>
          </w:rPr>
          <w:delText>            newWork(K);  </w:delText>
        </w:r>
      </w:del>
    </w:p>
    <w:p w14:paraId="46B2DD4C" w14:textId="30C45A22" w:rsidR="00435A54" w:rsidRPr="00300701" w:rsidDel="00300701" w:rsidRDefault="00435A54" w:rsidP="00A53E53">
      <w:pPr>
        <w:autoSpaceDE w:val="0"/>
        <w:autoSpaceDN w:val="0"/>
        <w:adjustRightInd w:val="0"/>
        <w:rPr>
          <w:del w:id="1898" w:author="Microsoft Office 用户" w:date="2021-09-13T14:14:00Z"/>
          <w:lang w:val="en-US"/>
          <w:rPrChange w:id="1899" w:author="Microsoft Office 用户" w:date="2021-09-13T14:15:00Z">
            <w:rPr>
              <w:del w:id="1900" w:author="Microsoft Office 用户" w:date="2021-09-13T14:14:00Z"/>
              <w:rFonts w:ascii="Consolas" w:hAnsi="Consolas" w:cs="Consolas"/>
              <w:color w:val="5C5C5C"/>
              <w:sz w:val="18"/>
              <w:szCs w:val="18"/>
            </w:rPr>
          </w:rPrChange>
        </w:rPr>
        <w:pPrChange w:id="1901" w:author="Microsoft Office 用户" w:date="2021-09-13T14:19: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902" w:author="Microsoft Office 用户" w:date="2021-09-13T14:14:00Z">
        <w:r w:rsidRPr="00300701" w:rsidDel="00300701">
          <w:rPr>
            <w:lang w:val="en-US"/>
            <w:rPrChange w:id="1903" w:author="Microsoft Office 用户" w:date="2021-09-13T14:15:00Z">
              <w:rPr>
                <w:rFonts w:ascii="Consolas" w:hAnsi="Consolas" w:cs="Consolas"/>
                <w:color w:val="000000"/>
                <w:sz w:val="18"/>
                <w:szCs w:val="18"/>
                <w:bdr w:val="none" w:sz="0" w:space="0" w:color="auto" w:frame="1"/>
              </w:rPr>
            </w:rPrChange>
          </w:rPr>
          <w:delText>            update();  </w:delText>
        </w:r>
      </w:del>
    </w:p>
    <w:p w14:paraId="56E07597" w14:textId="1A9DFD2B" w:rsidR="00435A54" w:rsidRPr="00300701" w:rsidDel="00300701" w:rsidRDefault="00435A54" w:rsidP="00A53E53">
      <w:pPr>
        <w:autoSpaceDE w:val="0"/>
        <w:autoSpaceDN w:val="0"/>
        <w:adjustRightInd w:val="0"/>
        <w:rPr>
          <w:del w:id="1904" w:author="Microsoft Office 用户" w:date="2021-09-13T14:14:00Z"/>
          <w:lang w:val="en-US"/>
          <w:rPrChange w:id="1905" w:author="Microsoft Office 用户" w:date="2021-09-13T14:15:00Z">
            <w:rPr>
              <w:del w:id="1906" w:author="Microsoft Office 用户" w:date="2021-09-13T14:14:00Z"/>
              <w:rFonts w:ascii="Consolas" w:hAnsi="Consolas" w:cs="Consolas"/>
              <w:color w:val="5C5C5C"/>
              <w:sz w:val="18"/>
              <w:szCs w:val="18"/>
            </w:rPr>
          </w:rPrChange>
        </w:rPr>
        <w:pPrChange w:id="1907" w:author="Microsoft Office 用户" w:date="2021-09-13T14:19: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908" w:author="Microsoft Office 用户" w:date="2021-09-13T14:14:00Z">
        <w:r w:rsidRPr="00300701" w:rsidDel="00300701">
          <w:rPr>
            <w:lang w:val="en-US"/>
            <w:rPrChange w:id="1909" w:author="Microsoft Office 用户" w:date="2021-09-13T14:15:00Z">
              <w:rPr>
                <w:rFonts w:ascii="Consolas" w:hAnsi="Consolas" w:cs="Consolas"/>
                <w:color w:val="000000"/>
                <w:sz w:val="18"/>
                <w:szCs w:val="18"/>
                <w:bdr w:val="none" w:sz="0" w:space="0" w:color="auto" w:frame="1"/>
              </w:rPr>
            </w:rPrChange>
          </w:rPr>
          <w:delText>            </w:delText>
        </w:r>
        <w:r w:rsidRPr="00300701" w:rsidDel="00300701">
          <w:rPr>
            <w:lang w:val="en-US"/>
            <w:rPrChange w:id="1910" w:author="Microsoft Office 用户" w:date="2021-09-13T14:15:00Z">
              <w:rPr>
                <w:rFonts w:ascii="Consolas" w:hAnsi="Consolas" w:cs="Consolas"/>
                <w:b/>
                <w:bCs/>
                <w:color w:val="2E8B57"/>
                <w:sz w:val="18"/>
                <w:szCs w:val="18"/>
                <w:bdr w:val="none" w:sz="0" w:space="0" w:color="auto" w:frame="1"/>
              </w:rPr>
            </w:rPrChange>
          </w:rPr>
          <w:delText>double</w:delText>
        </w:r>
        <w:r w:rsidRPr="00300701" w:rsidDel="00300701">
          <w:rPr>
            <w:lang w:val="en-US"/>
            <w:rPrChange w:id="1911" w:author="Microsoft Office 用户" w:date="2021-09-13T14:15:00Z">
              <w:rPr>
                <w:rFonts w:ascii="Consolas" w:hAnsi="Consolas" w:cs="Consolas"/>
                <w:color w:val="000000"/>
                <w:sz w:val="18"/>
                <w:szCs w:val="18"/>
                <w:bdr w:val="none" w:sz="0" w:space="0" w:color="auto" w:frame="1"/>
              </w:rPr>
            </w:rPrChange>
          </w:rPr>
          <w:delText> MinSqErr=validate();  </w:delText>
        </w:r>
      </w:del>
    </w:p>
    <w:p w14:paraId="7C0BF88B" w14:textId="17AAABFC" w:rsidR="00435A54" w:rsidRPr="00300701" w:rsidDel="00300701" w:rsidRDefault="00435A54" w:rsidP="00A53E53">
      <w:pPr>
        <w:autoSpaceDE w:val="0"/>
        <w:autoSpaceDN w:val="0"/>
        <w:adjustRightInd w:val="0"/>
        <w:rPr>
          <w:del w:id="1912" w:author="Microsoft Office 用户" w:date="2021-09-13T14:14:00Z"/>
          <w:lang w:val="en-US"/>
          <w:rPrChange w:id="1913" w:author="Microsoft Office 用户" w:date="2021-09-13T14:15:00Z">
            <w:rPr>
              <w:del w:id="1914" w:author="Microsoft Office 用户" w:date="2021-09-13T14:14:00Z"/>
              <w:rFonts w:ascii="Consolas" w:hAnsi="Consolas" w:cs="Consolas"/>
              <w:color w:val="5C5C5C"/>
              <w:sz w:val="18"/>
              <w:szCs w:val="18"/>
            </w:rPr>
          </w:rPrChange>
        </w:rPr>
        <w:pPrChange w:id="1915" w:author="Microsoft Office 用户" w:date="2021-09-13T14:19: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916" w:author="Microsoft Office 用户" w:date="2021-09-13T14:14:00Z">
        <w:r w:rsidRPr="00300701" w:rsidDel="00300701">
          <w:rPr>
            <w:lang w:val="en-US"/>
            <w:rPrChange w:id="1917" w:author="Microsoft Office 用户" w:date="2021-09-13T14:15:00Z">
              <w:rPr>
                <w:rFonts w:ascii="Consolas" w:hAnsi="Consolas" w:cs="Consolas"/>
                <w:color w:val="000000"/>
                <w:sz w:val="18"/>
                <w:szCs w:val="18"/>
                <w:bdr w:val="none" w:sz="0" w:space="0" w:color="auto" w:frame="1"/>
              </w:rPr>
            </w:rPrChange>
          </w:rPr>
          <w:delText>              </w:delText>
        </w:r>
      </w:del>
    </w:p>
    <w:p w14:paraId="724AF2C4" w14:textId="7FFF77C7" w:rsidR="00435A54" w:rsidRPr="00300701" w:rsidDel="00300701" w:rsidRDefault="00435A54" w:rsidP="00A53E53">
      <w:pPr>
        <w:autoSpaceDE w:val="0"/>
        <w:autoSpaceDN w:val="0"/>
        <w:adjustRightInd w:val="0"/>
        <w:rPr>
          <w:del w:id="1918" w:author="Microsoft Office 用户" w:date="2021-09-13T14:14:00Z"/>
          <w:lang w:val="en-US"/>
          <w:rPrChange w:id="1919" w:author="Microsoft Office 用户" w:date="2021-09-13T14:15:00Z">
            <w:rPr>
              <w:del w:id="1920" w:author="Microsoft Office 用户" w:date="2021-09-13T14:14:00Z"/>
              <w:rFonts w:ascii="Consolas" w:hAnsi="Consolas" w:cs="Consolas"/>
              <w:color w:val="5C5C5C"/>
              <w:sz w:val="18"/>
              <w:szCs w:val="18"/>
            </w:rPr>
          </w:rPrChange>
        </w:rPr>
        <w:pPrChange w:id="1921" w:author="Microsoft Office 用户" w:date="2021-09-13T14:19: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922" w:author="Microsoft Office 用户" w:date="2021-09-13T14:14:00Z">
        <w:r w:rsidRPr="00300701" w:rsidDel="00300701">
          <w:rPr>
            <w:lang w:val="en-US"/>
            <w:rPrChange w:id="1923" w:author="Microsoft Office 用户" w:date="2021-09-13T14:15:00Z">
              <w:rPr>
                <w:rFonts w:ascii="Consolas" w:hAnsi="Consolas" w:cs="Consolas"/>
                <w:color w:val="000000"/>
                <w:sz w:val="18"/>
                <w:szCs w:val="18"/>
                <w:bdr w:val="none" w:sz="0" w:space="0" w:color="auto" w:frame="1"/>
              </w:rPr>
            </w:rPrChange>
          </w:rPr>
          <w:delText>            </w:delText>
        </w:r>
        <w:r w:rsidRPr="00300701" w:rsidDel="00300701">
          <w:rPr>
            <w:lang w:val="en-US"/>
            <w:rPrChange w:id="1924" w:author="Microsoft Office 用户" w:date="2021-09-13T14:15:00Z">
              <w:rPr>
                <w:rFonts w:ascii="Consolas" w:hAnsi="Consolas" w:cs="Consolas"/>
                <w:color w:val="008200"/>
                <w:sz w:val="18"/>
                <w:szCs w:val="18"/>
                <w:bdr w:val="none" w:sz="0" w:space="0" w:color="auto" w:frame="1"/>
              </w:rPr>
            </w:rPrChange>
          </w:rPr>
          <w:delText>//printf("In contest id %s, MinSqErr for simulation: %.8f\n",contest_id.c_str(),MinSqErr);          </w:delText>
        </w:r>
        <w:r w:rsidRPr="00300701" w:rsidDel="00300701">
          <w:rPr>
            <w:lang w:val="en-US"/>
            <w:rPrChange w:id="1925" w:author="Microsoft Office 用户" w:date="2021-09-13T14:15:00Z">
              <w:rPr>
                <w:rFonts w:ascii="Consolas" w:hAnsi="Consolas" w:cs="Consolas"/>
                <w:color w:val="000000"/>
                <w:sz w:val="18"/>
                <w:szCs w:val="18"/>
                <w:bdr w:val="none" w:sz="0" w:space="0" w:color="auto" w:frame="1"/>
              </w:rPr>
            </w:rPrChange>
          </w:rPr>
          <w:delText>  </w:delText>
        </w:r>
      </w:del>
    </w:p>
    <w:p w14:paraId="40503639" w14:textId="4A921F63" w:rsidR="00435A54" w:rsidRPr="00300701" w:rsidDel="00300701" w:rsidRDefault="00435A54" w:rsidP="00A53E53">
      <w:pPr>
        <w:autoSpaceDE w:val="0"/>
        <w:autoSpaceDN w:val="0"/>
        <w:adjustRightInd w:val="0"/>
        <w:rPr>
          <w:del w:id="1926" w:author="Microsoft Office 用户" w:date="2021-09-13T14:14:00Z"/>
          <w:lang w:val="en-US"/>
          <w:rPrChange w:id="1927" w:author="Microsoft Office 用户" w:date="2021-09-13T14:15:00Z">
            <w:rPr>
              <w:del w:id="1928" w:author="Microsoft Office 用户" w:date="2021-09-13T14:14:00Z"/>
              <w:rFonts w:ascii="Consolas" w:hAnsi="Consolas" w:cs="Consolas"/>
              <w:color w:val="5C5C5C"/>
              <w:sz w:val="18"/>
              <w:szCs w:val="18"/>
            </w:rPr>
          </w:rPrChange>
        </w:rPr>
        <w:pPrChange w:id="1929" w:author="Microsoft Office 用户" w:date="2021-09-13T14:19: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930" w:author="Microsoft Office 用户" w:date="2021-09-13T14:14:00Z">
        <w:r w:rsidRPr="00300701" w:rsidDel="00300701">
          <w:rPr>
            <w:lang w:val="en-US"/>
            <w:rPrChange w:id="1931" w:author="Microsoft Office 用户" w:date="2021-09-13T14:15:00Z">
              <w:rPr>
                <w:rFonts w:ascii="Consolas" w:hAnsi="Consolas" w:cs="Consolas"/>
                <w:color w:val="000000"/>
                <w:sz w:val="18"/>
                <w:szCs w:val="18"/>
                <w:bdr w:val="none" w:sz="0" w:space="0" w:color="auto" w:frame="1"/>
              </w:rPr>
            </w:rPrChange>
          </w:rPr>
          <w:delText>            outMSE &lt;&lt; i+1 &lt;&lt; </w:delText>
        </w:r>
        <w:r w:rsidRPr="00300701" w:rsidDel="00300701">
          <w:rPr>
            <w:lang w:val="en-US"/>
            <w:rPrChange w:id="1932" w:author="Microsoft Office 用户" w:date="2021-09-13T14:15:00Z">
              <w:rPr>
                <w:rFonts w:ascii="Consolas" w:hAnsi="Consolas" w:cs="Consolas"/>
                <w:color w:val="0000FF"/>
                <w:sz w:val="18"/>
                <w:szCs w:val="18"/>
                <w:bdr w:val="none" w:sz="0" w:space="0" w:color="auto" w:frame="1"/>
              </w:rPr>
            </w:rPrChange>
          </w:rPr>
          <w:delText>","</w:delText>
        </w:r>
        <w:r w:rsidRPr="00300701" w:rsidDel="00300701">
          <w:rPr>
            <w:lang w:val="en-US"/>
            <w:rPrChange w:id="1933" w:author="Microsoft Office 用户" w:date="2021-09-13T14:15:00Z">
              <w:rPr>
                <w:rFonts w:ascii="Consolas" w:hAnsi="Consolas" w:cs="Consolas"/>
                <w:color w:val="000000"/>
                <w:sz w:val="18"/>
                <w:szCs w:val="18"/>
                <w:bdr w:val="none" w:sz="0" w:space="0" w:color="auto" w:frame="1"/>
              </w:rPr>
            </w:rPrChange>
          </w:rPr>
          <w:delText> &lt;&lt; MinSqErr &lt;&lt; endl;  </w:delText>
        </w:r>
      </w:del>
    </w:p>
    <w:p w14:paraId="603D0DA2" w14:textId="1E16C2EB" w:rsidR="00435A54" w:rsidRPr="00300701" w:rsidDel="00300701" w:rsidRDefault="00435A54" w:rsidP="00A53E53">
      <w:pPr>
        <w:autoSpaceDE w:val="0"/>
        <w:autoSpaceDN w:val="0"/>
        <w:adjustRightInd w:val="0"/>
        <w:rPr>
          <w:del w:id="1934" w:author="Microsoft Office 用户" w:date="2021-09-13T14:14:00Z"/>
          <w:lang w:val="en-US"/>
          <w:rPrChange w:id="1935" w:author="Microsoft Office 用户" w:date="2021-09-13T14:15:00Z">
            <w:rPr>
              <w:del w:id="1936" w:author="Microsoft Office 用户" w:date="2021-09-13T14:14:00Z"/>
              <w:rFonts w:ascii="Consolas" w:hAnsi="Consolas" w:cs="Consolas"/>
              <w:color w:val="5C5C5C"/>
              <w:sz w:val="18"/>
              <w:szCs w:val="18"/>
            </w:rPr>
          </w:rPrChange>
        </w:rPr>
        <w:pPrChange w:id="1937" w:author="Microsoft Office 用户" w:date="2021-09-13T14:19: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938" w:author="Microsoft Office 用户" w:date="2021-09-13T14:14:00Z">
        <w:r w:rsidRPr="00300701" w:rsidDel="00300701">
          <w:rPr>
            <w:lang w:val="en-US"/>
            <w:rPrChange w:id="1939" w:author="Microsoft Office 用户" w:date="2021-09-13T14:15:00Z">
              <w:rPr>
                <w:rFonts w:ascii="Consolas" w:hAnsi="Consolas" w:cs="Consolas"/>
                <w:color w:val="000000"/>
                <w:sz w:val="18"/>
                <w:szCs w:val="18"/>
                <w:bdr w:val="none" w:sz="0" w:space="0" w:color="auto" w:frame="1"/>
              </w:rPr>
            </w:rPrChange>
          </w:rPr>
          <w:delText>              </w:delText>
        </w:r>
      </w:del>
    </w:p>
    <w:p w14:paraId="2140F365" w14:textId="433E8C72" w:rsidR="00435A54" w:rsidRPr="00300701" w:rsidDel="00300701" w:rsidRDefault="00435A54" w:rsidP="00A53E53">
      <w:pPr>
        <w:autoSpaceDE w:val="0"/>
        <w:autoSpaceDN w:val="0"/>
        <w:adjustRightInd w:val="0"/>
        <w:rPr>
          <w:del w:id="1940" w:author="Microsoft Office 用户" w:date="2021-09-13T14:14:00Z"/>
          <w:lang w:val="en-US"/>
          <w:rPrChange w:id="1941" w:author="Microsoft Office 用户" w:date="2021-09-13T14:15:00Z">
            <w:rPr>
              <w:del w:id="1942" w:author="Microsoft Office 用户" w:date="2021-09-13T14:14:00Z"/>
              <w:rFonts w:ascii="Consolas" w:hAnsi="Consolas" w:cs="Consolas"/>
              <w:color w:val="5C5C5C"/>
              <w:sz w:val="18"/>
              <w:szCs w:val="18"/>
            </w:rPr>
          </w:rPrChange>
        </w:rPr>
        <w:pPrChange w:id="1943" w:author="Microsoft Office 用户" w:date="2021-09-13T14:19: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944" w:author="Microsoft Office 用户" w:date="2021-09-13T14:14:00Z">
        <w:r w:rsidRPr="00300701" w:rsidDel="00300701">
          <w:rPr>
            <w:lang w:val="en-US"/>
            <w:rPrChange w:id="1945" w:author="Microsoft Office 用户" w:date="2021-09-13T14:15:00Z">
              <w:rPr>
                <w:rFonts w:ascii="Consolas" w:hAnsi="Consolas" w:cs="Consolas"/>
                <w:color w:val="000000"/>
                <w:sz w:val="18"/>
                <w:szCs w:val="18"/>
                <w:bdr w:val="none" w:sz="0" w:space="0" w:color="auto" w:frame="1"/>
              </w:rPr>
            </w:rPrChange>
          </w:rPr>
          <w:delText>            aveMSE += MinSqErr;  </w:delText>
        </w:r>
      </w:del>
    </w:p>
    <w:p w14:paraId="53C6209D" w14:textId="37EC4883" w:rsidR="00435A54" w:rsidRPr="00300701" w:rsidDel="00300701" w:rsidRDefault="00435A54" w:rsidP="00A53E53">
      <w:pPr>
        <w:autoSpaceDE w:val="0"/>
        <w:autoSpaceDN w:val="0"/>
        <w:adjustRightInd w:val="0"/>
        <w:rPr>
          <w:del w:id="1946" w:author="Microsoft Office 用户" w:date="2021-09-13T14:14:00Z"/>
          <w:lang w:val="en-US"/>
          <w:rPrChange w:id="1947" w:author="Microsoft Office 用户" w:date="2021-09-13T14:15:00Z">
            <w:rPr>
              <w:del w:id="1948" w:author="Microsoft Office 用户" w:date="2021-09-13T14:14:00Z"/>
              <w:rFonts w:ascii="Consolas" w:hAnsi="Consolas" w:cs="Consolas"/>
              <w:color w:val="5C5C5C"/>
              <w:sz w:val="18"/>
              <w:szCs w:val="18"/>
            </w:rPr>
          </w:rPrChange>
        </w:rPr>
        <w:pPrChange w:id="1949" w:author="Microsoft Office 用户" w:date="2021-09-13T14:19: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950" w:author="Microsoft Office 用户" w:date="2021-09-13T14:14:00Z">
        <w:r w:rsidRPr="00300701" w:rsidDel="00300701">
          <w:rPr>
            <w:lang w:val="en-US"/>
            <w:rPrChange w:id="1951" w:author="Microsoft Office 用户" w:date="2021-09-13T14:15:00Z">
              <w:rPr>
                <w:rFonts w:ascii="Consolas" w:hAnsi="Consolas" w:cs="Consolas"/>
                <w:color w:val="000000"/>
                <w:sz w:val="18"/>
                <w:szCs w:val="18"/>
                <w:bdr w:val="none" w:sz="0" w:space="0" w:color="auto" w:frame="1"/>
              </w:rPr>
            </w:rPrChange>
          </w:rPr>
          <w:delText>            string out_file = </w:delText>
        </w:r>
        <w:r w:rsidRPr="00300701" w:rsidDel="00300701">
          <w:rPr>
            <w:lang w:val="en-US"/>
            <w:rPrChange w:id="1952" w:author="Microsoft Office 用户" w:date="2021-09-13T14:15:00Z">
              <w:rPr>
                <w:rFonts w:ascii="Consolas" w:hAnsi="Consolas" w:cs="Consolas"/>
                <w:color w:val="0000FF"/>
                <w:sz w:val="18"/>
                <w:szCs w:val="18"/>
                <w:bdr w:val="none" w:sz="0" w:space="0" w:color="auto" w:frame="1"/>
              </w:rPr>
            </w:rPrChange>
          </w:rPr>
          <w:delText>"tests/cf_rating_result_"</w:delText>
        </w:r>
        <w:r w:rsidRPr="00300701" w:rsidDel="00300701">
          <w:rPr>
            <w:lang w:val="en-US"/>
            <w:rPrChange w:id="1953" w:author="Microsoft Office 用户" w:date="2021-09-13T14:15:00Z">
              <w:rPr>
                <w:rFonts w:ascii="Consolas" w:hAnsi="Consolas" w:cs="Consolas"/>
                <w:color w:val="000000"/>
                <w:sz w:val="18"/>
                <w:szCs w:val="18"/>
                <w:bdr w:val="none" w:sz="0" w:space="0" w:color="auto" w:frame="1"/>
              </w:rPr>
            </w:rPrChange>
          </w:rPr>
          <w:delText> + contest_id + </w:delText>
        </w:r>
        <w:r w:rsidRPr="00300701" w:rsidDel="00300701">
          <w:rPr>
            <w:lang w:val="en-US"/>
            <w:rPrChange w:id="1954" w:author="Microsoft Office 用户" w:date="2021-09-13T14:15:00Z">
              <w:rPr>
                <w:rFonts w:ascii="Consolas" w:hAnsi="Consolas" w:cs="Consolas"/>
                <w:color w:val="0000FF"/>
                <w:sz w:val="18"/>
                <w:szCs w:val="18"/>
                <w:bdr w:val="none" w:sz="0" w:space="0" w:color="auto" w:frame="1"/>
              </w:rPr>
            </w:rPrChange>
          </w:rPr>
          <w:delText>".txt"</w:delText>
        </w:r>
        <w:r w:rsidRPr="00300701" w:rsidDel="00300701">
          <w:rPr>
            <w:lang w:val="en-US"/>
            <w:rPrChange w:id="1955" w:author="Microsoft Office 用户" w:date="2021-09-13T14:15:00Z">
              <w:rPr>
                <w:rFonts w:ascii="Consolas" w:hAnsi="Consolas" w:cs="Consolas"/>
                <w:color w:val="000000"/>
                <w:sz w:val="18"/>
                <w:szCs w:val="18"/>
                <w:bdr w:val="none" w:sz="0" w:space="0" w:color="auto" w:frame="1"/>
              </w:rPr>
            </w:rPrChange>
          </w:rPr>
          <w:delText>;  </w:delText>
        </w:r>
      </w:del>
    </w:p>
    <w:p w14:paraId="72DE0657" w14:textId="57322327" w:rsidR="00435A54" w:rsidRPr="00300701" w:rsidDel="00300701" w:rsidRDefault="00435A54" w:rsidP="00A53E53">
      <w:pPr>
        <w:autoSpaceDE w:val="0"/>
        <w:autoSpaceDN w:val="0"/>
        <w:adjustRightInd w:val="0"/>
        <w:rPr>
          <w:del w:id="1956" w:author="Microsoft Office 用户" w:date="2021-09-13T14:14:00Z"/>
          <w:lang w:val="en-US"/>
          <w:rPrChange w:id="1957" w:author="Microsoft Office 用户" w:date="2021-09-13T14:15:00Z">
            <w:rPr>
              <w:del w:id="1958" w:author="Microsoft Office 用户" w:date="2021-09-13T14:14:00Z"/>
              <w:rFonts w:ascii="Consolas" w:hAnsi="Consolas" w:cs="Consolas"/>
              <w:color w:val="5C5C5C"/>
              <w:sz w:val="18"/>
              <w:szCs w:val="18"/>
            </w:rPr>
          </w:rPrChange>
        </w:rPr>
        <w:pPrChange w:id="1959" w:author="Microsoft Office 用户" w:date="2021-09-13T14:19: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960" w:author="Microsoft Office 用户" w:date="2021-09-13T14:14:00Z">
        <w:r w:rsidRPr="00300701" w:rsidDel="00300701">
          <w:rPr>
            <w:lang w:val="en-US"/>
            <w:rPrChange w:id="1961" w:author="Microsoft Office 用户" w:date="2021-09-13T14:15:00Z">
              <w:rPr>
                <w:rFonts w:ascii="Consolas" w:hAnsi="Consolas" w:cs="Consolas"/>
                <w:color w:val="000000"/>
                <w:sz w:val="18"/>
                <w:szCs w:val="18"/>
                <w:bdr w:val="none" w:sz="0" w:space="0" w:color="auto" w:frame="1"/>
              </w:rPr>
            </w:rPrChange>
          </w:rPr>
          <w:delText>            ofstream outFile(out_file, ios::out);  </w:delText>
        </w:r>
      </w:del>
    </w:p>
    <w:p w14:paraId="4AA6399B" w14:textId="47274633" w:rsidR="00435A54" w:rsidRPr="00300701" w:rsidDel="00300701" w:rsidRDefault="00435A54" w:rsidP="00A53E53">
      <w:pPr>
        <w:autoSpaceDE w:val="0"/>
        <w:autoSpaceDN w:val="0"/>
        <w:adjustRightInd w:val="0"/>
        <w:rPr>
          <w:del w:id="1962" w:author="Microsoft Office 用户" w:date="2021-09-13T14:14:00Z"/>
          <w:lang w:val="en-US"/>
          <w:rPrChange w:id="1963" w:author="Microsoft Office 用户" w:date="2021-09-13T14:15:00Z">
            <w:rPr>
              <w:del w:id="1964" w:author="Microsoft Office 用户" w:date="2021-09-13T14:14:00Z"/>
              <w:rFonts w:ascii="Consolas" w:hAnsi="Consolas" w:cs="Consolas"/>
              <w:color w:val="5C5C5C"/>
              <w:sz w:val="18"/>
              <w:szCs w:val="18"/>
            </w:rPr>
          </w:rPrChange>
        </w:rPr>
        <w:pPrChange w:id="1965" w:author="Microsoft Office 用户" w:date="2021-09-13T14:19: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966" w:author="Microsoft Office 用户" w:date="2021-09-13T14:14:00Z">
        <w:r w:rsidRPr="00300701" w:rsidDel="00300701">
          <w:rPr>
            <w:lang w:val="en-US"/>
            <w:rPrChange w:id="1967" w:author="Microsoft Office 用户" w:date="2021-09-13T14:15:00Z">
              <w:rPr>
                <w:rFonts w:ascii="Consolas" w:hAnsi="Consolas" w:cs="Consolas"/>
                <w:color w:val="000000"/>
                <w:sz w:val="18"/>
                <w:szCs w:val="18"/>
                <w:bdr w:val="none" w:sz="0" w:space="0" w:color="auto" w:frame="1"/>
              </w:rPr>
            </w:rPrChange>
          </w:rPr>
          <w:delText>            outFile &lt;&lt; to_string(users);  </w:delText>
        </w:r>
      </w:del>
    </w:p>
    <w:p w14:paraId="65FCCED7" w14:textId="1528E847" w:rsidR="00435A54" w:rsidRPr="00300701" w:rsidDel="00300701" w:rsidRDefault="00435A54" w:rsidP="00A53E53">
      <w:pPr>
        <w:autoSpaceDE w:val="0"/>
        <w:autoSpaceDN w:val="0"/>
        <w:adjustRightInd w:val="0"/>
        <w:rPr>
          <w:del w:id="1968" w:author="Microsoft Office 用户" w:date="2021-09-13T14:14:00Z"/>
          <w:lang w:val="en-US"/>
          <w:rPrChange w:id="1969" w:author="Microsoft Office 用户" w:date="2021-09-13T14:15:00Z">
            <w:rPr>
              <w:del w:id="1970" w:author="Microsoft Office 用户" w:date="2021-09-13T14:14:00Z"/>
              <w:rFonts w:ascii="Consolas" w:hAnsi="Consolas" w:cs="Consolas"/>
              <w:color w:val="5C5C5C"/>
              <w:sz w:val="18"/>
              <w:szCs w:val="18"/>
            </w:rPr>
          </w:rPrChange>
        </w:rPr>
        <w:pPrChange w:id="1971" w:author="Microsoft Office 用户" w:date="2021-09-13T14:19: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972" w:author="Microsoft Office 用户" w:date="2021-09-13T14:14:00Z">
        <w:r w:rsidRPr="00300701" w:rsidDel="00300701">
          <w:rPr>
            <w:lang w:val="en-US"/>
            <w:rPrChange w:id="1973" w:author="Microsoft Office 用户" w:date="2021-09-13T14:15:00Z">
              <w:rPr>
                <w:rFonts w:ascii="Consolas" w:hAnsi="Consolas" w:cs="Consolas"/>
                <w:color w:val="000000"/>
                <w:sz w:val="18"/>
                <w:szCs w:val="18"/>
                <w:bdr w:val="none" w:sz="0" w:space="0" w:color="auto" w:frame="1"/>
              </w:rPr>
            </w:rPrChange>
          </w:rPr>
          <w:delText>            outFile.close();  </w:delText>
        </w:r>
      </w:del>
    </w:p>
    <w:p w14:paraId="2E97FEA6" w14:textId="528004A0" w:rsidR="00435A54" w:rsidRPr="00300701" w:rsidDel="00300701" w:rsidRDefault="00435A54" w:rsidP="00A53E53">
      <w:pPr>
        <w:autoSpaceDE w:val="0"/>
        <w:autoSpaceDN w:val="0"/>
        <w:adjustRightInd w:val="0"/>
        <w:rPr>
          <w:del w:id="1974" w:author="Microsoft Office 用户" w:date="2021-09-13T14:14:00Z"/>
          <w:lang w:val="en-US"/>
          <w:rPrChange w:id="1975" w:author="Microsoft Office 用户" w:date="2021-09-13T14:15:00Z">
            <w:rPr>
              <w:del w:id="1976" w:author="Microsoft Office 用户" w:date="2021-09-13T14:14:00Z"/>
              <w:rFonts w:ascii="Consolas" w:hAnsi="Consolas" w:cs="Consolas"/>
              <w:color w:val="5C5C5C"/>
              <w:sz w:val="18"/>
              <w:szCs w:val="18"/>
            </w:rPr>
          </w:rPrChange>
        </w:rPr>
        <w:pPrChange w:id="1977" w:author="Microsoft Office 用户" w:date="2021-09-13T14:19: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978" w:author="Microsoft Office 用户" w:date="2021-09-13T14:14:00Z">
        <w:r w:rsidRPr="00300701" w:rsidDel="00300701">
          <w:rPr>
            <w:lang w:val="en-US"/>
            <w:rPrChange w:id="1979" w:author="Microsoft Office 用户" w:date="2021-09-13T14:15:00Z">
              <w:rPr>
                <w:rFonts w:ascii="Consolas" w:hAnsi="Consolas" w:cs="Consolas"/>
                <w:color w:val="000000"/>
                <w:sz w:val="18"/>
                <w:szCs w:val="18"/>
                <w:bdr w:val="none" w:sz="0" w:space="0" w:color="auto" w:frame="1"/>
              </w:rPr>
            </w:rPrChange>
          </w:rPr>
          <w:delText>        }  </w:delText>
        </w:r>
      </w:del>
    </w:p>
    <w:p w14:paraId="1810F967" w14:textId="4F6B73BD" w:rsidR="00435A54" w:rsidRPr="00300701" w:rsidDel="00300701" w:rsidRDefault="00435A54" w:rsidP="00A53E53">
      <w:pPr>
        <w:autoSpaceDE w:val="0"/>
        <w:autoSpaceDN w:val="0"/>
        <w:adjustRightInd w:val="0"/>
        <w:rPr>
          <w:del w:id="1980" w:author="Microsoft Office 用户" w:date="2021-09-13T14:14:00Z"/>
          <w:lang w:val="en-US"/>
          <w:rPrChange w:id="1981" w:author="Microsoft Office 用户" w:date="2021-09-13T14:15:00Z">
            <w:rPr>
              <w:del w:id="1982" w:author="Microsoft Office 用户" w:date="2021-09-13T14:14:00Z"/>
              <w:rFonts w:ascii="Consolas" w:hAnsi="Consolas" w:cs="Consolas"/>
              <w:color w:val="5C5C5C"/>
              <w:sz w:val="18"/>
              <w:szCs w:val="18"/>
            </w:rPr>
          </w:rPrChange>
        </w:rPr>
        <w:pPrChange w:id="1983" w:author="Microsoft Office 用户" w:date="2021-09-13T14:19: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1984" w:author="Microsoft Office 用户" w:date="2021-09-13T14:14:00Z">
        <w:r w:rsidRPr="00300701" w:rsidDel="00300701">
          <w:rPr>
            <w:lang w:val="en-US"/>
            <w:rPrChange w:id="1985" w:author="Microsoft Office 用户" w:date="2021-09-13T14:15:00Z">
              <w:rPr>
                <w:rFonts w:ascii="Consolas" w:hAnsi="Consolas" w:cs="Consolas"/>
                <w:color w:val="000000"/>
                <w:sz w:val="18"/>
                <w:szCs w:val="18"/>
                <w:bdr w:val="none" w:sz="0" w:space="0" w:color="auto" w:frame="1"/>
              </w:rPr>
            </w:rPrChange>
          </w:rPr>
          <w:delText>        outAMSE &lt;&lt; K &lt;&lt; </w:delText>
        </w:r>
        <w:r w:rsidRPr="00300701" w:rsidDel="00300701">
          <w:rPr>
            <w:lang w:val="en-US"/>
            <w:rPrChange w:id="1986" w:author="Microsoft Office 用户" w:date="2021-09-13T14:15:00Z">
              <w:rPr>
                <w:rFonts w:ascii="Consolas" w:hAnsi="Consolas" w:cs="Consolas"/>
                <w:color w:val="0000FF"/>
                <w:sz w:val="18"/>
                <w:szCs w:val="18"/>
                <w:bdr w:val="none" w:sz="0" w:space="0" w:color="auto" w:frame="1"/>
              </w:rPr>
            </w:rPrChange>
          </w:rPr>
          <w:delText>","</w:delText>
        </w:r>
        <w:r w:rsidRPr="00300701" w:rsidDel="00300701">
          <w:rPr>
            <w:lang w:val="en-US"/>
            <w:rPrChange w:id="1987" w:author="Microsoft Office 用户" w:date="2021-09-13T14:15:00Z">
              <w:rPr>
                <w:rFonts w:ascii="Consolas" w:hAnsi="Consolas" w:cs="Consolas"/>
                <w:color w:val="000000"/>
                <w:sz w:val="18"/>
                <w:szCs w:val="18"/>
                <w:bdr w:val="none" w:sz="0" w:space="0" w:color="auto" w:frame="1"/>
              </w:rPr>
            </w:rPrChange>
          </w:rPr>
          <w:delText> &lt;&lt; aveMSE/20 &lt;&lt; endl;  </w:delText>
        </w:r>
      </w:del>
    </w:p>
    <w:p w14:paraId="5E3CA8C0" w14:textId="4B43FF84" w:rsidR="00435A54" w:rsidRPr="00300701" w:rsidDel="00300701" w:rsidRDefault="00435A54" w:rsidP="00A53E53">
      <w:pPr>
        <w:autoSpaceDE w:val="0"/>
        <w:autoSpaceDN w:val="0"/>
        <w:adjustRightInd w:val="0"/>
        <w:rPr>
          <w:del w:id="1988" w:author="Microsoft Office 用户" w:date="2021-09-13T14:14:00Z"/>
          <w:lang w:val="en-US"/>
          <w:rPrChange w:id="1989" w:author="Microsoft Office 用户" w:date="2021-09-13T14:15:00Z">
            <w:rPr>
              <w:del w:id="1990" w:author="Microsoft Office 用户" w:date="2021-09-13T14:14:00Z"/>
              <w:rFonts w:ascii="Consolas" w:hAnsi="Consolas" w:cs="Consolas"/>
              <w:color w:val="5C5C5C"/>
              <w:sz w:val="18"/>
              <w:szCs w:val="18"/>
            </w:rPr>
          </w:rPrChange>
        </w:rPr>
        <w:pPrChange w:id="1991" w:author="Microsoft Office 用户" w:date="2021-09-13T14:19: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1992" w:author="Microsoft Office 用户" w:date="2021-09-13T14:14:00Z">
        <w:r w:rsidRPr="00300701" w:rsidDel="00300701">
          <w:rPr>
            <w:lang w:val="en-US"/>
            <w:rPrChange w:id="1993" w:author="Microsoft Office 用户" w:date="2021-09-13T14:15:00Z">
              <w:rPr>
                <w:rFonts w:ascii="Consolas" w:hAnsi="Consolas" w:cs="Consolas"/>
                <w:color w:val="000000"/>
                <w:sz w:val="18"/>
                <w:szCs w:val="18"/>
                <w:bdr w:val="none" w:sz="0" w:space="0" w:color="auto" w:frame="1"/>
              </w:rPr>
            </w:rPrChange>
          </w:rPr>
          <w:delText>        printf(</w:delText>
        </w:r>
        <w:r w:rsidRPr="00300701" w:rsidDel="00300701">
          <w:rPr>
            <w:lang w:val="en-US"/>
            <w:rPrChange w:id="1994" w:author="Microsoft Office 用户" w:date="2021-09-13T14:15:00Z">
              <w:rPr>
                <w:rFonts w:ascii="Consolas" w:hAnsi="Consolas" w:cs="Consolas"/>
                <w:color w:val="0000FF"/>
                <w:sz w:val="18"/>
                <w:szCs w:val="18"/>
                <w:bdr w:val="none" w:sz="0" w:space="0" w:color="auto" w:frame="1"/>
              </w:rPr>
            </w:rPrChange>
          </w:rPr>
          <w:delText>"K=%.2f, AveMinSqErr value: %.8f\n"</w:delText>
        </w:r>
        <w:r w:rsidRPr="00300701" w:rsidDel="00300701">
          <w:rPr>
            <w:lang w:val="en-US"/>
            <w:rPrChange w:id="1995" w:author="Microsoft Office 用户" w:date="2021-09-13T14:15:00Z">
              <w:rPr>
                <w:rFonts w:ascii="Consolas" w:hAnsi="Consolas" w:cs="Consolas"/>
                <w:color w:val="000000"/>
                <w:sz w:val="18"/>
                <w:szCs w:val="18"/>
                <w:bdr w:val="none" w:sz="0" w:space="0" w:color="auto" w:frame="1"/>
              </w:rPr>
            </w:rPrChange>
          </w:rPr>
          <w:delText>,K,aveMSE/20);  </w:delText>
        </w:r>
      </w:del>
    </w:p>
    <w:p w14:paraId="5822C0C4" w14:textId="5952DFC6" w:rsidR="00435A54" w:rsidRPr="00300701" w:rsidDel="00300701" w:rsidRDefault="00435A54" w:rsidP="00A53E53">
      <w:pPr>
        <w:autoSpaceDE w:val="0"/>
        <w:autoSpaceDN w:val="0"/>
        <w:adjustRightInd w:val="0"/>
        <w:rPr>
          <w:del w:id="1996" w:author="Microsoft Office 用户" w:date="2021-09-13T14:14:00Z"/>
          <w:lang w:val="en-US"/>
          <w:rPrChange w:id="1997" w:author="Microsoft Office 用户" w:date="2021-09-13T14:15:00Z">
            <w:rPr>
              <w:del w:id="1998" w:author="Microsoft Office 用户" w:date="2021-09-13T14:14:00Z"/>
              <w:rFonts w:ascii="Consolas" w:hAnsi="Consolas" w:cs="Consolas"/>
              <w:color w:val="5C5C5C"/>
              <w:sz w:val="18"/>
              <w:szCs w:val="18"/>
            </w:rPr>
          </w:rPrChange>
        </w:rPr>
        <w:pPrChange w:id="1999" w:author="Microsoft Office 用户" w:date="2021-09-13T14:19: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2000" w:author="Microsoft Office 用户" w:date="2021-09-13T14:14:00Z">
        <w:r w:rsidRPr="00300701" w:rsidDel="00300701">
          <w:rPr>
            <w:lang w:val="en-US"/>
            <w:rPrChange w:id="2001" w:author="Microsoft Office 用户" w:date="2021-09-13T14:15:00Z">
              <w:rPr>
                <w:rFonts w:ascii="Consolas" w:hAnsi="Consolas" w:cs="Consolas"/>
                <w:color w:val="000000"/>
                <w:sz w:val="18"/>
                <w:szCs w:val="18"/>
                <w:bdr w:val="none" w:sz="0" w:space="0" w:color="auto" w:frame="1"/>
              </w:rPr>
            </w:rPrChange>
          </w:rPr>
          <w:delText>    }  </w:delText>
        </w:r>
      </w:del>
    </w:p>
    <w:p w14:paraId="4849F213" w14:textId="7A8D650E" w:rsidR="00435A54" w:rsidRPr="00300701" w:rsidDel="00300701" w:rsidRDefault="00435A54" w:rsidP="00A53E53">
      <w:pPr>
        <w:autoSpaceDE w:val="0"/>
        <w:autoSpaceDN w:val="0"/>
        <w:adjustRightInd w:val="0"/>
        <w:rPr>
          <w:del w:id="2002" w:author="Microsoft Office 用户" w:date="2021-09-13T14:14:00Z"/>
          <w:lang w:val="en-US"/>
          <w:rPrChange w:id="2003" w:author="Microsoft Office 用户" w:date="2021-09-13T14:15:00Z">
            <w:rPr>
              <w:del w:id="2004" w:author="Microsoft Office 用户" w:date="2021-09-13T14:14:00Z"/>
              <w:rFonts w:ascii="Consolas" w:hAnsi="Consolas" w:cs="Consolas"/>
              <w:color w:val="5C5C5C"/>
              <w:sz w:val="18"/>
              <w:szCs w:val="18"/>
            </w:rPr>
          </w:rPrChange>
        </w:rPr>
        <w:pPrChange w:id="2005" w:author="Microsoft Office 用户" w:date="2021-09-13T14:19: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2006" w:author="Microsoft Office 用户" w:date="2021-09-13T14:14:00Z">
        <w:r w:rsidRPr="00300701" w:rsidDel="00300701">
          <w:rPr>
            <w:lang w:val="en-US"/>
            <w:rPrChange w:id="2007" w:author="Microsoft Office 用户" w:date="2021-09-13T14:15:00Z">
              <w:rPr>
                <w:rFonts w:ascii="Consolas" w:hAnsi="Consolas" w:cs="Consolas"/>
                <w:color w:val="000000"/>
                <w:sz w:val="18"/>
                <w:szCs w:val="18"/>
                <w:bdr w:val="none" w:sz="0" w:space="0" w:color="auto" w:frame="1"/>
              </w:rPr>
            </w:rPrChange>
          </w:rPr>
          <w:delText>    outAMSE.close();  </w:delText>
        </w:r>
      </w:del>
    </w:p>
    <w:p w14:paraId="57D898B2" w14:textId="5E2A7C98" w:rsidR="00435A54" w:rsidRPr="00300701" w:rsidDel="00300701" w:rsidRDefault="00435A54" w:rsidP="00A53E53">
      <w:pPr>
        <w:autoSpaceDE w:val="0"/>
        <w:autoSpaceDN w:val="0"/>
        <w:adjustRightInd w:val="0"/>
        <w:rPr>
          <w:del w:id="2008" w:author="Microsoft Office 用户" w:date="2021-09-13T14:14:00Z"/>
          <w:lang w:val="en-US"/>
          <w:rPrChange w:id="2009" w:author="Microsoft Office 用户" w:date="2021-09-13T14:15:00Z">
            <w:rPr>
              <w:del w:id="2010" w:author="Microsoft Office 用户" w:date="2021-09-13T14:14:00Z"/>
              <w:rFonts w:ascii="Consolas" w:hAnsi="Consolas" w:cs="Consolas"/>
              <w:color w:val="5C5C5C"/>
              <w:sz w:val="18"/>
              <w:szCs w:val="18"/>
            </w:rPr>
          </w:rPrChange>
        </w:rPr>
        <w:pPrChange w:id="2011" w:author="Microsoft Office 用户" w:date="2021-09-13T14:19:00Z">
          <w:pPr>
            <w:numPr>
              <w:numId w:val="3"/>
            </w:numPr>
            <w:pBdr>
              <w:left w:val="single" w:sz="18" w:space="0" w:color="6CE26C"/>
            </w:pBdr>
            <w:shd w:val="clear" w:color="auto" w:fill="FFFFFF"/>
            <w:tabs>
              <w:tab w:val="num" w:pos="720"/>
            </w:tabs>
            <w:spacing w:beforeAutospacing="1" w:afterAutospacing="1" w:line="210" w:lineRule="atLeast"/>
            <w:ind w:left="720" w:hanging="360"/>
          </w:pPr>
        </w:pPrChange>
      </w:pPr>
      <w:del w:id="2012" w:author="Microsoft Office 用户" w:date="2021-09-13T14:14:00Z">
        <w:r w:rsidRPr="00300701" w:rsidDel="00300701">
          <w:rPr>
            <w:lang w:val="en-US"/>
            <w:rPrChange w:id="2013" w:author="Microsoft Office 用户" w:date="2021-09-13T14:15:00Z">
              <w:rPr>
                <w:rFonts w:ascii="Consolas" w:hAnsi="Consolas" w:cs="Consolas"/>
                <w:color w:val="000000"/>
                <w:sz w:val="18"/>
                <w:szCs w:val="18"/>
                <w:bdr w:val="none" w:sz="0" w:space="0" w:color="auto" w:frame="1"/>
              </w:rPr>
            </w:rPrChange>
          </w:rPr>
          <w:delText>    </w:delText>
        </w:r>
        <w:r w:rsidRPr="00300701" w:rsidDel="00300701">
          <w:rPr>
            <w:lang w:val="en-US"/>
            <w:rPrChange w:id="2014" w:author="Microsoft Office 用户" w:date="2021-09-13T14:15:00Z">
              <w:rPr>
                <w:rFonts w:ascii="Consolas" w:hAnsi="Consolas" w:cs="Consolas"/>
                <w:b/>
                <w:bCs/>
                <w:color w:val="006699"/>
                <w:sz w:val="18"/>
                <w:szCs w:val="18"/>
                <w:bdr w:val="none" w:sz="0" w:space="0" w:color="auto" w:frame="1"/>
              </w:rPr>
            </w:rPrChange>
          </w:rPr>
          <w:delText>return</w:delText>
        </w:r>
        <w:r w:rsidRPr="00300701" w:rsidDel="00300701">
          <w:rPr>
            <w:lang w:val="en-US"/>
            <w:rPrChange w:id="2015" w:author="Microsoft Office 用户" w:date="2021-09-13T14:15:00Z">
              <w:rPr>
                <w:rFonts w:ascii="Consolas" w:hAnsi="Consolas" w:cs="Consolas"/>
                <w:color w:val="000000"/>
                <w:sz w:val="18"/>
                <w:szCs w:val="18"/>
                <w:bdr w:val="none" w:sz="0" w:space="0" w:color="auto" w:frame="1"/>
              </w:rPr>
            </w:rPrChange>
          </w:rPr>
          <w:delText> 0;  </w:delText>
        </w:r>
      </w:del>
    </w:p>
    <w:p w14:paraId="2B66BDAE" w14:textId="11BCAAE6" w:rsidR="00435A54" w:rsidRPr="00300701" w:rsidDel="00300701" w:rsidRDefault="00435A54" w:rsidP="00A53E53">
      <w:pPr>
        <w:autoSpaceDE w:val="0"/>
        <w:autoSpaceDN w:val="0"/>
        <w:adjustRightInd w:val="0"/>
        <w:rPr>
          <w:del w:id="2016" w:author="Microsoft Office 用户" w:date="2021-09-13T14:14:00Z"/>
          <w:lang w:val="en-US"/>
          <w:rPrChange w:id="2017" w:author="Microsoft Office 用户" w:date="2021-09-13T14:15:00Z">
            <w:rPr>
              <w:del w:id="2018" w:author="Microsoft Office 用户" w:date="2021-09-13T14:14:00Z"/>
              <w:rFonts w:ascii="Consolas" w:hAnsi="Consolas" w:cs="Consolas"/>
              <w:color w:val="5C5C5C"/>
              <w:sz w:val="18"/>
              <w:szCs w:val="18"/>
            </w:rPr>
          </w:rPrChange>
        </w:rPr>
        <w:pPrChange w:id="2019" w:author="Microsoft Office 用户" w:date="2021-09-13T14:19:00Z">
          <w:pPr>
            <w:numPr>
              <w:numId w:val="3"/>
            </w:numPr>
            <w:pBdr>
              <w:left w:val="single" w:sz="18" w:space="0" w:color="6CE26C"/>
            </w:pBdr>
            <w:shd w:val="clear" w:color="auto" w:fill="F8F8F8"/>
            <w:tabs>
              <w:tab w:val="num" w:pos="720"/>
            </w:tabs>
            <w:spacing w:beforeAutospacing="1" w:afterAutospacing="1" w:line="210" w:lineRule="atLeast"/>
            <w:ind w:left="720" w:hanging="360"/>
          </w:pPr>
        </w:pPrChange>
      </w:pPr>
      <w:del w:id="2020" w:author="Microsoft Office 用户" w:date="2021-09-13T14:14:00Z">
        <w:r w:rsidRPr="00300701" w:rsidDel="00300701">
          <w:rPr>
            <w:lang w:val="en-US"/>
            <w:rPrChange w:id="2021" w:author="Microsoft Office 用户" w:date="2021-09-13T14:15:00Z">
              <w:rPr>
                <w:rFonts w:ascii="Consolas" w:hAnsi="Consolas" w:cs="Consolas"/>
                <w:color w:val="000000"/>
                <w:sz w:val="18"/>
                <w:szCs w:val="18"/>
                <w:bdr w:val="none" w:sz="0" w:space="0" w:color="auto" w:frame="1"/>
              </w:rPr>
            </w:rPrChange>
          </w:rPr>
          <w:delText>}  </w:delText>
        </w:r>
      </w:del>
    </w:p>
    <w:p w14:paraId="543580B4" w14:textId="39B4F382" w:rsidR="005D188D" w:rsidRPr="00300701" w:rsidRDefault="005D188D" w:rsidP="00A53E53">
      <w:pPr>
        <w:autoSpaceDE w:val="0"/>
        <w:autoSpaceDN w:val="0"/>
        <w:adjustRightInd w:val="0"/>
        <w:rPr>
          <w:lang w:val="en-US"/>
          <w:rPrChange w:id="2022" w:author="Microsoft Office 用户" w:date="2021-09-13T14:15:00Z">
            <w:rPr>
              <w:rFonts w:ascii="SimSun" w:eastAsia="SimSun" w:hAnsi="SimSun" w:cs="SimSun"/>
              <w:sz w:val="18"/>
              <w:szCs w:val="18"/>
              <w:lang w:val="en-US"/>
            </w:rPr>
          </w:rPrChange>
        </w:rPr>
        <w:pPrChange w:id="2023" w:author="Microsoft Office 用户" w:date="2021-09-13T14:19:00Z">
          <w:pPr/>
        </w:pPrChange>
      </w:pPr>
    </w:p>
    <w:sectPr w:rsidR="005D188D" w:rsidRPr="0030070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se Potter" w:date="2021-09-09T21:48:00Z" w:initials="CP">
    <w:p w14:paraId="2085BFB5" w14:textId="77777777" w:rsidR="00F75638" w:rsidRDefault="00F75638">
      <w:pPr>
        <w:pStyle w:val="CommentText"/>
        <w:rPr>
          <w:lang w:val="en-US"/>
        </w:rPr>
      </w:pPr>
      <w:r>
        <w:rPr>
          <w:rStyle w:val="CommentReference"/>
        </w:rPr>
        <w:annotationRef/>
      </w:r>
      <w:r>
        <w:rPr>
          <w:lang w:val="en-US"/>
        </w:rPr>
        <w:t>Hi Guang,</w:t>
      </w:r>
    </w:p>
    <w:p w14:paraId="2C242D3E" w14:textId="77777777" w:rsidR="00F75638" w:rsidRDefault="00F75638">
      <w:pPr>
        <w:pStyle w:val="CommentText"/>
        <w:rPr>
          <w:lang w:val="en-US"/>
        </w:rPr>
      </w:pPr>
    </w:p>
    <w:p w14:paraId="62FCE4D4" w14:textId="77777777" w:rsidR="00F75638" w:rsidRDefault="00F75638">
      <w:pPr>
        <w:pStyle w:val="CommentText"/>
        <w:rPr>
          <w:lang w:val="en-US"/>
        </w:rPr>
      </w:pPr>
      <w:r>
        <w:rPr>
          <w:lang w:val="en-US"/>
        </w:rPr>
        <w:t>I think this is a strong second draft and the paper is well written for the most part. There were some minor errors that I commented on or did in-text corrections on, and there were also a couple sentences that I found confusing that I commented on. I think overall you are in good shape if you make these minor corrections.</w:t>
      </w:r>
    </w:p>
    <w:p w14:paraId="2834CE1F" w14:textId="77777777" w:rsidR="00F75638" w:rsidRDefault="00F75638">
      <w:pPr>
        <w:pStyle w:val="CommentText"/>
        <w:rPr>
          <w:lang w:val="en-US"/>
        </w:rPr>
      </w:pPr>
    </w:p>
    <w:p w14:paraId="243AB55E" w14:textId="77777777" w:rsidR="00F75638" w:rsidRDefault="00F75638">
      <w:pPr>
        <w:pStyle w:val="CommentText"/>
        <w:rPr>
          <w:lang w:val="en-US"/>
        </w:rPr>
      </w:pPr>
      <w:r>
        <w:rPr>
          <w:lang w:val="en-US"/>
        </w:rPr>
        <w:t>Best,</w:t>
      </w:r>
    </w:p>
    <w:p w14:paraId="1AB00FE0" w14:textId="13D6B3CA" w:rsidR="00F75638" w:rsidRPr="00F75638" w:rsidRDefault="00F75638">
      <w:pPr>
        <w:pStyle w:val="CommentText"/>
        <w:rPr>
          <w:lang w:val="en-US"/>
        </w:rPr>
      </w:pPr>
      <w:r>
        <w:rPr>
          <w:lang w:val="en-US"/>
        </w:rPr>
        <w:t>Case</w:t>
      </w:r>
    </w:p>
  </w:comment>
  <w:comment w:id="7" w:author="Case Potter" w:date="2021-09-09T20:04:00Z" w:initials="CP">
    <w:p w14:paraId="6739C49A" w14:textId="5E57BB8D" w:rsidR="00394BD6" w:rsidRPr="00394BD6" w:rsidRDefault="00394BD6">
      <w:pPr>
        <w:pStyle w:val="CommentText"/>
        <w:rPr>
          <w:lang w:val="en-US"/>
        </w:rPr>
      </w:pPr>
      <w:r>
        <w:rPr>
          <w:rStyle w:val="CommentReference"/>
        </w:rPr>
        <w:annotationRef/>
      </w:r>
      <w:r>
        <w:rPr>
          <w:lang w:val="en-US"/>
        </w:rPr>
        <w:t>Commas and periods should go inside quotation marks.</w:t>
      </w:r>
    </w:p>
  </w:comment>
  <w:comment w:id="11" w:author="Case Potter" w:date="2021-09-09T20:07:00Z" w:initials="CP">
    <w:p w14:paraId="2AF8BCA9" w14:textId="552017EE" w:rsidR="00394BD6" w:rsidRPr="00394BD6" w:rsidRDefault="00394BD6">
      <w:pPr>
        <w:pStyle w:val="CommentText"/>
        <w:rPr>
          <w:lang w:val="en-US"/>
        </w:rPr>
      </w:pPr>
      <w:r>
        <w:rPr>
          <w:rStyle w:val="CommentReference"/>
        </w:rPr>
        <w:annotationRef/>
      </w:r>
      <w:r>
        <w:rPr>
          <w:lang w:val="en-US"/>
        </w:rPr>
        <w:t>You need “the” before this.</w:t>
      </w:r>
    </w:p>
  </w:comment>
  <w:comment w:id="94" w:author="Case Potter" w:date="2021-09-09T21:44:00Z" w:initials="CP">
    <w:p w14:paraId="6C7DC738" w14:textId="777252C2" w:rsidR="00EF3359" w:rsidRPr="00EF3359" w:rsidRDefault="00EF3359">
      <w:pPr>
        <w:pStyle w:val="CommentText"/>
        <w:rPr>
          <w:lang w:val="en-US"/>
        </w:rPr>
      </w:pPr>
      <w:r>
        <w:rPr>
          <w:rStyle w:val="CommentReference"/>
        </w:rPr>
        <w:annotationRef/>
      </w:r>
      <w:r>
        <w:rPr>
          <w:lang w:val="en-US"/>
        </w:rPr>
        <w:t>I believe this should be AMSE.</w:t>
      </w:r>
    </w:p>
  </w:comment>
  <w:comment w:id="535" w:author="Case Potter" w:date="2021-09-09T21:46:00Z" w:initials="CP">
    <w:p w14:paraId="57199672" w14:textId="62B5F382" w:rsidR="00EF3359" w:rsidRPr="00EF3359" w:rsidRDefault="00EF3359">
      <w:pPr>
        <w:pStyle w:val="CommentText"/>
        <w:rPr>
          <w:lang w:val="en-US"/>
        </w:rPr>
      </w:pPr>
      <w:r>
        <w:rPr>
          <w:rStyle w:val="CommentReference"/>
        </w:rPr>
        <w:annotationRef/>
      </w:r>
      <w:r>
        <w:rPr>
          <w:lang w:val="en-US"/>
        </w:rPr>
        <w:t>This is confusing. I think you should just say literature once.</w:t>
      </w:r>
    </w:p>
  </w:comment>
  <w:comment w:id="555" w:author="Case Potter" w:date="2021-09-09T21:47:00Z" w:initials="CP">
    <w:p w14:paraId="6128037C" w14:textId="25933048" w:rsidR="00F75638" w:rsidRPr="00F75638" w:rsidRDefault="00F75638">
      <w:pPr>
        <w:pStyle w:val="CommentText"/>
        <w:rPr>
          <w:lang w:val="en-US"/>
        </w:rPr>
      </w:pPr>
      <w:r>
        <w:rPr>
          <w:rStyle w:val="CommentReference"/>
        </w:rPr>
        <w:annotationRef/>
      </w:r>
      <w:r>
        <w:rPr>
          <w:lang w:val="en-US"/>
        </w:rPr>
        <w:t>Should this be “parts”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B00FE0" w15:done="0"/>
  <w15:commentEx w15:paraId="6739C49A" w15:done="0"/>
  <w15:commentEx w15:paraId="2AF8BCA9" w15:done="0"/>
  <w15:commentEx w15:paraId="6C7DC738" w15:done="0"/>
  <w15:commentEx w15:paraId="57199672" w15:done="0"/>
  <w15:commentEx w15:paraId="612803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4FFAC" w16cex:dateUtc="2021-09-10T01:48:00Z"/>
  <w16cex:commentExtensible w16cex:durableId="24E4E754" w16cex:dateUtc="2021-09-10T00:04:00Z"/>
  <w16cex:commentExtensible w16cex:durableId="24E4E806" w16cex:dateUtc="2021-09-10T00:07:00Z"/>
  <w16cex:commentExtensible w16cex:durableId="24E4FEBD" w16cex:dateUtc="2021-09-10T01:44:00Z"/>
  <w16cex:commentExtensible w16cex:durableId="24E4FF2B" w16cex:dateUtc="2021-09-10T01:46:00Z"/>
  <w16cex:commentExtensible w16cex:durableId="24E4FF8A" w16cex:dateUtc="2021-09-10T0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B00FE0" w16cid:durableId="24E4FFAC"/>
  <w16cid:commentId w16cid:paraId="6739C49A" w16cid:durableId="24E4E754"/>
  <w16cid:commentId w16cid:paraId="2AF8BCA9" w16cid:durableId="24E4E806"/>
  <w16cid:commentId w16cid:paraId="6C7DC738" w16cid:durableId="24E4FEBD"/>
  <w16cid:commentId w16cid:paraId="57199672" w16cid:durableId="24E4FF2B"/>
  <w16cid:commentId w16cid:paraId="6128037C" w16cid:durableId="24E4FF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Microsoft YaHei">
    <w:panose1 w:val="020B0503020204020204"/>
    <w:charset w:val="86"/>
    <w:family w:val="swiss"/>
    <w:pitch w:val="variable"/>
    <w:sig w:usb0="80000287" w:usb1="2ACF3C52"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32108"/>
    <w:multiLevelType w:val="hybridMultilevel"/>
    <w:tmpl w:val="86723C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7C0201"/>
    <w:multiLevelType w:val="multilevel"/>
    <w:tmpl w:val="38846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562208"/>
    <w:multiLevelType w:val="multilevel"/>
    <w:tmpl w:val="989C2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se Potter">
    <w15:presenceInfo w15:providerId="Windows Live" w15:userId="e433920d121a23b4"/>
  </w15:person>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6F4"/>
    <w:rsid w:val="00000B26"/>
    <w:rsid w:val="00000EC8"/>
    <w:rsid w:val="00001860"/>
    <w:rsid w:val="00001B23"/>
    <w:rsid w:val="000023DB"/>
    <w:rsid w:val="00002CBB"/>
    <w:rsid w:val="00002DAC"/>
    <w:rsid w:val="000031E6"/>
    <w:rsid w:val="000032EC"/>
    <w:rsid w:val="00003812"/>
    <w:rsid w:val="00005DD8"/>
    <w:rsid w:val="00005F59"/>
    <w:rsid w:val="000064F1"/>
    <w:rsid w:val="00006525"/>
    <w:rsid w:val="000067CF"/>
    <w:rsid w:val="00012375"/>
    <w:rsid w:val="0001339D"/>
    <w:rsid w:val="000142E9"/>
    <w:rsid w:val="00014647"/>
    <w:rsid w:val="00015493"/>
    <w:rsid w:val="00015993"/>
    <w:rsid w:val="0001656D"/>
    <w:rsid w:val="00016992"/>
    <w:rsid w:val="000172CE"/>
    <w:rsid w:val="00020C7F"/>
    <w:rsid w:val="00020E3B"/>
    <w:rsid w:val="00021536"/>
    <w:rsid w:val="000218F2"/>
    <w:rsid w:val="00021BF9"/>
    <w:rsid w:val="000222F1"/>
    <w:rsid w:val="000224E0"/>
    <w:rsid w:val="00023570"/>
    <w:rsid w:val="00023A4C"/>
    <w:rsid w:val="00023ECB"/>
    <w:rsid w:val="00025500"/>
    <w:rsid w:val="00025948"/>
    <w:rsid w:val="00025DBA"/>
    <w:rsid w:val="00025ECD"/>
    <w:rsid w:val="00027717"/>
    <w:rsid w:val="00027810"/>
    <w:rsid w:val="00027E89"/>
    <w:rsid w:val="0003067A"/>
    <w:rsid w:val="00032927"/>
    <w:rsid w:val="00032B0E"/>
    <w:rsid w:val="0003327B"/>
    <w:rsid w:val="000344A1"/>
    <w:rsid w:val="00034CCD"/>
    <w:rsid w:val="000353FD"/>
    <w:rsid w:val="00035479"/>
    <w:rsid w:val="00035832"/>
    <w:rsid w:val="00035A3C"/>
    <w:rsid w:val="00035E05"/>
    <w:rsid w:val="00040986"/>
    <w:rsid w:val="00040D41"/>
    <w:rsid w:val="000412F7"/>
    <w:rsid w:val="000416E7"/>
    <w:rsid w:val="00042421"/>
    <w:rsid w:val="00042F24"/>
    <w:rsid w:val="0004363F"/>
    <w:rsid w:val="00043746"/>
    <w:rsid w:val="00044546"/>
    <w:rsid w:val="000446F6"/>
    <w:rsid w:val="00044E65"/>
    <w:rsid w:val="00045055"/>
    <w:rsid w:val="000455D5"/>
    <w:rsid w:val="00046A1A"/>
    <w:rsid w:val="00046D9B"/>
    <w:rsid w:val="00047616"/>
    <w:rsid w:val="0005010B"/>
    <w:rsid w:val="0005012C"/>
    <w:rsid w:val="00050410"/>
    <w:rsid w:val="00050BB7"/>
    <w:rsid w:val="00052549"/>
    <w:rsid w:val="00056396"/>
    <w:rsid w:val="00056B34"/>
    <w:rsid w:val="00056D29"/>
    <w:rsid w:val="00057160"/>
    <w:rsid w:val="00057173"/>
    <w:rsid w:val="000573F5"/>
    <w:rsid w:val="00057F0F"/>
    <w:rsid w:val="000615F8"/>
    <w:rsid w:val="00062BE2"/>
    <w:rsid w:val="00062FD4"/>
    <w:rsid w:val="000636F0"/>
    <w:rsid w:val="00064998"/>
    <w:rsid w:val="0006589D"/>
    <w:rsid w:val="00066792"/>
    <w:rsid w:val="00067197"/>
    <w:rsid w:val="000679B2"/>
    <w:rsid w:val="00067FE7"/>
    <w:rsid w:val="00070349"/>
    <w:rsid w:val="000705D8"/>
    <w:rsid w:val="00070DB3"/>
    <w:rsid w:val="0007109D"/>
    <w:rsid w:val="00072C31"/>
    <w:rsid w:val="00073C8B"/>
    <w:rsid w:val="000745AA"/>
    <w:rsid w:val="000745E6"/>
    <w:rsid w:val="00074ED2"/>
    <w:rsid w:val="00075E19"/>
    <w:rsid w:val="00076554"/>
    <w:rsid w:val="00077E68"/>
    <w:rsid w:val="00081202"/>
    <w:rsid w:val="00082403"/>
    <w:rsid w:val="000843F9"/>
    <w:rsid w:val="000844E0"/>
    <w:rsid w:val="00084844"/>
    <w:rsid w:val="00084CC1"/>
    <w:rsid w:val="0008533F"/>
    <w:rsid w:val="0008543B"/>
    <w:rsid w:val="00085C9C"/>
    <w:rsid w:val="00087CE5"/>
    <w:rsid w:val="00091172"/>
    <w:rsid w:val="00091438"/>
    <w:rsid w:val="00091A8A"/>
    <w:rsid w:val="00092372"/>
    <w:rsid w:val="00093160"/>
    <w:rsid w:val="000938D6"/>
    <w:rsid w:val="00094735"/>
    <w:rsid w:val="000948D5"/>
    <w:rsid w:val="00094DF8"/>
    <w:rsid w:val="00095396"/>
    <w:rsid w:val="00095A7A"/>
    <w:rsid w:val="00096260"/>
    <w:rsid w:val="00096C61"/>
    <w:rsid w:val="00097DA2"/>
    <w:rsid w:val="000A0C59"/>
    <w:rsid w:val="000A0C60"/>
    <w:rsid w:val="000A0DB6"/>
    <w:rsid w:val="000A41F9"/>
    <w:rsid w:val="000A44F0"/>
    <w:rsid w:val="000A4942"/>
    <w:rsid w:val="000A53F5"/>
    <w:rsid w:val="000A63B4"/>
    <w:rsid w:val="000A7979"/>
    <w:rsid w:val="000A7AF4"/>
    <w:rsid w:val="000B1965"/>
    <w:rsid w:val="000B1C59"/>
    <w:rsid w:val="000B1CB0"/>
    <w:rsid w:val="000C1BBE"/>
    <w:rsid w:val="000C225C"/>
    <w:rsid w:val="000C2455"/>
    <w:rsid w:val="000C28A8"/>
    <w:rsid w:val="000C4424"/>
    <w:rsid w:val="000C5205"/>
    <w:rsid w:val="000C559F"/>
    <w:rsid w:val="000C592A"/>
    <w:rsid w:val="000C645F"/>
    <w:rsid w:val="000C6AA4"/>
    <w:rsid w:val="000D03D6"/>
    <w:rsid w:val="000D2391"/>
    <w:rsid w:val="000D25F9"/>
    <w:rsid w:val="000D27DD"/>
    <w:rsid w:val="000D2B70"/>
    <w:rsid w:val="000D3EA6"/>
    <w:rsid w:val="000D4916"/>
    <w:rsid w:val="000D499E"/>
    <w:rsid w:val="000D4B53"/>
    <w:rsid w:val="000D53E7"/>
    <w:rsid w:val="000D5752"/>
    <w:rsid w:val="000D584E"/>
    <w:rsid w:val="000D62B6"/>
    <w:rsid w:val="000D6581"/>
    <w:rsid w:val="000D6B2D"/>
    <w:rsid w:val="000D6FF7"/>
    <w:rsid w:val="000D768A"/>
    <w:rsid w:val="000E05D3"/>
    <w:rsid w:val="000E1462"/>
    <w:rsid w:val="000E19D4"/>
    <w:rsid w:val="000E3369"/>
    <w:rsid w:val="000E360B"/>
    <w:rsid w:val="000E37ED"/>
    <w:rsid w:val="000E404D"/>
    <w:rsid w:val="000E4185"/>
    <w:rsid w:val="000E5F7E"/>
    <w:rsid w:val="000E64C4"/>
    <w:rsid w:val="000E7863"/>
    <w:rsid w:val="000E7FEB"/>
    <w:rsid w:val="000F01D3"/>
    <w:rsid w:val="000F1A30"/>
    <w:rsid w:val="000F1C10"/>
    <w:rsid w:val="000F220A"/>
    <w:rsid w:val="000F374B"/>
    <w:rsid w:val="000F3B6C"/>
    <w:rsid w:val="000F4818"/>
    <w:rsid w:val="000F4F4D"/>
    <w:rsid w:val="000F6168"/>
    <w:rsid w:val="000F6225"/>
    <w:rsid w:val="000F695D"/>
    <w:rsid w:val="000F6A40"/>
    <w:rsid w:val="00101272"/>
    <w:rsid w:val="0010138E"/>
    <w:rsid w:val="001013C8"/>
    <w:rsid w:val="001018D1"/>
    <w:rsid w:val="00101D87"/>
    <w:rsid w:val="00102944"/>
    <w:rsid w:val="00102EEB"/>
    <w:rsid w:val="0010343C"/>
    <w:rsid w:val="00103757"/>
    <w:rsid w:val="00103CE4"/>
    <w:rsid w:val="00103FCF"/>
    <w:rsid w:val="001041FE"/>
    <w:rsid w:val="00107603"/>
    <w:rsid w:val="00107829"/>
    <w:rsid w:val="00111EC4"/>
    <w:rsid w:val="00112576"/>
    <w:rsid w:val="00112C04"/>
    <w:rsid w:val="001138B8"/>
    <w:rsid w:val="00113D2C"/>
    <w:rsid w:val="001142A8"/>
    <w:rsid w:val="00114B20"/>
    <w:rsid w:val="00115A56"/>
    <w:rsid w:val="00116E14"/>
    <w:rsid w:val="00120A14"/>
    <w:rsid w:val="00122416"/>
    <w:rsid w:val="00122A72"/>
    <w:rsid w:val="00122C48"/>
    <w:rsid w:val="00123A10"/>
    <w:rsid w:val="00124C3C"/>
    <w:rsid w:val="00124CBE"/>
    <w:rsid w:val="00127FEE"/>
    <w:rsid w:val="00130179"/>
    <w:rsid w:val="001329D9"/>
    <w:rsid w:val="00132AD2"/>
    <w:rsid w:val="00133DA0"/>
    <w:rsid w:val="00134654"/>
    <w:rsid w:val="00135FC0"/>
    <w:rsid w:val="001360D0"/>
    <w:rsid w:val="0013642C"/>
    <w:rsid w:val="001378A7"/>
    <w:rsid w:val="001400CF"/>
    <w:rsid w:val="0014126A"/>
    <w:rsid w:val="00141CD0"/>
    <w:rsid w:val="001425FC"/>
    <w:rsid w:val="00143AE6"/>
    <w:rsid w:val="00143E12"/>
    <w:rsid w:val="00144EA5"/>
    <w:rsid w:val="00144FE8"/>
    <w:rsid w:val="0014753D"/>
    <w:rsid w:val="001475CF"/>
    <w:rsid w:val="00147C0E"/>
    <w:rsid w:val="00150116"/>
    <w:rsid w:val="00150E70"/>
    <w:rsid w:val="001510FF"/>
    <w:rsid w:val="001513B6"/>
    <w:rsid w:val="00151541"/>
    <w:rsid w:val="00152409"/>
    <w:rsid w:val="001525A9"/>
    <w:rsid w:val="0015347A"/>
    <w:rsid w:val="00153F19"/>
    <w:rsid w:val="00155503"/>
    <w:rsid w:val="001557F0"/>
    <w:rsid w:val="00156132"/>
    <w:rsid w:val="0015684C"/>
    <w:rsid w:val="00156C41"/>
    <w:rsid w:val="001571D2"/>
    <w:rsid w:val="001579EA"/>
    <w:rsid w:val="00157DAB"/>
    <w:rsid w:val="00160E63"/>
    <w:rsid w:val="001614B8"/>
    <w:rsid w:val="001621CC"/>
    <w:rsid w:val="00163F5A"/>
    <w:rsid w:val="00164623"/>
    <w:rsid w:val="0016589C"/>
    <w:rsid w:val="00166219"/>
    <w:rsid w:val="00166502"/>
    <w:rsid w:val="001678F2"/>
    <w:rsid w:val="00167FBD"/>
    <w:rsid w:val="0017149A"/>
    <w:rsid w:val="00171AF1"/>
    <w:rsid w:val="00171B91"/>
    <w:rsid w:val="001738C1"/>
    <w:rsid w:val="00174838"/>
    <w:rsid w:val="00174E6A"/>
    <w:rsid w:val="00174F32"/>
    <w:rsid w:val="0017511E"/>
    <w:rsid w:val="001760B2"/>
    <w:rsid w:val="0017615C"/>
    <w:rsid w:val="00176A7B"/>
    <w:rsid w:val="0017768C"/>
    <w:rsid w:val="00182075"/>
    <w:rsid w:val="001833FC"/>
    <w:rsid w:val="001842CB"/>
    <w:rsid w:val="00184FD4"/>
    <w:rsid w:val="0018568F"/>
    <w:rsid w:val="001869ED"/>
    <w:rsid w:val="00186C69"/>
    <w:rsid w:val="00186DA1"/>
    <w:rsid w:val="00187459"/>
    <w:rsid w:val="00190BF3"/>
    <w:rsid w:val="00191948"/>
    <w:rsid w:val="00192228"/>
    <w:rsid w:val="001922D1"/>
    <w:rsid w:val="0019241E"/>
    <w:rsid w:val="001924A9"/>
    <w:rsid w:val="00192E1F"/>
    <w:rsid w:val="00193032"/>
    <w:rsid w:val="00194E79"/>
    <w:rsid w:val="00196102"/>
    <w:rsid w:val="001973D3"/>
    <w:rsid w:val="001976D2"/>
    <w:rsid w:val="00197BCB"/>
    <w:rsid w:val="00197FED"/>
    <w:rsid w:val="001A0365"/>
    <w:rsid w:val="001A0E15"/>
    <w:rsid w:val="001A0EE7"/>
    <w:rsid w:val="001A10EA"/>
    <w:rsid w:val="001A1D2C"/>
    <w:rsid w:val="001A1E13"/>
    <w:rsid w:val="001A1E47"/>
    <w:rsid w:val="001A3E2C"/>
    <w:rsid w:val="001A4B82"/>
    <w:rsid w:val="001A575B"/>
    <w:rsid w:val="001A7843"/>
    <w:rsid w:val="001B09E7"/>
    <w:rsid w:val="001B1323"/>
    <w:rsid w:val="001B27AA"/>
    <w:rsid w:val="001B328F"/>
    <w:rsid w:val="001B3383"/>
    <w:rsid w:val="001B4D97"/>
    <w:rsid w:val="001B5304"/>
    <w:rsid w:val="001B6B5E"/>
    <w:rsid w:val="001B7502"/>
    <w:rsid w:val="001B7AC7"/>
    <w:rsid w:val="001B7C3E"/>
    <w:rsid w:val="001B7FD9"/>
    <w:rsid w:val="001C0C30"/>
    <w:rsid w:val="001C144F"/>
    <w:rsid w:val="001C2BE8"/>
    <w:rsid w:val="001C2D35"/>
    <w:rsid w:val="001C2E36"/>
    <w:rsid w:val="001C319D"/>
    <w:rsid w:val="001C3D4C"/>
    <w:rsid w:val="001C41C8"/>
    <w:rsid w:val="001C477F"/>
    <w:rsid w:val="001C4C0D"/>
    <w:rsid w:val="001C67DD"/>
    <w:rsid w:val="001C680C"/>
    <w:rsid w:val="001C71C4"/>
    <w:rsid w:val="001C7C0E"/>
    <w:rsid w:val="001C7ECE"/>
    <w:rsid w:val="001C7F95"/>
    <w:rsid w:val="001D0690"/>
    <w:rsid w:val="001D1A48"/>
    <w:rsid w:val="001D1DA4"/>
    <w:rsid w:val="001D2C27"/>
    <w:rsid w:val="001D3425"/>
    <w:rsid w:val="001D37D3"/>
    <w:rsid w:val="001D533F"/>
    <w:rsid w:val="001D5AC5"/>
    <w:rsid w:val="001D6610"/>
    <w:rsid w:val="001D707D"/>
    <w:rsid w:val="001E1475"/>
    <w:rsid w:val="001E3718"/>
    <w:rsid w:val="001E3EB2"/>
    <w:rsid w:val="001E3F0B"/>
    <w:rsid w:val="001E403A"/>
    <w:rsid w:val="001E4415"/>
    <w:rsid w:val="001E4C2D"/>
    <w:rsid w:val="001E50CD"/>
    <w:rsid w:val="001E5298"/>
    <w:rsid w:val="001E647C"/>
    <w:rsid w:val="001E6B7E"/>
    <w:rsid w:val="001E6EEE"/>
    <w:rsid w:val="001E74BB"/>
    <w:rsid w:val="001E75B3"/>
    <w:rsid w:val="001F0FC4"/>
    <w:rsid w:val="001F15BD"/>
    <w:rsid w:val="001F17CB"/>
    <w:rsid w:val="001F1BC1"/>
    <w:rsid w:val="001F26C8"/>
    <w:rsid w:val="001F2976"/>
    <w:rsid w:val="001F2C84"/>
    <w:rsid w:val="001F3CA2"/>
    <w:rsid w:val="001F4935"/>
    <w:rsid w:val="001F57AA"/>
    <w:rsid w:val="002002F4"/>
    <w:rsid w:val="00200376"/>
    <w:rsid w:val="00200AF0"/>
    <w:rsid w:val="00200F07"/>
    <w:rsid w:val="00201539"/>
    <w:rsid w:val="00202D67"/>
    <w:rsid w:val="00203374"/>
    <w:rsid w:val="002039D1"/>
    <w:rsid w:val="0020583F"/>
    <w:rsid w:val="00205ED4"/>
    <w:rsid w:val="0020602B"/>
    <w:rsid w:val="00207403"/>
    <w:rsid w:val="00207533"/>
    <w:rsid w:val="00207C69"/>
    <w:rsid w:val="00207CC9"/>
    <w:rsid w:val="00210269"/>
    <w:rsid w:val="002103E9"/>
    <w:rsid w:val="00210BA2"/>
    <w:rsid w:val="00211286"/>
    <w:rsid w:val="002114A9"/>
    <w:rsid w:val="00211F6D"/>
    <w:rsid w:val="00211FC5"/>
    <w:rsid w:val="00212077"/>
    <w:rsid w:val="00212130"/>
    <w:rsid w:val="002124B5"/>
    <w:rsid w:val="00212633"/>
    <w:rsid w:val="0021326E"/>
    <w:rsid w:val="0021428E"/>
    <w:rsid w:val="00215ACD"/>
    <w:rsid w:val="00215AE7"/>
    <w:rsid w:val="002162D9"/>
    <w:rsid w:val="00216933"/>
    <w:rsid w:val="00216B93"/>
    <w:rsid w:val="00216F38"/>
    <w:rsid w:val="0022023B"/>
    <w:rsid w:val="002204F2"/>
    <w:rsid w:val="002212B9"/>
    <w:rsid w:val="002217C7"/>
    <w:rsid w:val="00221E0C"/>
    <w:rsid w:val="00221EC9"/>
    <w:rsid w:val="00222A2F"/>
    <w:rsid w:val="00222F61"/>
    <w:rsid w:val="0022436B"/>
    <w:rsid w:val="00224AA0"/>
    <w:rsid w:val="00225354"/>
    <w:rsid w:val="00225D85"/>
    <w:rsid w:val="002271B7"/>
    <w:rsid w:val="0022732E"/>
    <w:rsid w:val="002300D8"/>
    <w:rsid w:val="00232A8E"/>
    <w:rsid w:val="002330CA"/>
    <w:rsid w:val="00233951"/>
    <w:rsid w:val="00234103"/>
    <w:rsid w:val="0023459A"/>
    <w:rsid w:val="00235A0A"/>
    <w:rsid w:val="00235CE2"/>
    <w:rsid w:val="00236B15"/>
    <w:rsid w:val="00237358"/>
    <w:rsid w:val="00237B25"/>
    <w:rsid w:val="00237DB9"/>
    <w:rsid w:val="00240DA4"/>
    <w:rsid w:val="00241091"/>
    <w:rsid w:val="00241C28"/>
    <w:rsid w:val="00243897"/>
    <w:rsid w:val="00243ED1"/>
    <w:rsid w:val="0024434B"/>
    <w:rsid w:val="00244FBD"/>
    <w:rsid w:val="00245292"/>
    <w:rsid w:val="00245B8E"/>
    <w:rsid w:val="00245C5C"/>
    <w:rsid w:val="002464C8"/>
    <w:rsid w:val="00247C1A"/>
    <w:rsid w:val="00247C74"/>
    <w:rsid w:val="0025009C"/>
    <w:rsid w:val="002503B7"/>
    <w:rsid w:val="002505B5"/>
    <w:rsid w:val="0025064E"/>
    <w:rsid w:val="00251F20"/>
    <w:rsid w:val="00253633"/>
    <w:rsid w:val="00253BE6"/>
    <w:rsid w:val="00255465"/>
    <w:rsid w:val="002559BB"/>
    <w:rsid w:val="0025672B"/>
    <w:rsid w:val="00256C4F"/>
    <w:rsid w:val="0026008C"/>
    <w:rsid w:val="002613B2"/>
    <w:rsid w:val="00261E1B"/>
    <w:rsid w:val="00262171"/>
    <w:rsid w:val="002627D9"/>
    <w:rsid w:val="002635DE"/>
    <w:rsid w:val="002647BA"/>
    <w:rsid w:val="0026490E"/>
    <w:rsid w:val="00264D9B"/>
    <w:rsid w:val="00265157"/>
    <w:rsid w:val="00266D21"/>
    <w:rsid w:val="00266EB1"/>
    <w:rsid w:val="002709DC"/>
    <w:rsid w:val="00270D92"/>
    <w:rsid w:val="00271E85"/>
    <w:rsid w:val="0027204E"/>
    <w:rsid w:val="0027228D"/>
    <w:rsid w:val="00272BFF"/>
    <w:rsid w:val="00274937"/>
    <w:rsid w:val="00274A49"/>
    <w:rsid w:val="00275160"/>
    <w:rsid w:val="00276360"/>
    <w:rsid w:val="0027647A"/>
    <w:rsid w:val="00277DEB"/>
    <w:rsid w:val="00280B44"/>
    <w:rsid w:val="00282DF8"/>
    <w:rsid w:val="002838D7"/>
    <w:rsid w:val="00284AE4"/>
    <w:rsid w:val="002857B8"/>
    <w:rsid w:val="00285CC6"/>
    <w:rsid w:val="002863AC"/>
    <w:rsid w:val="00286E4D"/>
    <w:rsid w:val="002877A9"/>
    <w:rsid w:val="00287B79"/>
    <w:rsid w:val="00291186"/>
    <w:rsid w:val="002911FA"/>
    <w:rsid w:val="00291EC6"/>
    <w:rsid w:val="00291F23"/>
    <w:rsid w:val="00292643"/>
    <w:rsid w:val="00292B96"/>
    <w:rsid w:val="0029328C"/>
    <w:rsid w:val="00293989"/>
    <w:rsid w:val="00293B9F"/>
    <w:rsid w:val="00293C99"/>
    <w:rsid w:val="002942C3"/>
    <w:rsid w:val="00295337"/>
    <w:rsid w:val="002967FE"/>
    <w:rsid w:val="00297045"/>
    <w:rsid w:val="002A02AB"/>
    <w:rsid w:val="002A0FDE"/>
    <w:rsid w:val="002A1FEC"/>
    <w:rsid w:val="002A2546"/>
    <w:rsid w:val="002A37D4"/>
    <w:rsid w:val="002A3F91"/>
    <w:rsid w:val="002A43BB"/>
    <w:rsid w:val="002A5088"/>
    <w:rsid w:val="002A5475"/>
    <w:rsid w:val="002A6CF2"/>
    <w:rsid w:val="002A735E"/>
    <w:rsid w:val="002A7544"/>
    <w:rsid w:val="002A758B"/>
    <w:rsid w:val="002B05D0"/>
    <w:rsid w:val="002B0AE0"/>
    <w:rsid w:val="002B1D8A"/>
    <w:rsid w:val="002B43C4"/>
    <w:rsid w:val="002B50D7"/>
    <w:rsid w:val="002B535D"/>
    <w:rsid w:val="002B5557"/>
    <w:rsid w:val="002B5A1F"/>
    <w:rsid w:val="002B64CA"/>
    <w:rsid w:val="002B7FC7"/>
    <w:rsid w:val="002C0E76"/>
    <w:rsid w:val="002C1933"/>
    <w:rsid w:val="002C1960"/>
    <w:rsid w:val="002C36EC"/>
    <w:rsid w:val="002C3EDD"/>
    <w:rsid w:val="002C468B"/>
    <w:rsid w:val="002C4BBB"/>
    <w:rsid w:val="002C4FD7"/>
    <w:rsid w:val="002C7B69"/>
    <w:rsid w:val="002D0E01"/>
    <w:rsid w:val="002D268F"/>
    <w:rsid w:val="002D40E7"/>
    <w:rsid w:val="002D42AE"/>
    <w:rsid w:val="002D437B"/>
    <w:rsid w:val="002D44DE"/>
    <w:rsid w:val="002D48AB"/>
    <w:rsid w:val="002D4CB4"/>
    <w:rsid w:val="002D5B55"/>
    <w:rsid w:val="002D6941"/>
    <w:rsid w:val="002D72C7"/>
    <w:rsid w:val="002D75CA"/>
    <w:rsid w:val="002E0316"/>
    <w:rsid w:val="002E0625"/>
    <w:rsid w:val="002E0A6B"/>
    <w:rsid w:val="002E17A0"/>
    <w:rsid w:val="002E257E"/>
    <w:rsid w:val="002E2879"/>
    <w:rsid w:val="002E3884"/>
    <w:rsid w:val="002E4001"/>
    <w:rsid w:val="002E44C0"/>
    <w:rsid w:val="002E4624"/>
    <w:rsid w:val="002E6789"/>
    <w:rsid w:val="002E683D"/>
    <w:rsid w:val="002E6EFE"/>
    <w:rsid w:val="002E7ECA"/>
    <w:rsid w:val="002F1007"/>
    <w:rsid w:val="002F18E1"/>
    <w:rsid w:val="002F1B24"/>
    <w:rsid w:val="002F228A"/>
    <w:rsid w:val="002F28CE"/>
    <w:rsid w:val="002F3951"/>
    <w:rsid w:val="002F59EA"/>
    <w:rsid w:val="002F662D"/>
    <w:rsid w:val="002F6B23"/>
    <w:rsid w:val="002F6C95"/>
    <w:rsid w:val="002F70AB"/>
    <w:rsid w:val="002F74AE"/>
    <w:rsid w:val="002F771F"/>
    <w:rsid w:val="002F7852"/>
    <w:rsid w:val="00300701"/>
    <w:rsid w:val="00300D36"/>
    <w:rsid w:val="00300FFF"/>
    <w:rsid w:val="00301208"/>
    <w:rsid w:val="0030180B"/>
    <w:rsid w:val="0030201D"/>
    <w:rsid w:val="0030295C"/>
    <w:rsid w:val="003030BF"/>
    <w:rsid w:val="00303876"/>
    <w:rsid w:val="00306653"/>
    <w:rsid w:val="00306D91"/>
    <w:rsid w:val="003073A2"/>
    <w:rsid w:val="003073B9"/>
    <w:rsid w:val="00307BB7"/>
    <w:rsid w:val="00310250"/>
    <w:rsid w:val="003102FE"/>
    <w:rsid w:val="003103C2"/>
    <w:rsid w:val="00310DD5"/>
    <w:rsid w:val="00311252"/>
    <w:rsid w:val="00312318"/>
    <w:rsid w:val="00312CAC"/>
    <w:rsid w:val="00313246"/>
    <w:rsid w:val="003145E0"/>
    <w:rsid w:val="00315581"/>
    <w:rsid w:val="0031567A"/>
    <w:rsid w:val="003158FE"/>
    <w:rsid w:val="00315EC6"/>
    <w:rsid w:val="003170F7"/>
    <w:rsid w:val="00317661"/>
    <w:rsid w:val="00317C8D"/>
    <w:rsid w:val="00320085"/>
    <w:rsid w:val="00320508"/>
    <w:rsid w:val="00320AF5"/>
    <w:rsid w:val="00321048"/>
    <w:rsid w:val="0032169A"/>
    <w:rsid w:val="00321AA5"/>
    <w:rsid w:val="00321BEA"/>
    <w:rsid w:val="00322061"/>
    <w:rsid w:val="0032238B"/>
    <w:rsid w:val="00322622"/>
    <w:rsid w:val="00322AB3"/>
    <w:rsid w:val="003230C3"/>
    <w:rsid w:val="003246A3"/>
    <w:rsid w:val="00324DAD"/>
    <w:rsid w:val="00325493"/>
    <w:rsid w:val="00325605"/>
    <w:rsid w:val="00325812"/>
    <w:rsid w:val="00325B90"/>
    <w:rsid w:val="0032603A"/>
    <w:rsid w:val="0032616B"/>
    <w:rsid w:val="003264DA"/>
    <w:rsid w:val="00326947"/>
    <w:rsid w:val="00326A37"/>
    <w:rsid w:val="00326B5E"/>
    <w:rsid w:val="00327BC0"/>
    <w:rsid w:val="00330432"/>
    <w:rsid w:val="0033070F"/>
    <w:rsid w:val="0033115D"/>
    <w:rsid w:val="00331F7A"/>
    <w:rsid w:val="00332544"/>
    <w:rsid w:val="00333037"/>
    <w:rsid w:val="0033303B"/>
    <w:rsid w:val="00333648"/>
    <w:rsid w:val="003337A5"/>
    <w:rsid w:val="00333B95"/>
    <w:rsid w:val="00334A31"/>
    <w:rsid w:val="00335252"/>
    <w:rsid w:val="003357EB"/>
    <w:rsid w:val="00335928"/>
    <w:rsid w:val="00336554"/>
    <w:rsid w:val="00337FA3"/>
    <w:rsid w:val="003407A2"/>
    <w:rsid w:val="00340E16"/>
    <w:rsid w:val="00341DFB"/>
    <w:rsid w:val="003428A0"/>
    <w:rsid w:val="003434D9"/>
    <w:rsid w:val="00343698"/>
    <w:rsid w:val="00343A8B"/>
    <w:rsid w:val="00343BBB"/>
    <w:rsid w:val="00346A1E"/>
    <w:rsid w:val="00346FAC"/>
    <w:rsid w:val="00350184"/>
    <w:rsid w:val="00350F78"/>
    <w:rsid w:val="00351051"/>
    <w:rsid w:val="0035290B"/>
    <w:rsid w:val="00352C80"/>
    <w:rsid w:val="0035379B"/>
    <w:rsid w:val="00353BB9"/>
    <w:rsid w:val="003547BB"/>
    <w:rsid w:val="003547C9"/>
    <w:rsid w:val="003548B8"/>
    <w:rsid w:val="00355D7E"/>
    <w:rsid w:val="00357223"/>
    <w:rsid w:val="0035780B"/>
    <w:rsid w:val="00357A4B"/>
    <w:rsid w:val="003606E1"/>
    <w:rsid w:val="00361EC0"/>
    <w:rsid w:val="0036239F"/>
    <w:rsid w:val="00362A0A"/>
    <w:rsid w:val="00362DB4"/>
    <w:rsid w:val="00362E34"/>
    <w:rsid w:val="00364588"/>
    <w:rsid w:val="00365E21"/>
    <w:rsid w:val="00365F78"/>
    <w:rsid w:val="00365F96"/>
    <w:rsid w:val="0036627F"/>
    <w:rsid w:val="00366330"/>
    <w:rsid w:val="00367516"/>
    <w:rsid w:val="00367EC9"/>
    <w:rsid w:val="003703DE"/>
    <w:rsid w:val="00370B2B"/>
    <w:rsid w:val="00372063"/>
    <w:rsid w:val="003727F8"/>
    <w:rsid w:val="0037384E"/>
    <w:rsid w:val="00373E16"/>
    <w:rsid w:val="003740BA"/>
    <w:rsid w:val="0037493D"/>
    <w:rsid w:val="003751F2"/>
    <w:rsid w:val="00375780"/>
    <w:rsid w:val="00375A92"/>
    <w:rsid w:val="0037797E"/>
    <w:rsid w:val="00377EAA"/>
    <w:rsid w:val="0038039C"/>
    <w:rsid w:val="0038077B"/>
    <w:rsid w:val="00380893"/>
    <w:rsid w:val="0038194F"/>
    <w:rsid w:val="00381A5F"/>
    <w:rsid w:val="0038408C"/>
    <w:rsid w:val="003842EB"/>
    <w:rsid w:val="003855CC"/>
    <w:rsid w:val="00385775"/>
    <w:rsid w:val="00385C78"/>
    <w:rsid w:val="003863C0"/>
    <w:rsid w:val="0038739E"/>
    <w:rsid w:val="003874C1"/>
    <w:rsid w:val="00387E3F"/>
    <w:rsid w:val="00390A2E"/>
    <w:rsid w:val="00390CE0"/>
    <w:rsid w:val="00390EC6"/>
    <w:rsid w:val="00391425"/>
    <w:rsid w:val="003917F4"/>
    <w:rsid w:val="00392AE9"/>
    <w:rsid w:val="00392C4D"/>
    <w:rsid w:val="0039307A"/>
    <w:rsid w:val="0039309F"/>
    <w:rsid w:val="00394430"/>
    <w:rsid w:val="003944B7"/>
    <w:rsid w:val="00394BD6"/>
    <w:rsid w:val="00394F29"/>
    <w:rsid w:val="00395F7E"/>
    <w:rsid w:val="003973C5"/>
    <w:rsid w:val="003A0B10"/>
    <w:rsid w:val="003A17E9"/>
    <w:rsid w:val="003A1C48"/>
    <w:rsid w:val="003A26C9"/>
    <w:rsid w:val="003A2E28"/>
    <w:rsid w:val="003A400A"/>
    <w:rsid w:val="003A5271"/>
    <w:rsid w:val="003A66A7"/>
    <w:rsid w:val="003A71F8"/>
    <w:rsid w:val="003A7724"/>
    <w:rsid w:val="003B07BD"/>
    <w:rsid w:val="003B1B29"/>
    <w:rsid w:val="003B1F1F"/>
    <w:rsid w:val="003B3A81"/>
    <w:rsid w:val="003B41EA"/>
    <w:rsid w:val="003B47A0"/>
    <w:rsid w:val="003B4EBC"/>
    <w:rsid w:val="003B523D"/>
    <w:rsid w:val="003B5D03"/>
    <w:rsid w:val="003B7067"/>
    <w:rsid w:val="003B7541"/>
    <w:rsid w:val="003C01FE"/>
    <w:rsid w:val="003C170D"/>
    <w:rsid w:val="003C2943"/>
    <w:rsid w:val="003C3768"/>
    <w:rsid w:val="003C3886"/>
    <w:rsid w:val="003C45BC"/>
    <w:rsid w:val="003C500D"/>
    <w:rsid w:val="003C5F0B"/>
    <w:rsid w:val="003C60EF"/>
    <w:rsid w:val="003D0BE5"/>
    <w:rsid w:val="003D15CD"/>
    <w:rsid w:val="003D1DAD"/>
    <w:rsid w:val="003D234C"/>
    <w:rsid w:val="003D25C1"/>
    <w:rsid w:val="003D4A3F"/>
    <w:rsid w:val="003D4F82"/>
    <w:rsid w:val="003D4FAF"/>
    <w:rsid w:val="003D54C4"/>
    <w:rsid w:val="003D57F9"/>
    <w:rsid w:val="003D5A56"/>
    <w:rsid w:val="003D669D"/>
    <w:rsid w:val="003D7CDB"/>
    <w:rsid w:val="003E0141"/>
    <w:rsid w:val="003E0AE6"/>
    <w:rsid w:val="003E0D60"/>
    <w:rsid w:val="003E0E7B"/>
    <w:rsid w:val="003E1DD3"/>
    <w:rsid w:val="003E2239"/>
    <w:rsid w:val="003E2469"/>
    <w:rsid w:val="003E261D"/>
    <w:rsid w:val="003E384B"/>
    <w:rsid w:val="003E42E6"/>
    <w:rsid w:val="003E4A35"/>
    <w:rsid w:val="003E4C08"/>
    <w:rsid w:val="003E55A4"/>
    <w:rsid w:val="003E590E"/>
    <w:rsid w:val="003E6D16"/>
    <w:rsid w:val="003E6FF3"/>
    <w:rsid w:val="003E746B"/>
    <w:rsid w:val="003E7E3A"/>
    <w:rsid w:val="003F1199"/>
    <w:rsid w:val="003F1890"/>
    <w:rsid w:val="003F21B0"/>
    <w:rsid w:val="003F289C"/>
    <w:rsid w:val="003F329B"/>
    <w:rsid w:val="003F3635"/>
    <w:rsid w:val="003F3AD3"/>
    <w:rsid w:val="003F437D"/>
    <w:rsid w:val="003F5168"/>
    <w:rsid w:val="003F60FA"/>
    <w:rsid w:val="003F654C"/>
    <w:rsid w:val="003F66E5"/>
    <w:rsid w:val="003F6907"/>
    <w:rsid w:val="00400131"/>
    <w:rsid w:val="00400862"/>
    <w:rsid w:val="004023BF"/>
    <w:rsid w:val="0040251F"/>
    <w:rsid w:val="004029C3"/>
    <w:rsid w:val="00402B0A"/>
    <w:rsid w:val="004048D7"/>
    <w:rsid w:val="004049B9"/>
    <w:rsid w:val="00405029"/>
    <w:rsid w:val="004051B9"/>
    <w:rsid w:val="004055D6"/>
    <w:rsid w:val="004067B0"/>
    <w:rsid w:val="00407ABD"/>
    <w:rsid w:val="00407BC2"/>
    <w:rsid w:val="00411ECE"/>
    <w:rsid w:val="00412466"/>
    <w:rsid w:val="00412995"/>
    <w:rsid w:val="00413669"/>
    <w:rsid w:val="00413CBE"/>
    <w:rsid w:val="00413F0E"/>
    <w:rsid w:val="00414877"/>
    <w:rsid w:val="00416924"/>
    <w:rsid w:val="00416B2F"/>
    <w:rsid w:val="00417565"/>
    <w:rsid w:val="004203E7"/>
    <w:rsid w:val="00420412"/>
    <w:rsid w:val="0042105D"/>
    <w:rsid w:val="00421453"/>
    <w:rsid w:val="004217BB"/>
    <w:rsid w:val="00422721"/>
    <w:rsid w:val="00422C44"/>
    <w:rsid w:val="00424433"/>
    <w:rsid w:val="0042457B"/>
    <w:rsid w:val="00424DAC"/>
    <w:rsid w:val="004253DE"/>
    <w:rsid w:val="004259F1"/>
    <w:rsid w:val="00426A65"/>
    <w:rsid w:val="00426DD2"/>
    <w:rsid w:val="0042777A"/>
    <w:rsid w:val="00427A36"/>
    <w:rsid w:val="00427FC7"/>
    <w:rsid w:val="00430950"/>
    <w:rsid w:val="00430CB6"/>
    <w:rsid w:val="00430D62"/>
    <w:rsid w:val="00431357"/>
    <w:rsid w:val="0043209C"/>
    <w:rsid w:val="00432ECD"/>
    <w:rsid w:val="004338F2"/>
    <w:rsid w:val="00434DCA"/>
    <w:rsid w:val="00435028"/>
    <w:rsid w:val="0043579C"/>
    <w:rsid w:val="00435803"/>
    <w:rsid w:val="00435A54"/>
    <w:rsid w:val="00435A6B"/>
    <w:rsid w:val="00435FAF"/>
    <w:rsid w:val="00436369"/>
    <w:rsid w:val="00437A43"/>
    <w:rsid w:val="00437A52"/>
    <w:rsid w:val="004401CA"/>
    <w:rsid w:val="004413AB"/>
    <w:rsid w:val="00441C46"/>
    <w:rsid w:val="00441EDB"/>
    <w:rsid w:val="004428A0"/>
    <w:rsid w:val="004437F6"/>
    <w:rsid w:val="004448FA"/>
    <w:rsid w:val="00444E34"/>
    <w:rsid w:val="004456CD"/>
    <w:rsid w:val="004457E5"/>
    <w:rsid w:val="0044614F"/>
    <w:rsid w:val="00447038"/>
    <w:rsid w:val="0045011E"/>
    <w:rsid w:val="00450E6A"/>
    <w:rsid w:val="004515FA"/>
    <w:rsid w:val="00451F80"/>
    <w:rsid w:val="004528CC"/>
    <w:rsid w:val="004529DD"/>
    <w:rsid w:val="00454297"/>
    <w:rsid w:val="004548E4"/>
    <w:rsid w:val="00455D36"/>
    <w:rsid w:val="00455FDE"/>
    <w:rsid w:val="004562AC"/>
    <w:rsid w:val="00456D57"/>
    <w:rsid w:val="004578FA"/>
    <w:rsid w:val="00460B43"/>
    <w:rsid w:val="0046177E"/>
    <w:rsid w:val="004619D0"/>
    <w:rsid w:val="00462762"/>
    <w:rsid w:val="00462844"/>
    <w:rsid w:val="00463EF8"/>
    <w:rsid w:val="00464860"/>
    <w:rsid w:val="00464C8F"/>
    <w:rsid w:val="00465CF3"/>
    <w:rsid w:val="00466320"/>
    <w:rsid w:val="00466583"/>
    <w:rsid w:val="00466FF9"/>
    <w:rsid w:val="00467D0D"/>
    <w:rsid w:val="00470559"/>
    <w:rsid w:val="0047089D"/>
    <w:rsid w:val="00470EDD"/>
    <w:rsid w:val="004724A1"/>
    <w:rsid w:val="00473DF4"/>
    <w:rsid w:val="00474869"/>
    <w:rsid w:val="00476359"/>
    <w:rsid w:val="00476834"/>
    <w:rsid w:val="004802AB"/>
    <w:rsid w:val="004810E1"/>
    <w:rsid w:val="0048135E"/>
    <w:rsid w:val="00481D6D"/>
    <w:rsid w:val="00482109"/>
    <w:rsid w:val="00482192"/>
    <w:rsid w:val="00483A72"/>
    <w:rsid w:val="00483FE2"/>
    <w:rsid w:val="0048487A"/>
    <w:rsid w:val="00485AA9"/>
    <w:rsid w:val="00486987"/>
    <w:rsid w:val="00487591"/>
    <w:rsid w:val="00490A3A"/>
    <w:rsid w:val="00490E83"/>
    <w:rsid w:val="004917BF"/>
    <w:rsid w:val="00491FEB"/>
    <w:rsid w:val="00492D81"/>
    <w:rsid w:val="00493FC5"/>
    <w:rsid w:val="00493FCC"/>
    <w:rsid w:val="00494181"/>
    <w:rsid w:val="0049682D"/>
    <w:rsid w:val="00497925"/>
    <w:rsid w:val="004A000E"/>
    <w:rsid w:val="004A00B5"/>
    <w:rsid w:val="004A174D"/>
    <w:rsid w:val="004A17DE"/>
    <w:rsid w:val="004A2323"/>
    <w:rsid w:val="004A251A"/>
    <w:rsid w:val="004A3A18"/>
    <w:rsid w:val="004A3C8D"/>
    <w:rsid w:val="004A46CD"/>
    <w:rsid w:val="004A476F"/>
    <w:rsid w:val="004A5744"/>
    <w:rsid w:val="004A59F9"/>
    <w:rsid w:val="004A6535"/>
    <w:rsid w:val="004A6690"/>
    <w:rsid w:val="004A6AA5"/>
    <w:rsid w:val="004A6D41"/>
    <w:rsid w:val="004A78BC"/>
    <w:rsid w:val="004A7A0F"/>
    <w:rsid w:val="004A7FE4"/>
    <w:rsid w:val="004B07EC"/>
    <w:rsid w:val="004B17BA"/>
    <w:rsid w:val="004B18C6"/>
    <w:rsid w:val="004B2F7C"/>
    <w:rsid w:val="004B3621"/>
    <w:rsid w:val="004B38D3"/>
    <w:rsid w:val="004B59DC"/>
    <w:rsid w:val="004B5B3A"/>
    <w:rsid w:val="004B613A"/>
    <w:rsid w:val="004B6FA2"/>
    <w:rsid w:val="004B7422"/>
    <w:rsid w:val="004B7B8E"/>
    <w:rsid w:val="004B7BB1"/>
    <w:rsid w:val="004B7E54"/>
    <w:rsid w:val="004C14EA"/>
    <w:rsid w:val="004C1510"/>
    <w:rsid w:val="004C258E"/>
    <w:rsid w:val="004C2845"/>
    <w:rsid w:val="004C38B5"/>
    <w:rsid w:val="004C4583"/>
    <w:rsid w:val="004C59AB"/>
    <w:rsid w:val="004C64A8"/>
    <w:rsid w:val="004C6EC9"/>
    <w:rsid w:val="004C77AA"/>
    <w:rsid w:val="004C7F37"/>
    <w:rsid w:val="004D0BAB"/>
    <w:rsid w:val="004D125E"/>
    <w:rsid w:val="004D1379"/>
    <w:rsid w:val="004D27F6"/>
    <w:rsid w:val="004D41DC"/>
    <w:rsid w:val="004D4EB9"/>
    <w:rsid w:val="004D5A7F"/>
    <w:rsid w:val="004D6C50"/>
    <w:rsid w:val="004D6CA4"/>
    <w:rsid w:val="004E1ACE"/>
    <w:rsid w:val="004E2E14"/>
    <w:rsid w:val="004E4FBA"/>
    <w:rsid w:val="004E5698"/>
    <w:rsid w:val="004E576A"/>
    <w:rsid w:val="004E58D2"/>
    <w:rsid w:val="004E75A4"/>
    <w:rsid w:val="004E76BC"/>
    <w:rsid w:val="004E7735"/>
    <w:rsid w:val="004F13F8"/>
    <w:rsid w:val="004F2F87"/>
    <w:rsid w:val="004F3453"/>
    <w:rsid w:val="004F3711"/>
    <w:rsid w:val="004F3AAB"/>
    <w:rsid w:val="004F3E47"/>
    <w:rsid w:val="004F4278"/>
    <w:rsid w:val="004F48AD"/>
    <w:rsid w:val="004F62A3"/>
    <w:rsid w:val="004F6CFB"/>
    <w:rsid w:val="004F7968"/>
    <w:rsid w:val="0050085F"/>
    <w:rsid w:val="00500D1C"/>
    <w:rsid w:val="00501C63"/>
    <w:rsid w:val="00501CB4"/>
    <w:rsid w:val="005023D8"/>
    <w:rsid w:val="00502C2F"/>
    <w:rsid w:val="00503DCB"/>
    <w:rsid w:val="0050457F"/>
    <w:rsid w:val="0050458C"/>
    <w:rsid w:val="00504D7A"/>
    <w:rsid w:val="00506B6A"/>
    <w:rsid w:val="00506D76"/>
    <w:rsid w:val="00510154"/>
    <w:rsid w:val="00510247"/>
    <w:rsid w:val="00510274"/>
    <w:rsid w:val="005107B6"/>
    <w:rsid w:val="00511414"/>
    <w:rsid w:val="00511610"/>
    <w:rsid w:val="005127D4"/>
    <w:rsid w:val="00512A61"/>
    <w:rsid w:val="00512BC9"/>
    <w:rsid w:val="00512CCD"/>
    <w:rsid w:val="0051339E"/>
    <w:rsid w:val="005134A9"/>
    <w:rsid w:val="005135E1"/>
    <w:rsid w:val="0051413D"/>
    <w:rsid w:val="00514D4A"/>
    <w:rsid w:val="00514EE4"/>
    <w:rsid w:val="005158B3"/>
    <w:rsid w:val="00515ED8"/>
    <w:rsid w:val="005173DF"/>
    <w:rsid w:val="00517D50"/>
    <w:rsid w:val="00517D62"/>
    <w:rsid w:val="00517E24"/>
    <w:rsid w:val="005203F3"/>
    <w:rsid w:val="0052371C"/>
    <w:rsid w:val="00523B2E"/>
    <w:rsid w:val="005258D7"/>
    <w:rsid w:val="00526B26"/>
    <w:rsid w:val="005271A5"/>
    <w:rsid w:val="005276AC"/>
    <w:rsid w:val="005310C1"/>
    <w:rsid w:val="00531CE9"/>
    <w:rsid w:val="00531E04"/>
    <w:rsid w:val="00532133"/>
    <w:rsid w:val="0053391C"/>
    <w:rsid w:val="005339D9"/>
    <w:rsid w:val="00533EBF"/>
    <w:rsid w:val="005354BA"/>
    <w:rsid w:val="00535F41"/>
    <w:rsid w:val="005363B2"/>
    <w:rsid w:val="0054054B"/>
    <w:rsid w:val="00540BF5"/>
    <w:rsid w:val="00541567"/>
    <w:rsid w:val="00542045"/>
    <w:rsid w:val="00542DA4"/>
    <w:rsid w:val="00543368"/>
    <w:rsid w:val="00543C45"/>
    <w:rsid w:val="005447CA"/>
    <w:rsid w:val="00544DB5"/>
    <w:rsid w:val="00545306"/>
    <w:rsid w:val="00545401"/>
    <w:rsid w:val="00545D09"/>
    <w:rsid w:val="00546425"/>
    <w:rsid w:val="00546514"/>
    <w:rsid w:val="00546B6A"/>
    <w:rsid w:val="00546DC1"/>
    <w:rsid w:val="0055118E"/>
    <w:rsid w:val="0055186B"/>
    <w:rsid w:val="00552009"/>
    <w:rsid w:val="0055225D"/>
    <w:rsid w:val="00553819"/>
    <w:rsid w:val="00555292"/>
    <w:rsid w:val="00555735"/>
    <w:rsid w:val="00555AC0"/>
    <w:rsid w:val="005561A1"/>
    <w:rsid w:val="00556BEA"/>
    <w:rsid w:val="005575B0"/>
    <w:rsid w:val="005579AF"/>
    <w:rsid w:val="00557F02"/>
    <w:rsid w:val="005607D1"/>
    <w:rsid w:val="00561B38"/>
    <w:rsid w:val="0056262F"/>
    <w:rsid w:val="0056416E"/>
    <w:rsid w:val="00565356"/>
    <w:rsid w:val="0056611E"/>
    <w:rsid w:val="00566146"/>
    <w:rsid w:val="005664D8"/>
    <w:rsid w:val="00566592"/>
    <w:rsid w:val="005665D9"/>
    <w:rsid w:val="00566704"/>
    <w:rsid w:val="00566C3D"/>
    <w:rsid w:val="005670A9"/>
    <w:rsid w:val="0056723C"/>
    <w:rsid w:val="005672D1"/>
    <w:rsid w:val="0056788A"/>
    <w:rsid w:val="005717A2"/>
    <w:rsid w:val="00572220"/>
    <w:rsid w:val="005724FD"/>
    <w:rsid w:val="00572A24"/>
    <w:rsid w:val="00572F04"/>
    <w:rsid w:val="005734E2"/>
    <w:rsid w:val="00573598"/>
    <w:rsid w:val="005735AF"/>
    <w:rsid w:val="005736A1"/>
    <w:rsid w:val="00573E21"/>
    <w:rsid w:val="005745C4"/>
    <w:rsid w:val="005748BF"/>
    <w:rsid w:val="0057584E"/>
    <w:rsid w:val="0057671B"/>
    <w:rsid w:val="00577E5F"/>
    <w:rsid w:val="005801BD"/>
    <w:rsid w:val="00580F1C"/>
    <w:rsid w:val="00581CE7"/>
    <w:rsid w:val="00581E3C"/>
    <w:rsid w:val="00583B66"/>
    <w:rsid w:val="005856F7"/>
    <w:rsid w:val="00586082"/>
    <w:rsid w:val="00586D28"/>
    <w:rsid w:val="00586F04"/>
    <w:rsid w:val="00587340"/>
    <w:rsid w:val="00590584"/>
    <w:rsid w:val="005908F0"/>
    <w:rsid w:val="00590FC4"/>
    <w:rsid w:val="00590FCE"/>
    <w:rsid w:val="00591310"/>
    <w:rsid w:val="0059142D"/>
    <w:rsid w:val="00591505"/>
    <w:rsid w:val="0059272E"/>
    <w:rsid w:val="005927A4"/>
    <w:rsid w:val="005927B8"/>
    <w:rsid w:val="005931F5"/>
    <w:rsid w:val="00593525"/>
    <w:rsid w:val="00594344"/>
    <w:rsid w:val="005943F8"/>
    <w:rsid w:val="00594908"/>
    <w:rsid w:val="00595AEA"/>
    <w:rsid w:val="00595C31"/>
    <w:rsid w:val="0059632E"/>
    <w:rsid w:val="005A0815"/>
    <w:rsid w:val="005A0BC4"/>
    <w:rsid w:val="005A1B80"/>
    <w:rsid w:val="005A2117"/>
    <w:rsid w:val="005A3CA1"/>
    <w:rsid w:val="005A4B5C"/>
    <w:rsid w:val="005A5DD3"/>
    <w:rsid w:val="005B1425"/>
    <w:rsid w:val="005B181D"/>
    <w:rsid w:val="005B2642"/>
    <w:rsid w:val="005B3545"/>
    <w:rsid w:val="005B37C1"/>
    <w:rsid w:val="005B39D2"/>
    <w:rsid w:val="005B3E98"/>
    <w:rsid w:val="005B43EE"/>
    <w:rsid w:val="005B4F0F"/>
    <w:rsid w:val="005B5FC8"/>
    <w:rsid w:val="005B7691"/>
    <w:rsid w:val="005B7735"/>
    <w:rsid w:val="005B7EEB"/>
    <w:rsid w:val="005C0034"/>
    <w:rsid w:val="005C1273"/>
    <w:rsid w:val="005C1F0A"/>
    <w:rsid w:val="005C2FEF"/>
    <w:rsid w:val="005C4F26"/>
    <w:rsid w:val="005C53B6"/>
    <w:rsid w:val="005C5AF0"/>
    <w:rsid w:val="005D0042"/>
    <w:rsid w:val="005D0DF9"/>
    <w:rsid w:val="005D188D"/>
    <w:rsid w:val="005D1953"/>
    <w:rsid w:val="005D1B71"/>
    <w:rsid w:val="005D1C2B"/>
    <w:rsid w:val="005D211F"/>
    <w:rsid w:val="005D2718"/>
    <w:rsid w:val="005D2AD2"/>
    <w:rsid w:val="005D32E4"/>
    <w:rsid w:val="005D35DA"/>
    <w:rsid w:val="005D3F16"/>
    <w:rsid w:val="005D5026"/>
    <w:rsid w:val="005D5737"/>
    <w:rsid w:val="005D5D03"/>
    <w:rsid w:val="005D635B"/>
    <w:rsid w:val="005D692C"/>
    <w:rsid w:val="005D7046"/>
    <w:rsid w:val="005D72AD"/>
    <w:rsid w:val="005D76CE"/>
    <w:rsid w:val="005E080A"/>
    <w:rsid w:val="005E215F"/>
    <w:rsid w:val="005E227A"/>
    <w:rsid w:val="005E298E"/>
    <w:rsid w:val="005E2B62"/>
    <w:rsid w:val="005E30D3"/>
    <w:rsid w:val="005E450D"/>
    <w:rsid w:val="005E567D"/>
    <w:rsid w:val="005E5818"/>
    <w:rsid w:val="005E5BF8"/>
    <w:rsid w:val="005E62CC"/>
    <w:rsid w:val="005E71CF"/>
    <w:rsid w:val="005E74F2"/>
    <w:rsid w:val="005F053B"/>
    <w:rsid w:val="005F0FD3"/>
    <w:rsid w:val="005F15F6"/>
    <w:rsid w:val="005F17D2"/>
    <w:rsid w:val="005F2F3C"/>
    <w:rsid w:val="005F3503"/>
    <w:rsid w:val="005F3947"/>
    <w:rsid w:val="005F6335"/>
    <w:rsid w:val="005F6CE0"/>
    <w:rsid w:val="005F72DA"/>
    <w:rsid w:val="005F7C99"/>
    <w:rsid w:val="00600E69"/>
    <w:rsid w:val="0060126F"/>
    <w:rsid w:val="0060198C"/>
    <w:rsid w:val="00601AE7"/>
    <w:rsid w:val="00601BEE"/>
    <w:rsid w:val="00602142"/>
    <w:rsid w:val="00602900"/>
    <w:rsid w:val="00602A48"/>
    <w:rsid w:val="00603F88"/>
    <w:rsid w:val="00604C52"/>
    <w:rsid w:val="00605972"/>
    <w:rsid w:val="006066D4"/>
    <w:rsid w:val="00607AB5"/>
    <w:rsid w:val="006108B1"/>
    <w:rsid w:val="0061271A"/>
    <w:rsid w:val="00612809"/>
    <w:rsid w:val="00614678"/>
    <w:rsid w:val="0061490E"/>
    <w:rsid w:val="006149A3"/>
    <w:rsid w:val="00615B88"/>
    <w:rsid w:val="0061640A"/>
    <w:rsid w:val="0061642C"/>
    <w:rsid w:val="006173BB"/>
    <w:rsid w:val="00620C83"/>
    <w:rsid w:val="00621D14"/>
    <w:rsid w:val="00622680"/>
    <w:rsid w:val="00622B7C"/>
    <w:rsid w:val="00622C9F"/>
    <w:rsid w:val="00623110"/>
    <w:rsid w:val="0062437E"/>
    <w:rsid w:val="00624E5D"/>
    <w:rsid w:val="006254D5"/>
    <w:rsid w:val="0062615B"/>
    <w:rsid w:val="00626292"/>
    <w:rsid w:val="00626FE1"/>
    <w:rsid w:val="00630AAA"/>
    <w:rsid w:val="00630B96"/>
    <w:rsid w:val="00630D63"/>
    <w:rsid w:val="00632044"/>
    <w:rsid w:val="006323CA"/>
    <w:rsid w:val="006326B0"/>
    <w:rsid w:val="00633138"/>
    <w:rsid w:val="006336DA"/>
    <w:rsid w:val="00634F08"/>
    <w:rsid w:val="006355FC"/>
    <w:rsid w:val="00635716"/>
    <w:rsid w:val="00635AA3"/>
    <w:rsid w:val="006360BC"/>
    <w:rsid w:val="006370A9"/>
    <w:rsid w:val="0064061E"/>
    <w:rsid w:val="00640F70"/>
    <w:rsid w:val="00643593"/>
    <w:rsid w:val="00644B34"/>
    <w:rsid w:val="00644FE2"/>
    <w:rsid w:val="006459D6"/>
    <w:rsid w:val="00646251"/>
    <w:rsid w:val="006463FA"/>
    <w:rsid w:val="00647484"/>
    <w:rsid w:val="006504DD"/>
    <w:rsid w:val="00650643"/>
    <w:rsid w:val="006507F8"/>
    <w:rsid w:val="00652013"/>
    <w:rsid w:val="006530C9"/>
    <w:rsid w:val="006535ED"/>
    <w:rsid w:val="0065441D"/>
    <w:rsid w:val="006544B0"/>
    <w:rsid w:val="0065488B"/>
    <w:rsid w:val="006555C0"/>
    <w:rsid w:val="006557A6"/>
    <w:rsid w:val="00655E7C"/>
    <w:rsid w:val="00656331"/>
    <w:rsid w:val="006575FD"/>
    <w:rsid w:val="00657FD1"/>
    <w:rsid w:val="00660692"/>
    <w:rsid w:val="00660A7C"/>
    <w:rsid w:val="00660DC4"/>
    <w:rsid w:val="00661447"/>
    <w:rsid w:val="006629CF"/>
    <w:rsid w:val="00662C83"/>
    <w:rsid w:val="00663E85"/>
    <w:rsid w:val="006652F9"/>
    <w:rsid w:val="00665F0B"/>
    <w:rsid w:val="0066653D"/>
    <w:rsid w:val="00666546"/>
    <w:rsid w:val="00666639"/>
    <w:rsid w:val="00670A95"/>
    <w:rsid w:val="00671B9F"/>
    <w:rsid w:val="00671E55"/>
    <w:rsid w:val="006730B0"/>
    <w:rsid w:val="006736B8"/>
    <w:rsid w:val="00673992"/>
    <w:rsid w:val="006752F4"/>
    <w:rsid w:val="00675FBC"/>
    <w:rsid w:val="006768E0"/>
    <w:rsid w:val="00677337"/>
    <w:rsid w:val="00677751"/>
    <w:rsid w:val="00677890"/>
    <w:rsid w:val="00677EC0"/>
    <w:rsid w:val="00680572"/>
    <w:rsid w:val="00680732"/>
    <w:rsid w:val="006818DD"/>
    <w:rsid w:val="006839B6"/>
    <w:rsid w:val="00683C12"/>
    <w:rsid w:val="00683F05"/>
    <w:rsid w:val="00685368"/>
    <w:rsid w:val="00685777"/>
    <w:rsid w:val="00685D76"/>
    <w:rsid w:val="0068607E"/>
    <w:rsid w:val="00686B2D"/>
    <w:rsid w:val="00687628"/>
    <w:rsid w:val="00687A67"/>
    <w:rsid w:val="0069116E"/>
    <w:rsid w:val="00692A3C"/>
    <w:rsid w:val="00693296"/>
    <w:rsid w:val="00693B68"/>
    <w:rsid w:val="0069428E"/>
    <w:rsid w:val="00694A08"/>
    <w:rsid w:val="00694C2F"/>
    <w:rsid w:val="00695DD6"/>
    <w:rsid w:val="00695F4F"/>
    <w:rsid w:val="0069645B"/>
    <w:rsid w:val="006973C5"/>
    <w:rsid w:val="006A2611"/>
    <w:rsid w:val="006A40CB"/>
    <w:rsid w:val="006A4C32"/>
    <w:rsid w:val="006A5B98"/>
    <w:rsid w:val="006A63DF"/>
    <w:rsid w:val="006A72DF"/>
    <w:rsid w:val="006B0F67"/>
    <w:rsid w:val="006B1B0F"/>
    <w:rsid w:val="006B1BF8"/>
    <w:rsid w:val="006B3F8C"/>
    <w:rsid w:val="006B42DD"/>
    <w:rsid w:val="006B4826"/>
    <w:rsid w:val="006B5395"/>
    <w:rsid w:val="006B57D8"/>
    <w:rsid w:val="006B5B00"/>
    <w:rsid w:val="006B5C28"/>
    <w:rsid w:val="006B654C"/>
    <w:rsid w:val="006B6C37"/>
    <w:rsid w:val="006B71F8"/>
    <w:rsid w:val="006C026F"/>
    <w:rsid w:val="006C02D1"/>
    <w:rsid w:val="006C1664"/>
    <w:rsid w:val="006C2BC1"/>
    <w:rsid w:val="006C376C"/>
    <w:rsid w:val="006C38F8"/>
    <w:rsid w:val="006C407D"/>
    <w:rsid w:val="006C4C01"/>
    <w:rsid w:val="006C4FB6"/>
    <w:rsid w:val="006C545A"/>
    <w:rsid w:val="006C572A"/>
    <w:rsid w:val="006C5DED"/>
    <w:rsid w:val="006C5FFB"/>
    <w:rsid w:val="006C71BD"/>
    <w:rsid w:val="006C7DB1"/>
    <w:rsid w:val="006C7EE8"/>
    <w:rsid w:val="006D0222"/>
    <w:rsid w:val="006D08A2"/>
    <w:rsid w:val="006D1BEE"/>
    <w:rsid w:val="006D2C12"/>
    <w:rsid w:val="006D32CA"/>
    <w:rsid w:val="006D50DC"/>
    <w:rsid w:val="006D529A"/>
    <w:rsid w:val="006D533A"/>
    <w:rsid w:val="006D5CD8"/>
    <w:rsid w:val="006D62D3"/>
    <w:rsid w:val="006D6B3C"/>
    <w:rsid w:val="006D6FC2"/>
    <w:rsid w:val="006E0010"/>
    <w:rsid w:val="006E23F2"/>
    <w:rsid w:val="006E24F0"/>
    <w:rsid w:val="006E2E94"/>
    <w:rsid w:val="006E36DB"/>
    <w:rsid w:val="006E40B0"/>
    <w:rsid w:val="006E4736"/>
    <w:rsid w:val="006E55C1"/>
    <w:rsid w:val="006E591E"/>
    <w:rsid w:val="006E5B6B"/>
    <w:rsid w:val="006E6219"/>
    <w:rsid w:val="006E7B87"/>
    <w:rsid w:val="006F0DA9"/>
    <w:rsid w:val="006F1023"/>
    <w:rsid w:val="006F1CB3"/>
    <w:rsid w:val="006F1FB6"/>
    <w:rsid w:val="006F251D"/>
    <w:rsid w:val="006F364A"/>
    <w:rsid w:val="006F472E"/>
    <w:rsid w:val="006F5367"/>
    <w:rsid w:val="006F6F39"/>
    <w:rsid w:val="006F7202"/>
    <w:rsid w:val="006F7205"/>
    <w:rsid w:val="006F72DC"/>
    <w:rsid w:val="00701470"/>
    <w:rsid w:val="00702628"/>
    <w:rsid w:val="007038BF"/>
    <w:rsid w:val="00704A69"/>
    <w:rsid w:val="00704FDB"/>
    <w:rsid w:val="007050E6"/>
    <w:rsid w:val="00706AC1"/>
    <w:rsid w:val="007072EF"/>
    <w:rsid w:val="0070799B"/>
    <w:rsid w:val="00711EDE"/>
    <w:rsid w:val="00712408"/>
    <w:rsid w:val="00712854"/>
    <w:rsid w:val="00714340"/>
    <w:rsid w:val="0071460D"/>
    <w:rsid w:val="007146D5"/>
    <w:rsid w:val="00715F9D"/>
    <w:rsid w:val="007174D7"/>
    <w:rsid w:val="007210BF"/>
    <w:rsid w:val="00721801"/>
    <w:rsid w:val="00722533"/>
    <w:rsid w:val="007234FD"/>
    <w:rsid w:val="00723981"/>
    <w:rsid w:val="00727947"/>
    <w:rsid w:val="00727F0A"/>
    <w:rsid w:val="00731FD5"/>
    <w:rsid w:val="00732176"/>
    <w:rsid w:val="00732833"/>
    <w:rsid w:val="00732D17"/>
    <w:rsid w:val="00732FE5"/>
    <w:rsid w:val="00733A21"/>
    <w:rsid w:val="00735807"/>
    <w:rsid w:val="007367CB"/>
    <w:rsid w:val="00736C5E"/>
    <w:rsid w:val="007370C4"/>
    <w:rsid w:val="00737119"/>
    <w:rsid w:val="00737237"/>
    <w:rsid w:val="007378CA"/>
    <w:rsid w:val="0073794F"/>
    <w:rsid w:val="007379DB"/>
    <w:rsid w:val="00740035"/>
    <w:rsid w:val="00741690"/>
    <w:rsid w:val="00742BB9"/>
    <w:rsid w:val="00742CBF"/>
    <w:rsid w:val="007449FA"/>
    <w:rsid w:val="007453A4"/>
    <w:rsid w:val="00746BD3"/>
    <w:rsid w:val="0074784A"/>
    <w:rsid w:val="00750232"/>
    <w:rsid w:val="00751D73"/>
    <w:rsid w:val="007521C6"/>
    <w:rsid w:val="0075235F"/>
    <w:rsid w:val="007528F1"/>
    <w:rsid w:val="007537E1"/>
    <w:rsid w:val="00754339"/>
    <w:rsid w:val="00755E9D"/>
    <w:rsid w:val="007564E9"/>
    <w:rsid w:val="007568C2"/>
    <w:rsid w:val="007570C3"/>
    <w:rsid w:val="0075731F"/>
    <w:rsid w:val="0075794F"/>
    <w:rsid w:val="00761A9E"/>
    <w:rsid w:val="00761C48"/>
    <w:rsid w:val="007632A8"/>
    <w:rsid w:val="0076527E"/>
    <w:rsid w:val="00765687"/>
    <w:rsid w:val="00766547"/>
    <w:rsid w:val="00767125"/>
    <w:rsid w:val="00767821"/>
    <w:rsid w:val="0077074A"/>
    <w:rsid w:val="007729A3"/>
    <w:rsid w:val="00773A0B"/>
    <w:rsid w:val="00773A90"/>
    <w:rsid w:val="00773C75"/>
    <w:rsid w:val="00774491"/>
    <w:rsid w:val="007745F7"/>
    <w:rsid w:val="00774C36"/>
    <w:rsid w:val="007762C0"/>
    <w:rsid w:val="007809D9"/>
    <w:rsid w:val="007856FF"/>
    <w:rsid w:val="007860CF"/>
    <w:rsid w:val="00786BA6"/>
    <w:rsid w:val="007902E9"/>
    <w:rsid w:val="00790E99"/>
    <w:rsid w:val="00790F0A"/>
    <w:rsid w:val="00793067"/>
    <w:rsid w:val="0079313F"/>
    <w:rsid w:val="00793284"/>
    <w:rsid w:val="007932D8"/>
    <w:rsid w:val="007935F3"/>
    <w:rsid w:val="0079434B"/>
    <w:rsid w:val="00794CCC"/>
    <w:rsid w:val="00794FFD"/>
    <w:rsid w:val="00795D22"/>
    <w:rsid w:val="00795F0F"/>
    <w:rsid w:val="00795F37"/>
    <w:rsid w:val="00796253"/>
    <w:rsid w:val="007978D6"/>
    <w:rsid w:val="00797F57"/>
    <w:rsid w:val="007A0181"/>
    <w:rsid w:val="007A032C"/>
    <w:rsid w:val="007A070B"/>
    <w:rsid w:val="007A11E1"/>
    <w:rsid w:val="007A1251"/>
    <w:rsid w:val="007A1290"/>
    <w:rsid w:val="007A1A1F"/>
    <w:rsid w:val="007A230B"/>
    <w:rsid w:val="007A258A"/>
    <w:rsid w:val="007A3093"/>
    <w:rsid w:val="007A399C"/>
    <w:rsid w:val="007A3E70"/>
    <w:rsid w:val="007A52E5"/>
    <w:rsid w:val="007A55C8"/>
    <w:rsid w:val="007B013C"/>
    <w:rsid w:val="007B1BAE"/>
    <w:rsid w:val="007B27EF"/>
    <w:rsid w:val="007B32FF"/>
    <w:rsid w:val="007B3B6A"/>
    <w:rsid w:val="007B3B88"/>
    <w:rsid w:val="007B4249"/>
    <w:rsid w:val="007B46D5"/>
    <w:rsid w:val="007B51AB"/>
    <w:rsid w:val="007B5A0C"/>
    <w:rsid w:val="007B6516"/>
    <w:rsid w:val="007B6B6C"/>
    <w:rsid w:val="007B764C"/>
    <w:rsid w:val="007B76D5"/>
    <w:rsid w:val="007B792E"/>
    <w:rsid w:val="007B7CE0"/>
    <w:rsid w:val="007C068F"/>
    <w:rsid w:val="007C0D65"/>
    <w:rsid w:val="007C18CD"/>
    <w:rsid w:val="007C247C"/>
    <w:rsid w:val="007C294A"/>
    <w:rsid w:val="007C2DA1"/>
    <w:rsid w:val="007C3556"/>
    <w:rsid w:val="007C3D50"/>
    <w:rsid w:val="007C3F0C"/>
    <w:rsid w:val="007C4D62"/>
    <w:rsid w:val="007C5066"/>
    <w:rsid w:val="007C6439"/>
    <w:rsid w:val="007C643F"/>
    <w:rsid w:val="007C793D"/>
    <w:rsid w:val="007D040C"/>
    <w:rsid w:val="007D2E9F"/>
    <w:rsid w:val="007D36F2"/>
    <w:rsid w:val="007D41B4"/>
    <w:rsid w:val="007D4A74"/>
    <w:rsid w:val="007D58C9"/>
    <w:rsid w:val="007D6A88"/>
    <w:rsid w:val="007E0048"/>
    <w:rsid w:val="007E0353"/>
    <w:rsid w:val="007E0F69"/>
    <w:rsid w:val="007E23F3"/>
    <w:rsid w:val="007E2FD0"/>
    <w:rsid w:val="007E3254"/>
    <w:rsid w:val="007E3C74"/>
    <w:rsid w:val="007E40A2"/>
    <w:rsid w:val="007E4CC0"/>
    <w:rsid w:val="007E4DE2"/>
    <w:rsid w:val="007E51AE"/>
    <w:rsid w:val="007E5413"/>
    <w:rsid w:val="007E54E9"/>
    <w:rsid w:val="007E671B"/>
    <w:rsid w:val="007E69CD"/>
    <w:rsid w:val="007E6D08"/>
    <w:rsid w:val="007E6F08"/>
    <w:rsid w:val="007E7017"/>
    <w:rsid w:val="007F1485"/>
    <w:rsid w:val="007F1579"/>
    <w:rsid w:val="007F235F"/>
    <w:rsid w:val="007F2885"/>
    <w:rsid w:val="007F35A4"/>
    <w:rsid w:val="007F5BEE"/>
    <w:rsid w:val="007F6B69"/>
    <w:rsid w:val="007F743C"/>
    <w:rsid w:val="007F7ED9"/>
    <w:rsid w:val="008001BA"/>
    <w:rsid w:val="00800AB7"/>
    <w:rsid w:val="008030D5"/>
    <w:rsid w:val="008033F7"/>
    <w:rsid w:val="00803BCD"/>
    <w:rsid w:val="00803C4D"/>
    <w:rsid w:val="00803C98"/>
    <w:rsid w:val="008049B4"/>
    <w:rsid w:val="00806AD6"/>
    <w:rsid w:val="00806B66"/>
    <w:rsid w:val="00810095"/>
    <w:rsid w:val="008104DB"/>
    <w:rsid w:val="00810FAE"/>
    <w:rsid w:val="00811749"/>
    <w:rsid w:val="00812888"/>
    <w:rsid w:val="00813061"/>
    <w:rsid w:val="00813FD1"/>
    <w:rsid w:val="00814502"/>
    <w:rsid w:val="00814BCD"/>
    <w:rsid w:val="0081508D"/>
    <w:rsid w:val="008150D5"/>
    <w:rsid w:val="0081607E"/>
    <w:rsid w:val="008161F1"/>
    <w:rsid w:val="008165E6"/>
    <w:rsid w:val="00816FA8"/>
    <w:rsid w:val="008211A2"/>
    <w:rsid w:val="00821277"/>
    <w:rsid w:val="00822A32"/>
    <w:rsid w:val="0082430F"/>
    <w:rsid w:val="00824532"/>
    <w:rsid w:val="00824CC5"/>
    <w:rsid w:val="00825726"/>
    <w:rsid w:val="008268BE"/>
    <w:rsid w:val="00826DBD"/>
    <w:rsid w:val="00827385"/>
    <w:rsid w:val="0082743C"/>
    <w:rsid w:val="00831C2B"/>
    <w:rsid w:val="00834F9F"/>
    <w:rsid w:val="00835660"/>
    <w:rsid w:val="008413B5"/>
    <w:rsid w:val="008415BB"/>
    <w:rsid w:val="00842401"/>
    <w:rsid w:val="00843293"/>
    <w:rsid w:val="008436E2"/>
    <w:rsid w:val="0084499B"/>
    <w:rsid w:val="00845AAD"/>
    <w:rsid w:val="00846D54"/>
    <w:rsid w:val="00847436"/>
    <w:rsid w:val="00847459"/>
    <w:rsid w:val="00847D99"/>
    <w:rsid w:val="0085040F"/>
    <w:rsid w:val="00850B88"/>
    <w:rsid w:val="00850C81"/>
    <w:rsid w:val="00851146"/>
    <w:rsid w:val="008518CD"/>
    <w:rsid w:val="00851F11"/>
    <w:rsid w:val="008527EF"/>
    <w:rsid w:val="0085284C"/>
    <w:rsid w:val="00852D53"/>
    <w:rsid w:val="00853960"/>
    <w:rsid w:val="0085402E"/>
    <w:rsid w:val="008548B1"/>
    <w:rsid w:val="008548E8"/>
    <w:rsid w:val="00854FEC"/>
    <w:rsid w:val="0085611C"/>
    <w:rsid w:val="00856189"/>
    <w:rsid w:val="008601BF"/>
    <w:rsid w:val="00860F90"/>
    <w:rsid w:val="008614C7"/>
    <w:rsid w:val="0086196D"/>
    <w:rsid w:val="008621F1"/>
    <w:rsid w:val="0086232D"/>
    <w:rsid w:val="008623CC"/>
    <w:rsid w:val="00863E43"/>
    <w:rsid w:val="00863F50"/>
    <w:rsid w:val="00864C13"/>
    <w:rsid w:val="0086554A"/>
    <w:rsid w:val="00865B23"/>
    <w:rsid w:val="00865D51"/>
    <w:rsid w:val="0086710E"/>
    <w:rsid w:val="00867A34"/>
    <w:rsid w:val="008721FC"/>
    <w:rsid w:val="008727C4"/>
    <w:rsid w:val="00873DD8"/>
    <w:rsid w:val="00873FDC"/>
    <w:rsid w:val="00874CA6"/>
    <w:rsid w:val="00874FEE"/>
    <w:rsid w:val="008752AF"/>
    <w:rsid w:val="00876488"/>
    <w:rsid w:val="0087766E"/>
    <w:rsid w:val="008805E8"/>
    <w:rsid w:val="00880B00"/>
    <w:rsid w:val="00880BB4"/>
    <w:rsid w:val="00880DA1"/>
    <w:rsid w:val="00881EBA"/>
    <w:rsid w:val="00882EDC"/>
    <w:rsid w:val="008835BB"/>
    <w:rsid w:val="00883CA8"/>
    <w:rsid w:val="00884087"/>
    <w:rsid w:val="00884AC1"/>
    <w:rsid w:val="00886006"/>
    <w:rsid w:val="00887294"/>
    <w:rsid w:val="00887F6C"/>
    <w:rsid w:val="0089072C"/>
    <w:rsid w:val="00891E9C"/>
    <w:rsid w:val="00893B18"/>
    <w:rsid w:val="008945D7"/>
    <w:rsid w:val="00894EC5"/>
    <w:rsid w:val="008A057E"/>
    <w:rsid w:val="008A1D98"/>
    <w:rsid w:val="008A2740"/>
    <w:rsid w:val="008A354D"/>
    <w:rsid w:val="008A4697"/>
    <w:rsid w:val="008A52B4"/>
    <w:rsid w:val="008A6712"/>
    <w:rsid w:val="008A6A04"/>
    <w:rsid w:val="008B0174"/>
    <w:rsid w:val="008B04B7"/>
    <w:rsid w:val="008B0FB0"/>
    <w:rsid w:val="008B1395"/>
    <w:rsid w:val="008B13E0"/>
    <w:rsid w:val="008B15EC"/>
    <w:rsid w:val="008B1BFD"/>
    <w:rsid w:val="008B3ACD"/>
    <w:rsid w:val="008B3B13"/>
    <w:rsid w:val="008B4498"/>
    <w:rsid w:val="008B576B"/>
    <w:rsid w:val="008B619B"/>
    <w:rsid w:val="008B65CB"/>
    <w:rsid w:val="008B6943"/>
    <w:rsid w:val="008B70C3"/>
    <w:rsid w:val="008B716D"/>
    <w:rsid w:val="008B7E84"/>
    <w:rsid w:val="008C3003"/>
    <w:rsid w:val="008C36DE"/>
    <w:rsid w:val="008C5233"/>
    <w:rsid w:val="008C5E11"/>
    <w:rsid w:val="008C791D"/>
    <w:rsid w:val="008C799C"/>
    <w:rsid w:val="008C7B55"/>
    <w:rsid w:val="008D1234"/>
    <w:rsid w:val="008D2495"/>
    <w:rsid w:val="008D320E"/>
    <w:rsid w:val="008D36AE"/>
    <w:rsid w:val="008D54AF"/>
    <w:rsid w:val="008D556F"/>
    <w:rsid w:val="008D5941"/>
    <w:rsid w:val="008D6B25"/>
    <w:rsid w:val="008E036C"/>
    <w:rsid w:val="008E04A1"/>
    <w:rsid w:val="008E05CB"/>
    <w:rsid w:val="008E0B0F"/>
    <w:rsid w:val="008E1A6E"/>
    <w:rsid w:val="008E32FB"/>
    <w:rsid w:val="008E53A2"/>
    <w:rsid w:val="008E5554"/>
    <w:rsid w:val="008E5802"/>
    <w:rsid w:val="008E59A4"/>
    <w:rsid w:val="008E6B83"/>
    <w:rsid w:val="008E716B"/>
    <w:rsid w:val="008E7239"/>
    <w:rsid w:val="008E7494"/>
    <w:rsid w:val="008E7A4C"/>
    <w:rsid w:val="008E7DAD"/>
    <w:rsid w:val="008F02CA"/>
    <w:rsid w:val="008F0B1B"/>
    <w:rsid w:val="008F1758"/>
    <w:rsid w:val="008F206C"/>
    <w:rsid w:val="008F5610"/>
    <w:rsid w:val="008F6FB7"/>
    <w:rsid w:val="008F7345"/>
    <w:rsid w:val="00900BC9"/>
    <w:rsid w:val="00902716"/>
    <w:rsid w:val="009032D6"/>
    <w:rsid w:val="009039C9"/>
    <w:rsid w:val="009049A0"/>
    <w:rsid w:val="00904D9D"/>
    <w:rsid w:val="00904F09"/>
    <w:rsid w:val="00905178"/>
    <w:rsid w:val="00905446"/>
    <w:rsid w:val="00905878"/>
    <w:rsid w:val="009062FE"/>
    <w:rsid w:val="00906AFA"/>
    <w:rsid w:val="00910629"/>
    <w:rsid w:val="00913243"/>
    <w:rsid w:val="00913266"/>
    <w:rsid w:val="0091434F"/>
    <w:rsid w:val="00914AE7"/>
    <w:rsid w:val="00914DEA"/>
    <w:rsid w:val="00914E62"/>
    <w:rsid w:val="00914FFC"/>
    <w:rsid w:val="009161ED"/>
    <w:rsid w:val="009207E8"/>
    <w:rsid w:val="0092080F"/>
    <w:rsid w:val="00921415"/>
    <w:rsid w:val="00921E60"/>
    <w:rsid w:val="009224A3"/>
    <w:rsid w:val="009227A2"/>
    <w:rsid w:val="00922D29"/>
    <w:rsid w:val="009263BA"/>
    <w:rsid w:val="00926D9F"/>
    <w:rsid w:val="00930B07"/>
    <w:rsid w:val="0093215C"/>
    <w:rsid w:val="00932B04"/>
    <w:rsid w:val="009333A3"/>
    <w:rsid w:val="00933E31"/>
    <w:rsid w:val="0093459E"/>
    <w:rsid w:val="0093475B"/>
    <w:rsid w:val="00934DED"/>
    <w:rsid w:val="00934F97"/>
    <w:rsid w:val="00936A32"/>
    <w:rsid w:val="009375BB"/>
    <w:rsid w:val="009405A7"/>
    <w:rsid w:val="00941445"/>
    <w:rsid w:val="00941EF1"/>
    <w:rsid w:val="00942246"/>
    <w:rsid w:val="00942CD5"/>
    <w:rsid w:val="0094329D"/>
    <w:rsid w:val="009437F3"/>
    <w:rsid w:val="0094412B"/>
    <w:rsid w:val="009454B5"/>
    <w:rsid w:val="009456E5"/>
    <w:rsid w:val="00945FA9"/>
    <w:rsid w:val="0094628B"/>
    <w:rsid w:val="0094724B"/>
    <w:rsid w:val="00947B79"/>
    <w:rsid w:val="00951CD9"/>
    <w:rsid w:val="00952481"/>
    <w:rsid w:val="009536B3"/>
    <w:rsid w:val="009539DE"/>
    <w:rsid w:val="00954CDB"/>
    <w:rsid w:val="00954D23"/>
    <w:rsid w:val="00954EA7"/>
    <w:rsid w:val="00955797"/>
    <w:rsid w:val="00955DAA"/>
    <w:rsid w:val="009618B6"/>
    <w:rsid w:val="009624FC"/>
    <w:rsid w:val="00963425"/>
    <w:rsid w:val="0096365A"/>
    <w:rsid w:val="00964C38"/>
    <w:rsid w:val="009652BB"/>
    <w:rsid w:val="00965889"/>
    <w:rsid w:val="00966223"/>
    <w:rsid w:val="009668E6"/>
    <w:rsid w:val="00967867"/>
    <w:rsid w:val="00967C69"/>
    <w:rsid w:val="00971286"/>
    <w:rsid w:val="0097132B"/>
    <w:rsid w:val="00971730"/>
    <w:rsid w:val="009717A4"/>
    <w:rsid w:val="00971E2F"/>
    <w:rsid w:val="00972D17"/>
    <w:rsid w:val="00972D92"/>
    <w:rsid w:val="0097326F"/>
    <w:rsid w:val="009734AC"/>
    <w:rsid w:val="00973504"/>
    <w:rsid w:val="009741E5"/>
    <w:rsid w:val="00975188"/>
    <w:rsid w:val="00975227"/>
    <w:rsid w:val="009758F2"/>
    <w:rsid w:val="00975D7A"/>
    <w:rsid w:val="009774FE"/>
    <w:rsid w:val="00977933"/>
    <w:rsid w:val="00977CE3"/>
    <w:rsid w:val="00980CA8"/>
    <w:rsid w:val="009810F5"/>
    <w:rsid w:val="00981954"/>
    <w:rsid w:val="0098241E"/>
    <w:rsid w:val="00982E92"/>
    <w:rsid w:val="00983F50"/>
    <w:rsid w:val="009855D7"/>
    <w:rsid w:val="0098593A"/>
    <w:rsid w:val="00986840"/>
    <w:rsid w:val="009876D3"/>
    <w:rsid w:val="00990C05"/>
    <w:rsid w:val="00991495"/>
    <w:rsid w:val="009915DF"/>
    <w:rsid w:val="00992095"/>
    <w:rsid w:val="00992111"/>
    <w:rsid w:val="009929D2"/>
    <w:rsid w:val="00993287"/>
    <w:rsid w:val="00996616"/>
    <w:rsid w:val="00996BA7"/>
    <w:rsid w:val="00996C1F"/>
    <w:rsid w:val="00997C23"/>
    <w:rsid w:val="00997C50"/>
    <w:rsid w:val="009A2C41"/>
    <w:rsid w:val="009A2E97"/>
    <w:rsid w:val="009A31AE"/>
    <w:rsid w:val="009A3823"/>
    <w:rsid w:val="009A42A4"/>
    <w:rsid w:val="009A5305"/>
    <w:rsid w:val="009A62A8"/>
    <w:rsid w:val="009A7D33"/>
    <w:rsid w:val="009B006F"/>
    <w:rsid w:val="009B0900"/>
    <w:rsid w:val="009B0D7A"/>
    <w:rsid w:val="009B4EF6"/>
    <w:rsid w:val="009B5C21"/>
    <w:rsid w:val="009B6AF5"/>
    <w:rsid w:val="009C0B54"/>
    <w:rsid w:val="009C124C"/>
    <w:rsid w:val="009C13EB"/>
    <w:rsid w:val="009C2956"/>
    <w:rsid w:val="009C4066"/>
    <w:rsid w:val="009C48AD"/>
    <w:rsid w:val="009C536B"/>
    <w:rsid w:val="009C6127"/>
    <w:rsid w:val="009C62AB"/>
    <w:rsid w:val="009C68C9"/>
    <w:rsid w:val="009C758A"/>
    <w:rsid w:val="009D01A3"/>
    <w:rsid w:val="009D108C"/>
    <w:rsid w:val="009D17E7"/>
    <w:rsid w:val="009D1B80"/>
    <w:rsid w:val="009D1B82"/>
    <w:rsid w:val="009D1CDD"/>
    <w:rsid w:val="009D20CC"/>
    <w:rsid w:val="009D32DC"/>
    <w:rsid w:val="009D3560"/>
    <w:rsid w:val="009D367A"/>
    <w:rsid w:val="009D3D4E"/>
    <w:rsid w:val="009D68E7"/>
    <w:rsid w:val="009D68F9"/>
    <w:rsid w:val="009D6D23"/>
    <w:rsid w:val="009D7F1C"/>
    <w:rsid w:val="009E05C2"/>
    <w:rsid w:val="009E1ACB"/>
    <w:rsid w:val="009E217C"/>
    <w:rsid w:val="009E2552"/>
    <w:rsid w:val="009E2823"/>
    <w:rsid w:val="009E2DE8"/>
    <w:rsid w:val="009E2E38"/>
    <w:rsid w:val="009E500A"/>
    <w:rsid w:val="009E6265"/>
    <w:rsid w:val="009E650F"/>
    <w:rsid w:val="009E7586"/>
    <w:rsid w:val="009E78BD"/>
    <w:rsid w:val="009E7C8A"/>
    <w:rsid w:val="009F015E"/>
    <w:rsid w:val="009F165A"/>
    <w:rsid w:val="009F2F83"/>
    <w:rsid w:val="009F2FFC"/>
    <w:rsid w:val="009F36E0"/>
    <w:rsid w:val="009F378F"/>
    <w:rsid w:val="009F431D"/>
    <w:rsid w:val="009F584A"/>
    <w:rsid w:val="009F74AA"/>
    <w:rsid w:val="009F7814"/>
    <w:rsid w:val="00A0015C"/>
    <w:rsid w:val="00A006B1"/>
    <w:rsid w:val="00A00DE1"/>
    <w:rsid w:val="00A018B7"/>
    <w:rsid w:val="00A01CD5"/>
    <w:rsid w:val="00A01D29"/>
    <w:rsid w:val="00A02300"/>
    <w:rsid w:val="00A03A1A"/>
    <w:rsid w:val="00A03E45"/>
    <w:rsid w:val="00A04806"/>
    <w:rsid w:val="00A053B7"/>
    <w:rsid w:val="00A06D63"/>
    <w:rsid w:val="00A07026"/>
    <w:rsid w:val="00A073C2"/>
    <w:rsid w:val="00A07472"/>
    <w:rsid w:val="00A0764A"/>
    <w:rsid w:val="00A076F8"/>
    <w:rsid w:val="00A103DA"/>
    <w:rsid w:val="00A10647"/>
    <w:rsid w:val="00A10F23"/>
    <w:rsid w:val="00A115A5"/>
    <w:rsid w:val="00A11DA6"/>
    <w:rsid w:val="00A12346"/>
    <w:rsid w:val="00A17736"/>
    <w:rsid w:val="00A178F7"/>
    <w:rsid w:val="00A206DF"/>
    <w:rsid w:val="00A2086F"/>
    <w:rsid w:val="00A21344"/>
    <w:rsid w:val="00A213EF"/>
    <w:rsid w:val="00A2143D"/>
    <w:rsid w:val="00A222EE"/>
    <w:rsid w:val="00A228D3"/>
    <w:rsid w:val="00A23204"/>
    <w:rsid w:val="00A2368A"/>
    <w:rsid w:val="00A236B0"/>
    <w:rsid w:val="00A23B82"/>
    <w:rsid w:val="00A23E4B"/>
    <w:rsid w:val="00A26840"/>
    <w:rsid w:val="00A26A17"/>
    <w:rsid w:val="00A26BD3"/>
    <w:rsid w:val="00A27A21"/>
    <w:rsid w:val="00A302ED"/>
    <w:rsid w:val="00A34F45"/>
    <w:rsid w:val="00A351B9"/>
    <w:rsid w:val="00A354A0"/>
    <w:rsid w:val="00A35D2F"/>
    <w:rsid w:val="00A35DFC"/>
    <w:rsid w:val="00A3638A"/>
    <w:rsid w:val="00A36A4F"/>
    <w:rsid w:val="00A3716C"/>
    <w:rsid w:val="00A37191"/>
    <w:rsid w:val="00A37634"/>
    <w:rsid w:val="00A37A4A"/>
    <w:rsid w:val="00A40182"/>
    <w:rsid w:val="00A404B1"/>
    <w:rsid w:val="00A411EB"/>
    <w:rsid w:val="00A4162C"/>
    <w:rsid w:val="00A42C00"/>
    <w:rsid w:val="00A43E5F"/>
    <w:rsid w:val="00A44498"/>
    <w:rsid w:val="00A44C91"/>
    <w:rsid w:val="00A45D78"/>
    <w:rsid w:val="00A47625"/>
    <w:rsid w:val="00A50732"/>
    <w:rsid w:val="00A51245"/>
    <w:rsid w:val="00A520FA"/>
    <w:rsid w:val="00A525FA"/>
    <w:rsid w:val="00A53DAC"/>
    <w:rsid w:val="00A53E53"/>
    <w:rsid w:val="00A55D79"/>
    <w:rsid w:val="00A56A92"/>
    <w:rsid w:val="00A57972"/>
    <w:rsid w:val="00A63A58"/>
    <w:rsid w:val="00A63B6C"/>
    <w:rsid w:val="00A653AA"/>
    <w:rsid w:val="00A658FC"/>
    <w:rsid w:val="00A66489"/>
    <w:rsid w:val="00A6655D"/>
    <w:rsid w:val="00A66AD2"/>
    <w:rsid w:val="00A66DB7"/>
    <w:rsid w:val="00A67257"/>
    <w:rsid w:val="00A679CB"/>
    <w:rsid w:val="00A71DD6"/>
    <w:rsid w:val="00A74335"/>
    <w:rsid w:val="00A753F8"/>
    <w:rsid w:val="00A75A77"/>
    <w:rsid w:val="00A75B8F"/>
    <w:rsid w:val="00A763DE"/>
    <w:rsid w:val="00A76D3B"/>
    <w:rsid w:val="00A80129"/>
    <w:rsid w:val="00A81F60"/>
    <w:rsid w:val="00A82536"/>
    <w:rsid w:val="00A82F95"/>
    <w:rsid w:val="00A850E9"/>
    <w:rsid w:val="00A857FF"/>
    <w:rsid w:val="00A8691C"/>
    <w:rsid w:val="00A87008"/>
    <w:rsid w:val="00A9056F"/>
    <w:rsid w:val="00A9184F"/>
    <w:rsid w:val="00A92010"/>
    <w:rsid w:val="00A929C2"/>
    <w:rsid w:val="00A92E19"/>
    <w:rsid w:val="00A932F7"/>
    <w:rsid w:val="00A93502"/>
    <w:rsid w:val="00A94150"/>
    <w:rsid w:val="00A94D0B"/>
    <w:rsid w:val="00A96AB4"/>
    <w:rsid w:val="00A96C3E"/>
    <w:rsid w:val="00A96CE5"/>
    <w:rsid w:val="00A973B0"/>
    <w:rsid w:val="00A97495"/>
    <w:rsid w:val="00A9781C"/>
    <w:rsid w:val="00A978CA"/>
    <w:rsid w:val="00AA1155"/>
    <w:rsid w:val="00AA1613"/>
    <w:rsid w:val="00AA1E1C"/>
    <w:rsid w:val="00AA2E4C"/>
    <w:rsid w:val="00AA574E"/>
    <w:rsid w:val="00AA6838"/>
    <w:rsid w:val="00AA7304"/>
    <w:rsid w:val="00AA7D5C"/>
    <w:rsid w:val="00AA7FB7"/>
    <w:rsid w:val="00AB0B87"/>
    <w:rsid w:val="00AB0BEB"/>
    <w:rsid w:val="00AB2801"/>
    <w:rsid w:val="00AB2BA1"/>
    <w:rsid w:val="00AB3C9A"/>
    <w:rsid w:val="00AB420C"/>
    <w:rsid w:val="00AB47E4"/>
    <w:rsid w:val="00AB4B7B"/>
    <w:rsid w:val="00AB4F83"/>
    <w:rsid w:val="00AB53BD"/>
    <w:rsid w:val="00AB5413"/>
    <w:rsid w:val="00AB5703"/>
    <w:rsid w:val="00AB5F21"/>
    <w:rsid w:val="00AB694E"/>
    <w:rsid w:val="00AB7E83"/>
    <w:rsid w:val="00AC0BBA"/>
    <w:rsid w:val="00AC1392"/>
    <w:rsid w:val="00AC2C9F"/>
    <w:rsid w:val="00AC388F"/>
    <w:rsid w:val="00AC420B"/>
    <w:rsid w:val="00AC4B46"/>
    <w:rsid w:val="00AC5518"/>
    <w:rsid w:val="00AC5584"/>
    <w:rsid w:val="00AC58D5"/>
    <w:rsid w:val="00AC65E2"/>
    <w:rsid w:val="00AC6F96"/>
    <w:rsid w:val="00AC6FE1"/>
    <w:rsid w:val="00AC7AAC"/>
    <w:rsid w:val="00AD18D8"/>
    <w:rsid w:val="00AD1F34"/>
    <w:rsid w:val="00AD26F5"/>
    <w:rsid w:val="00AD27B0"/>
    <w:rsid w:val="00AD2B26"/>
    <w:rsid w:val="00AD36BA"/>
    <w:rsid w:val="00AD370E"/>
    <w:rsid w:val="00AD392D"/>
    <w:rsid w:val="00AD3A4C"/>
    <w:rsid w:val="00AD3E02"/>
    <w:rsid w:val="00AD468F"/>
    <w:rsid w:val="00AD7A86"/>
    <w:rsid w:val="00AD7AC1"/>
    <w:rsid w:val="00AE0975"/>
    <w:rsid w:val="00AE11C7"/>
    <w:rsid w:val="00AE130D"/>
    <w:rsid w:val="00AE1918"/>
    <w:rsid w:val="00AE2D3F"/>
    <w:rsid w:val="00AE4085"/>
    <w:rsid w:val="00AE57D5"/>
    <w:rsid w:val="00AE7537"/>
    <w:rsid w:val="00AE7F14"/>
    <w:rsid w:val="00AF01C1"/>
    <w:rsid w:val="00AF0895"/>
    <w:rsid w:val="00AF0965"/>
    <w:rsid w:val="00AF16F4"/>
    <w:rsid w:val="00AF2695"/>
    <w:rsid w:val="00AF2710"/>
    <w:rsid w:val="00AF282D"/>
    <w:rsid w:val="00AF2CFE"/>
    <w:rsid w:val="00AF2D3C"/>
    <w:rsid w:val="00AF3314"/>
    <w:rsid w:val="00AF3648"/>
    <w:rsid w:val="00AF58D5"/>
    <w:rsid w:val="00AF5AE3"/>
    <w:rsid w:val="00AF6C1F"/>
    <w:rsid w:val="00B00FFE"/>
    <w:rsid w:val="00B0148C"/>
    <w:rsid w:val="00B02750"/>
    <w:rsid w:val="00B02F09"/>
    <w:rsid w:val="00B0364D"/>
    <w:rsid w:val="00B03815"/>
    <w:rsid w:val="00B04205"/>
    <w:rsid w:val="00B04F4F"/>
    <w:rsid w:val="00B04FE0"/>
    <w:rsid w:val="00B06578"/>
    <w:rsid w:val="00B06D0D"/>
    <w:rsid w:val="00B0732E"/>
    <w:rsid w:val="00B0795E"/>
    <w:rsid w:val="00B1051D"/>
    <w:rsid w:val="00B1107E"/>
    <w:rsid w:val="00B118B6"/>
    <w:rsid w:val="00B12A29"/>
    <w:rsid w:val="00B13422"/>
    <w:rsid w:val="00B1351A"/>
    <w:rsid w:val="00B13CFF"/>
    <w:rsid w:val="00B13D0D"/>
    <w:rsid w:val="00B156E1"/>
    <w:rsid w:val="00B15AB5"/>
    <w:rsid w:val="00B15CA5"/>
    <w:rsid w:val="00B165F1"/>
    <w:rsid w:val="00B16E21"/>
    <w:rsid w:val="00B17850"/>
    <w:rsid w:val="00B17879"/>
    <w:rsid w:val="00B208D2"/>
    <w:rsid w:val="00B20B6D"/>
    <w:rsid w:val="00B21962"/>
    <w:rsid w:val="00B22351"/>
    <w:rsid w:val="00B2263D"/>
    <w:rsid w:val="00B230A9"/>
    <w:rsid w:val="00B23DB9"/>
    <w:rsid w:val="00B24107"/>
    <w:rsid w:val="00B25173"/>
    <w:rsid w:val="00B26283"/>
    <w:rsid w:val="00B26397"/>
    <w:rsid w:val="00B26537"/>
    <w:rsid w:val="00B26782"/>
    <w:rsid w:val="00B30394"/>
    <w:rsid w:val="00B30528"/>
    <w:rsid w:val="00B30C54"/>
    <w:rsid w:val="00B31B0C"/>
    <w:rsid w:val="00B31BBB"/>
    <w:rsid w:val="00B3352D"/>
    <w:rsid w:val="00B349BF"/>
    <w:rsid w:val="00B3502D"/>
    <w:rsid w:val="00B35A27"/>
    <w:rsid w:val="00B3658C"/>
    <w:rsid w:val="00B36969"/>
    <w:rsid w:val="00B374C5"/>
    <w:rsid w:val="00B41860"/>
    <w:rsid w:val="00B422A8"/>
    <w:rsid w:val="00B42731"/>
    <w:rsid w:val="00B42CDB"/>
    <w:rsid w:val="00B43BAD"/>
    <w:rsid w:val="00B43D9D"/>
    <w:rsid w:val="00B442F3"/>
    <w:rsid w:val="00B45515"/>
    <w:rsid w:val="00B46224"/>
    <w:rsid w:val="00B519E8"/>
    <w:rsid w:val="00B51A71"/>
    <w:rsid w:val="00B51E62"/>
    <w:rsid w:val="00B5276A"/>
    <w:rsid w:val="00B52EB4"/>
    <w:rsid w:val="00B572FB"/>
    <w:rsid w:val="00B574C5"/>
    <w:rsid w:val="00B57CA3"/>
    <w:rsid w:val="00B60437"/>
    <w:rsid w:val="00B6061B"/>
    <w:rsid w:val="00B62D7D"/>
    <w:rsid w:val="00B63040"/>
    <w:rsid w:val="00B63344"/>
    <w:rsid w:val="00B663F9"/>
    <w:rsid w:val="00B66668"/>
    <w:rsid w:val="00B6672B"/>
    <w:rsid w:val="00B66BF4"/>
    <w:rsid w:val="00B66DFF"/>
    <w:rsid w:val="00B6786B"/>
    <w:rsid w:val="00B708A1"/>
    <w:rsid w:val="00B72789"/>
    <w:rsid w:val="00B73F6F"/>
    <w:rsid w:val="00B746DB"/>
    <w:rsid w:val="00B74EDE"/>
    <w:rsid w:val="00B752BF"/>
    <w:rsid w:val="00B75EF3"/>
    <w:rsid w:val="00B76ACD"/>
    <w:rsid w:val="00B77270"/>
    <w:rsid w:val="00B775DE"/>
    <w:rsid w:val="00B7799A"/>
    <w:rsid w:val="00B77AE3"/>
    <w:rsid w:val="00B77EA9"/>
    <w:rsid w:val="00B808BE"/>
    <w:rsid w:val="00B81B00"/>
    <w:rsid w:val="00B8364B"/>
    <w:rsid w:val="00B83825"/>
    <w:rsid w:val="00B84CD7"/>
    <w:rsid w:val="00B85BAC"/>
    <w:rsid w:val="00B8684F"/>
    <w:rsid w:val="00B86871"/>
    <w:rsid w:val="00B87F64"/>
    <w:rsid w:val="00B91530"/>
    <w:rsid w:val="00B920AC"/>
    <w:rsid w:val="00B92204"/>
    <w:rsid w:val="00B9259E"/>
    <w:rsid w:val="00B940AC"/>
    <w:rsid w:val="00B94285"/>
    <w:rsid w:val="00B955A6"/>
    <w:rsid w:val="00B95AF0"/>
    <w:rsid w:val="00B95E64"/>
    <w:rsid w:val="00B9675E"/>
    <w:rsid w:val="00B97889"/>
    <w:rsid w:val="00B97EF8"/>
    <w:rsid w:val="00BA057E"/>
    <w:rsid w:val="00BA0BE3"/>
    <w:rsid w:val="00BA23E7"/>
    <w:rsid w:val="00BA2AF1"/>
    <w:rsid w:val="00BA3E4F"/>
    <w:rsid w:val="00BA5277"/>
    <w:rsid w:val="00BA5A27"/>
    <w:rsid w:val="00BA6601"/>
    <w:rsid w:val="00BA755E"/>
    <w:rsid w:val="00BA758A"/>
    <w:rsid w:val="00BA7869"/>
    <w:rsid w:val="00BB0A75"/>
    <w:rsid w:val="00BB0DDD"/>
    <w:rsid w:val="00BB2BF4"/>
    <w:rsid w:val="00BB5FC4"/>
    <w:rsid w:val="00BB6316"/>
    <w:rsid w:val="00BB6851"/>
    <w:rsid w:val="00BB69D1"/>
    <w:rsid w:val="00BB7223"/>
    <w:rsid w:val="00BB7678"/>
    <w:rsid w:val="00BB770C"/>
    <w:rsid w:val="00BB7F25"/>
    <w:rsid w:val="00BC03D5"/>
    <w:rsid w:val="00BC0D20"/>
    <w:rsid w:val="00BC2473"/>
    <w:rsid w:val="00BC34E7"/>
    <w:rsid w:val="00BC3D4F"/>
    <w:rsid w:val="00BC430A"/>
    <w:rsid w:val="00BC4908"/>
    <w:rsid w:val="00BC52CA"/>
    <w:rsid w:val="00BC5AF5"/>
    <w:rsid w:val="00BC748D"/>
    <w:rsid w:val="00BC7612"/>
    <w:rsid w:val="00BD01B1"/>
    <w:rsid w:val="00BD05E6"/>
    <w:rsid w:val="00BD0615"/>
    <w:rsid w:val="00BD0B4C"/>
    <w:rsid w:val="00BD1500"/>
    <w:rsid w:val="00BD1569"/>
    <w:rsid w:val="00BD16A7"/>
    <w:rsid w:val="00BD1838"/>
    <w:rsid w:val="00BD19B7"/>
    <w:rsid w:val="00BD1C0F"/>
    <w:rsid w:val="00BD4780"/>
    <w:rsid w:val="00BD4B84"/>
    <w:rsid w:val="00BD51B4"/>
    <w:rsid w:val="00BD5400"/>
    <w:rsid w:val="00BD56A6"/>
    <w:rsid w:val="00BD5EBE"/>
    <w:rsid w:val="00BD63A1"/>
    <w:rsid w:val="00BD76B6"/>
    <w:rsid w:val="00BE1319"/>
    <w:rsid w:val="00BE224F"/>
    <w:rsid w:val="00BE34FB"/>
    <w:rsid w:val="00BE3A66"/>
    <w:rsid w:val="00BE44E8"/>
    <w:rsid w:val="00BE47AF"/>
    <w:rsid w:val="00BE5996"/>
    <w:rsid w:val="00BE61C9"/>
    <w:rsid w:val="00BE6669"/>
    <w:rsid w:val="00BE6977"/>
    <w:rsid w:val="00BE7732"/>
    <w:rsid w:val="00BF07DF"/>
    <w:rsid w:val="00BF1BF8"/>
    <w:rsid w:val="00BF222F"/>
    <w:rsid w:val="00BF2649"/>
    <w:rsid w:val="00BF28FD"/>
    <w:rsid w:val="00BF3097"/>
    <w:rsid w:val="00BF3B58"/>
    <w:rsid w:val="00BF3F8E"/>
    <w:rsid w:val="00BF42D4"/>
    <w:rsid w:val="00BF445D"/>
    <w:rsid w:val="00BF59FB"/>
    <w:rsid w:val="00BF7A8E"/>
    <w:rsid w:val="00C01867"/>
    <w:rsid w:val="00C022F9"/>
    <w:rsid w:val="00C02AE2"/>
    <w:rsid w:val="00C03A19"/>
    <w:rsid w:val="00C048C9"/>
    <w:rsid w:val="00C04A8E"/>
    <w:rsid w:val="00C056A2"/>
    <w:rsid w:val="00C060D0"/>
    <w:rsid w:val="00C06144"/>
    <w:rsid w:val="00C06AED"/>
    <w:rsid w:val="00C070F8"/>
    <w:rsid w:val="00C102EC"/>
    <w:rsid w:val="00C12571"/>
    <w:rsid w:val="00C12E0E"/>
    <w:rsid w:val="00C1303F"/>
    <w:rsid w:val="00C151BE"/>
    <w:rsid w:val="00C1573A"/>
    <w:rsid w:val="00C15847"/>
    <w:rsid w:val="00C15864"/>
    <w:rsid w:val="00C15B78"/>
    <w:rsid w:val="00C15C0E"/>
    <w:rsid w:val="00C15F4D"/>
    <w:rsid w:val="00C16F3F"/>
    <w:rsid w:val="00C17B55"/>
    <w:rsid w:val="00C2062F"/>
    <w:rsid w:val="00C20953"/>
    <w:rsid w:val="00C2112A"/>
    <w:rsid w:val="00C21277"/>
    <w:rsid w:val="00C21A78"/>
    <w:rsid w:val="00C21B95"/>
    <w:rsid w:val="00C221C6"/>
    <w:rsid w:val="00C23492"/>
    <w:rsid w:val="00C24117"/>
    <w:rsid w:val="00C2569D"/>
    <w:rsid w:val="00C25FEE"/>
    <w:rsid w:val="00C2727D"/>
    <w:rsid w:val="00C300EB"/>
    <w:rsid w:val="00C30127"/>
    <w:rsid w:val="00C30BD7"/>
    <w:rsid w:val="00C30D5B"/>
    <w:rsid w:val="00C3158E"/>
    <w:rsid w:val="00C3246F"/>
    <w:rsid w:val="00C32A94"/>
    <w:rsid w:val="00C334CD"/>
    <w:rsid w:val="00C345D3"/>
    <w:rsid w:val="00C34BAC"/>
    <w:rsid w:val="00C34C14"/>
    <w:rsid w:val="00C3574A"/>
    <w:rsid w:val="00C36246"/>
    <w:rsid w:val="00C36C4F"/>
    <w:rsid w:val="00C37EE8"/>
    <w:rsid w:val="00C4032F"/>
    <w:rsid w:val="00C40818"/>
    <w:rsid w:val="00C4152B"/>
    <w:rsid w:val="00C41C8A"/>
    <w:rsid w:val="00C428D7"/>
    <w:rsid w:val="00C43107"/>
    <w:rsid w:val="00C432AE"/>
    <w:rsid w:val="00C441FB"/>
    <w:rsid w:val="00C44CFC"/>
    <w:rsid w:val="00C45229"/>
    <w:rsid w:val="00C4627F"/>
    <w:rsid w:val="00C46853"/>
    <w:rsid w:val="00C47261"/>
    <w:rsid w:val="00C472D5"/>
    <w:rsid w:val="00C473FA"/>
    <w:rsid w:val="00C50486"/>
    <w:rsid w:val="00C5055F"/>
    <w:rsid w:val="00C50902"/>
    <w:rsid w:val="00C50D16"/>
    <w:rsid w:val="00C51C4F"/>
    <w:rsid w:val="00C52891"/>
    <w:rsid w:val="00C52DF3"/>
    <w:rsid w:val="00C539A2"/>
    <w:rsid w:val="00C53A88"/>
    <w:rsid w:val="00C5474E"/>
    <w:rsid w:val="00C54D6D"/>
    <w:rsid w:val="00C5555C"/>
    <w:rsid w:val="00C5578F"/>
    <w:rsid w:val="00C5662C"/>
    <w:rsid w:val="00C56708"/>
    <w:rsid w:val="00C56727"/>
    <w:rsid w:val="00C56CB4"/>
    <w:rsid w:val="00C56EFC"/>
    <w:rsid w:val="00C606E8"/>
    <w:rsid w:val="00C6165C"/>
    <w:rsid w:val="00C62267"/>
    <w:rsid w:val="00C62ACE"/>
    <w:rsid w:val="00C638F5"/>
    <w:rsid w:val="00C63955"/>
    <w:rsid w:val="00C6395B"/>
    <w:rsid w:val="00C649D0"/>
    <w:rsid w:val="00C64A2D"/>
    <w:rsid w:val="00C64D71"/>
    <w:rsid w:val="00C653F1"/>
    <w:rsid w:val="00C65A8E"/>
    <w:rsid w:val="00C663A4"/>
    <w:rsid w:val="00C663DE"/>
    <w:rsid w:val="00C6677E"/>
    <w:rsid w:val="00C66D8C"/>
    <w:rsid w:val="00C676A1"/>
    <w:rsid w:val="00C70AE2"/>
    <w:rsid w:val="00C71340"/>
    <w:rsid w:val="00C7292D"/>
    <w:rsid w:val="00C735B6"/>
    <w:rsid w:val="00C736B6"/>
    <w:rsid w:val="00C73764"/>
    <w:rsid w:val="00C73ACD"/>
    <w:rsid w:val="00C74BE2"/>
    <w:rsid w:val="00C75026"/>
    <w:rsid w:val="00C759F3"/>
    <w:rsid w:val="00C761D8"/>
    <w:rsid w:val="00C761DC"/>
    <w:rsid w:val="00C77CC1"/>
    <w:rsid w:val="00C807AC"/>
    <w:rsid w:val="00C80B11"/>
    <w:rsid w:val="00C81254"/>
    <w:rsid w:val="00C81631"/>
    <w:rsid w:val="00C818A0"/>
    <w:rsid w:val="00C82A6D"/>
    <w:rsid w:val="00C82BD0"/>
    <w:rsid w:val="00C830D7"/>
    <w:rsid w:val="00C83391"/>
    <w:rsid w:val="00C838D2"/>
    <w:rsid w:val="00C84B32"/>
    <w:rsid w:val="00C84BEA"/>
    <w:rsid w:val="00C84D76"/>
    <w:rsid w:val="00C8527D"/>
    <w:rsid w:val="00C85ED4"/>
    <w:rsid w:val="00C902FF"/>
    <w:rsid w:val="00C911CF"/>
    <w:rsid w:val="00C91ABD"/>
    <w:rsid w:val="00C91AF3"/>
    <w:rsid w:val="00C9260A"/>
    <w:rsid w:val="00C93A34"/>
    <w:rsid w:val="00C949F3"/>
    <w:rsid w:val="00C96898"/>
    <w:rsid w:val="00C96963"/>
    <w:rsid w:val="00C96B43"/>
    <w:rsid w:val="00C978AD"/>
    <w:rsid w:val="00C97F8A"/>
    <w:rsid w:val="00CA1688"/>
    <w:rsid w:val="00CA27D1"/>
    <w:rsid w:val="00CA4487"/>
    <w:rsid w:val="00CA7A78"/>
    <w:rsid w:val="00CB045B"/>
    <w:rsid w:val="00CB0DF2"/>
    <w:rsid w:val="00CB1AEF"/>
    <w:rsid w:val="00CB26AC"/>
    <w:rsid w:val="00CB2C68"/>
    <w:rsid w:val="00CB4051"/>
    <w:rsid w:val="00CB4481"/>
    <w:rsid w:val="00CB4BCD"/>
    <w:rsid w:val="00CB5454"/>
    <w:rsid w:val="00CB5900"/>
    <w:rsid w:val="00CB6333"/>
    <w:rsid w:val="00CB6B12"/>
    <w:rsid w:val="00CB7CCA"/>
    <w:rsid w:val="00CB7DA5"/>
    <w:rsid w:val="00CC1689"/>
    <w:rsid w:val="00CC1F50"/>
    <w:rsid w:val="00CC23EA"/>
    <w:rsid w:val="00CC28A0"/>
    <w:rsid w:val="00CC3613"/>
    <w:rsid w:val="00CC3C9C"/>
    <w:rsid w:val="00CC44F4"/>
    <w:rsid w:val="00CC4D72"/>
    <w:rsid w:val="00CC4E98"/>
    <w:rsid w:val="00CC555D"/>
    <w:rsid w:val="00CC5607"/>
    <w:rsid w:val="00CC5FBD"/>
    <w:rsid w:val="00CC627F"/>
    <w:rsid w:val="00CC7741"/>
    <w:rsid w:val="00CD0BCF"/>
    <w:rsid w:val="00CD11E8"/>
    <w:rsid w:val="00CD198B"/>
    <w:rsid w:val="00CD1A52"/>
    <w:rsid w:val="00CD1D3C"/>
    <w:rsid w:val="00CD1D96"/>
    <w:rsid w:val="00CD235F"/>
    <w:rsid w:val="00CD38EC"/>
    <w:rsid w:val="00CD3A3E"/>
    <w:rsid w:val="00CD4747"/>
    <w:rsid w:val="00CD5811"/>
    <w:rsid w:val="00CD5F23"/>
    <w:rsid w:val="00CD726C"/>
    <w:rsid w:val="00CE0729"/>
    <w:rsid w:val="00CE07E4"/>
    <w:rsid w:val="00CE0B95"/>
    <w:rsid w:val="00CE29EB"/>
    <w:rsid w:val="00CE2C48"/>
    <w:rsid w:val="00CE2D24"/>
    <w:rsid w:val="00CE2E55"/>
    <w:rsid w:val="00CE309A"/>
    <w:rsid w:val="00CE382A"/>
    <w:rsid w:val="00CE5C4F"/>
    <w:rsid w:val="00CE7129"/>
    <w:rsid w:val="00CE73DF"/>
    <w:rsid w:val="00CF0AFF"/>
    <w:rsid w:val="00CF1050"/>
    <w:rsid w:val="00CF2142"/>
    <w:rsid w:val="00CF29C9"/>
    <w:rsid w:val="00CF3924"/>
    <w:rsid w:val="00CF3997"/>
    <w:rsid w:val="00CF3D95"/>
    <w:rsid w:val="00CF4D2D"/>
    <w:rsid w:val="00CF4EE4"/>
    <w:rsid w:val="00CF605B"/>
    <w:rsid w:val="00CF62B6"/>
    <w:rsid w:val="00CF7209"/>
    <w:rsid w:val="00CF7CA4"/>
    <w:rsid w:val="00D00386"/>
    <w:rsid w:val="00D003DA"/>
    <w:rsid w:val="00D00BE2"/>
    <w:rsid w:val="00D0256F"/>
    <w:rsid w:val="00D037CA"/>
    <w:rsid w:val="00D03F58"/>
    <w:rsid w:val="00D04526"/>
    <w:rsid w:val="00D050E2"/>
    <w:rsid w:val="00D0599C"/>
    <w:rsid w:val="00D075D2"/>
    <w:rsid w:val="00D101F1"/>
    <w:rsid w:val="00D11940"/>
    <w:rsid w:val="00D12843"/>
    <w:rsid w:val="00D12DD1"/>
    <w:rsid w:val="00D13D5B"/>
    <w:rsid w:val="00D14B6E"/>
    <w:rsid w:val="00D14E0E"/>
    <w:rsid w:val="00D15348"/>
    <w:rsid w:val="00D161BA"/>
    <w:rsid w:val="00D178AF"/>
    <w:rsid w:val="00D2038B"/>
    <w:rsid w:val="00D2132E"/>
    <w:rsid w:val="00D2137F"/>
    <w:rsid w:val="00D23A94"/>
    <w:rsid w:val="00D23C90"/>
    <w:rsid w:val="00D24BA0"/>
    <w:rsid w:val="00D25097"/>
    <w:rsid w:val="00D25C75"/>
    <w:rsid w:val="00D2611D"/>
    <w:rsid w:val="00D261E9"/>
    <w:rsid w:val="00D26D6C"/>
    <w:rsid w:val="00D277CA"/>
    <w:rsid w:val="00D30D8C"/>
    <w:rsid w:val="00D30F14"/>
    <w:rsid w:val="00D3143E"/>
    <w:rsid w:val="00D31ED7"/>
    <w:rsid w:val="00D33892"/>
    <w:rsid w:val="00D33B3A"/>
    <w:rsid w:val="00D33D7F"/>
    <w:rsid w:val="00D343ED"/>
    <w:rsid w:val="00D34DB6"/>
    <w:rsid w:val="00D3506E"/>
    <w:rsid w:val="00D358ED"/>
    <w:rsid w:val="00D35A84"/>
    <w:rsid w:val="00D3607B"/>
    <w:rsid w:val="00D365A4"/>
    <w:rsid w:val="00D40876"/>
    <w:rsid w:val="00D41C56"/>
    <w:rsid w:val="00D4269E"/>
    <w:rsid w:val="00D46FD3"/>
    <w:rsid w:val="00D47379"/>
    <w:rsid w:val="00D47CD5"/>
    <w:rsid w:val="00D50086"/>
    <w:rsid w:val="00D51C26"/>
    <w:rsid w:val="00D5276C"/>
    <w:rsid w:val="00D52B2A"/>
    <w:rsid w:val="00D52D46"/>
    <w:rsid w:val="00D53609"/>
    <w:rsid w:val="00D545BA"/>
    <w:rsid w:val="00D5547B"/>
    <w:rsid w:val="00D55DE2"/>
    <w:rsid w:val="00D55F77"/>
    <w:rsid w:val="00D56FDE"/>
    <w:rsid w:val="00D57802"/>
    <w:rsid w:val="00D57A00"/>
    <w:rsid w:val="00D60A25"/>
    <w:rsid w:val="00D60DE6"/>
    <w:rsid w:val="00D60E6F"/>
    <w:rsid w:val="00D616CD"/>
    <w:rsid w:val="00D616F8"/>
    <w:rsid w:val="00D62000"/>
    <w:rsid w:val="00D626DE"/>
    <w:rsid w:val="00D62D38"/>
    <w:rsid w:val="00D635CA"/>
    <w:rsid w:val="00D6433E"/>
    <w:rsid w:val="00D64A03"/>
    <w:rsid w:val="00D65125"/>
    <w:rsid w:val="00D653A8"/>
    <w:rsid w:val="00D65449"/>
    <w:rsid w:val="00D673D3"/>
    <w:rsid w:val="00D67EDF"/>
    <w:rsid w:val="00D70B7F"/>
    <w:rsid w:val="00D70D27"/>
    <w:rsid w:val="00D710E1"/>
    <w:rsid w:val="00D71477"/>
    <w:rsid w:val="00D71BF1"/>
    <w:rsid w:val="00D71C48"/>
    <w:rsid w:val="00D71D37"/>
    <w:rsid w:val="00D72283"/>
    <w:rsid w:val="00D72A4B"/>
    <w:rsid w:val="00D74C9A"/>
    <w:rsid w:val="00D74E8E"/>
    <w:rsid w:val="00D754C3"/>
    <w:rsid w:val="00D759E5"/>
    <w:rsid w:val="00D75EAB"/>
    <w:rsid w:val="00D760D6"/>
    <w:rsid w:val="00D76D70"/>
    <w:rsid w:val="00D76E54"/>
    <w:rsid w:val="00D77CE6"/>
    <w:rsid w:val="00D77EB6"/>
    <w:rsid w:val="00D80439"/>
    <w:rsid w:val="00D8062B"/>
    <w:rsid w:val="00D81D0D"/>
    <w:rsid w:val="00D8287D"/>
    <w:rsid w:val="00D840F2"/>
    <w:rsid w:val="00D84EB5"/>
    <w:rsid w:val="00D85274"/>
    <w:rsid w:val="00D8597B"/>
    <w:rsid w:val="00D85DDA"/>
    <w:rsid w:val="00D865AE"/>
    <w:rsid w:val="00D9095C"/>
    <w:rsid w:val="00D90F57"/>
    <w:rsid w:val="00D91451"/>
    <w:rsid w:val="00D9214D"/>
    <w:rsid w:val="00D926D4"/>
    <w:rsid w:val="00D9287E"/>
    <w:rsid w:val="00D93B82"/>
    <w:rsid w:val="00D946E0"/>
    <w:rsid w:val="00D948FC"/>
    <w:rsid w:val="00D950F6"/>
    <w:rsid w:val="00D9525C"/>
    <w:rsid w:val="00D954E7"/>
    <w:rsid w:val="00D95F0E"/>
    <w:rsid w:val="00D96337"/>
    <w:rsid w:val="00D96445"/>
    <w:rsid w:val="00D96DF3"/>
    <w:rsid w:val="00D96EB6"/>
    <w:rsid w:val="00D97DE1"/>
    <w:rsid w:val="00DA027D"/>
    <w:rsid w:val="00DA0583"/>
    <w:rsid w:val="00DA092E"/>
    <w:rsid w:val="00DA24CE"/>
    <w:rsid w:val="00DA2856"/>
    <w:rsid w:val="00DA3722"/>
    <w:rsid w:val="00DA49E2"/>
    <w:rsid w:val="00DA52C5"/>
    <w:rsid w:val="00DA5F7C"/>
    <w:rsid w:val="00DA63BA"/>
    <w:rsid w:val="00DA68B7"/>
    <w:rsid w:val="00DA69C4"/>
    <w:rsid w:val="00DA6BA1"/>
    <w:rsid w:val="00DA6C16"/>
    <w:rsid w:val="00DA7129"/>
    <w:rsid w:val="00DB27AB"/>
    <w:rsid w:val="00DB3E40"/>
    <w:rsid w:val="00DB478D"/>
    <w:rsid w:val="00DB5E73"/>
    <w:rsid w:val="00DB66F4"/>
    <w:rsid w:val="00DB672A"/>
    <w:rsid w:val="00DC00AC"/>
    <w:rsid w:val="00DC0A1F"/>
    <w:rsid w:val="00DC1CC4"/>
    <w:rsid w:val="00DC3435"/>
    <w:rsid w:val="00DC45B2"/>
    <w:rsid w:val="00DC48DB"/>
    <w:rsid w:val="00DC4ADA"/>
    <w:rsid w:val="00DC4B19"/>
    <w:rsid w:val="00DC5920"/>
    <w:rsid w:val="00DC6151"/>
    <w:rsid w:val="00DC7790"/>
    <w:rsid w:val="00DD0DC6"/>
    <w:rsid w:val="00DD1034"/>
    <w:rsid w:val="00DD104A"/>
    <w:rsid w:val="00DD16C7"/>
    <w:rsid w:val="00DD1CC7"/>
    <w:rsid w:val="00DD233B"/>
    <w:rsid w:val="00DD2564"/>
    <w:rsid w:val="00DD2AC1"/>
    <w:rsid w:val="00DD42D2"/>
    <w:rsid w:val="00DD59A2"/>
    <w:rsid w:val="00DD6805"/>
    <w:rsid w:val="00DE1BCB"/>
    <w:rsid w:val="00DE1C63"/>
    <w:rsid w:val="00DE33A5"/>
    <w:rsid w:val="00DE3775"/>
    <w:rsid w:val="00DE4032"/>
    <w:rsid w:val="00DE5203"/>
    <w:rsid w:val="00DE6B23"/>
    <w:rsid w:val="00DE6B33"/>
    <w:rsid w:val="00DE76AF"/>
    <w:rsid w:val="00DE7765"/>
    <w:rsid w:val="00DE7E49"/>
    <w:rsid w:val="00DF082A"/>
    <w:rsid w:val="00DF15F4"/>
    <w:rsid w:val="00DF1A23"/>
    <w:rsid w:val="00DF1ABA"/>
    <w:rsid w:val="00DF31C7"/>
    <w:rsid w:val="00DF3FEF"/>
    <w:rsid w:val="00DF4A85"/>
    <w:rsid w:val="00DF4D03"/>
    <w:rsid w:val="00DF5130"/>
    <w:rsid w:val="00DF51BF"/>
    <w:rsid w:val="00DF5910"/>
    <w:rsid w:val="00DF6B1A"/>
    <w:rsid w:val="00DF6F23"/>
    <w:rsid w:val="00DF7652"/>
    <w:rsid w:val="00E00DB4"/>
    <w:rsid w:val="00E01183"/>
    <w:rsid w:val="00E018AD"/>
    <w:rsid w:val="00E02448"/>
    <w:rsid w:val="00E037A5"/>
    <w:rsid w:val="00E0393A"/>
    <w:rsid w:val="00E03E05"/>
    <w:rsid w:val="00E0413E"/>
    <w:rsid w:val="00E04C5B"/>
    <w:rsid w:val="00E069C6"/>
    <w:rsid w:val="00E108D7"/>
    <w:rsid w:val="00E10D8D"/>
    <w:rsid w:val="00E10E93"/>
    <w:rsid w:val="00E1133C"/>
    <w:rsid w:val="00E1261E"/>
    <w:rsid w:val="00E13251"/>
    <w:rsid w:val="00E13947"/>
    <w:rsid w:val="00E14734"/>
    <w:rsid w:val="00E1594E"/>
    <w:rsid w:val="00E15DAB"/>
    <w:rsid w:val="00E16A4F"/>
    <w:rsid w:val="00E16E0A"/>
    <w:rsid w:val="00E1754E"/>
    <w:rsid w:val="00E20FB0"/>
    <w:rsid w:val="00E211ED"/>
    <w:rsid w:val="00E2148A"/>
    <w:rsid w:val="00E220CF"/>
    <w:rsid w:val="00E23054"/>
    <w:rsid w:val="00E2589E"/>
    <w:rsid w:val="00E25DD4"/>
    <w:rsid w:val="00E25E34"/>
    <w:rsid w:val="00E265CA"/>
    <w:rsid w:val="00E2696C"/>
    <w:rsid w:val="00E27C6E"/>
    <w:rsid w:val="00E31036"/>
    <w:rsid w:val="00E31212"/>
    <w:rsid w:val="00E319B9"/>
    <w:rsid w:val="00E31B91"/>
    <w:rsid w:val="00E335F9"/>
    <w:rsid w:val="00E3384B"/>
    <w:rsid w:val="00E33BF2"/>
    <w:rsid w:val="00E342DD"/>
    <w:rsid w:val="00E35241"/>
    <w:rsid w:val="00E353FE"/>
    <w:rsid w:val="00E365BA"/>
    <w:rsid w:val="00E366F2"/>
    <w:rsid w:val="00E37359"/>
    <w:rsid w:val="00E374EB"/>
    <w:rsid w:val="00E4007B"/>
    <w:rsid w:val="00E40271"/>
    <w:rsid w:val="00E40498"/>
    <w:rsid w:val="00E412D6"/>
    <w:rsid w:val="00E42227"/>
    <w:rsid w:val="00E443F4"/>
    <w:rsid w:val="00E4465B"/>
    <w:rsid w:val="00E44819"/>
    <w:rsid w:val="00E4484F"/>
    <w:rsid w:val="00E44B8B"/>
    <w:rsid w:val="00E458F9"/>
    <w:rsid w:val="00E46288"/>
    <w:rsid w:val="00E46597"/>
    <w:rsid w:val="00E47A26"/>
    <w:rsid w:val="00E47C35"/>
    <w:rsid w:val="00E5166D"/>
    <w:rsid w:val="00E51849"/>
    <w:rsid w:val="00E52861"/>
    <w:rsid w:val="00E53145"/>
    <w:rsid w:val="00E5368A"/>
    <w:rsid w:val="00E54E9C"/>
    <w:rsid w:val="00E55280"/>
    <w:rsid w:val="00E55D58"/>
    <w:rsid w:val="00E57D05"/>
    <w:rsid w:val="00E602BF"/>
    <w:rsid w:val="00E615CF"/>
    <w:rsid w:val="00E62380"/>
    <w:rsid w:val="00E6259B"/>
    <w:rsid w:val="00E63019"/>
    <w:rsid w:val="00E63BC4"/>
    <w:rsid w:val="00E64A18"/>
    <w:rsid w:val="00E713AF"/>
    <w:rsid w:val="00E71C1D"/>
    <w:rsid w:val="00E723F8"/>
    <w:rsid w:val="00E7319C"/>
    <w:rsid w:val="00E74026"/>
    <w:rsid w:val="00E7615D"/>
    <w:rsid w:val="00E77908"/>
    <w:rsid w:val="00E77BC2"/>
    <w:rsid w:val="00E80136"/>
    <w:rsid w:val="00E8022B"/>
    <w:rsid w:val="00E817A8"/>
    <w:rsid w:val="00E84DD6"/>
    <w:rsid w:val="00E855CA"/>
    <w:rsid w:val="00E85B51"/>
    <w:rsid w:val="00E85E34"/>
    <w:rsid w:val="00E87C22"/>
    <w:rsid w:val="00E87CB4"/>
    <w:rsid w:val="00E87E7D"/>
    <w:rsid w:val="00E904F0"/>
    <w:rsid w:val="00E90501"/>
    <w:rsid w:val="00E914F3"/>
    <w:rsid w:val="00E92843"/>
    <w:rsid w:val="00E9609F"/>
    <w:rsid w:val="00E96648"/>
    <w:rsid w:val="00EA0D47"/>
    <w:rsid w:val="00EA1354"/>
    <w:rsid w:val="00EA14A6"/>
    <w:rsid w:val="00EA2545"/>
    <w:rsid w:val="00EA2A11"/>
    <w:rsid w:val="00EA2A80"/>
    <w:rsid w:val="00EA2DC5"/>
    <w:rsid w:val="00EA31DF"/>
    <w:rsid w:val="00EA371F"/>
    <w:rsid w:val="00EA4410"/>
    <w:rsid w:val="00EA466C"/>
    <w:rsid w:val="00EA553F"/>
    <w:rsid w:val="00EA6148"/>
    <w:rsid w:val="00EA6333"/>
    <w:rsid w:val="00EA69B3"/>
    <w:rsid w:val="00EA6BC4"/>
    <w:rsid w:val="00EA7175"/>
    <w:rsid w:val="00EA797E"/>
    <w:rsid w:val="00EA79E8"/>
    <w:rsid w:val="00EA7A4C"/>
    <w:rsid w:val="00EB0055"/>
    <w:rsid w:val="00EB0878"/>
    <w:rsid w:val="00EB30FA"/>
    <w:rsid w:val="00EB34E1"/>
    <w:rsid w:val="00EB3C59"/>
    <w:rsid w:val="00EB41AD"/>
    <w:rsid w:val="00EB4AE4"/>
    <w:rsid w:val="00EB6383"/>
    <w:rsid w:val="00EB758E"/>
    <w:rsid w:val="00EB7704"/>
    <w:rsid w:val="00EC20D0"/>
    <w:rsid w:val="00EC2F39"/>
    <w:rsid w:val="00EC3EC2"/>
    <w:rsid w:val="00EC40E6"/>
    <w:rsid w:val="00EC4C91"/>
    <w:rsid w:val="00EC52F2"/>
    <w:rsid w:val="00EC5437"/>
    <w:rsid w:val="00EC586A"/>
    <w:rsid w:val="00EC7731"/>
    <w:rsid w:val="00EC7DDC"/>
    <w:rsid w:val="00ED02CE"/>
    <w:rsid w:val="00ED1471"/>
    <w:rsid w:val="00ED376D"/>
    <w:rsid w:val="00ED38CA"/>
    <w:rsid w:val="00ED466E"/>
    <w:rsid w:val="00ED5320"/>
    <w:rsid w:val="00ED70CF"/>
    <w:rsid w:val="00ED77CB"/>
    <w:rsid w:val="00EE0245"/>
    <w:rsid w:val="00EE0C7C"/>
    <w:rsid w:val="00EE27FC"/>
    <w:rsid w:val="00EE3508"/>
    <w:rsid w:val="00EE3CBA"/>
    <w:rsid w:val="00EE3D01"/>
    <w:rsid w:val="00EE3ED2"/>
    <w:rsid w:val="00EE4EA0"/>
    <w:rsid w:val="00EE4FFF"/>
    <w:rsid w:val="00EE681F"/>
    <w:rsid w:val="00EE7262"/>
    <w:rsid w:val="00EE782D"/>
    <w:rsid w:val="00EF05AA"/>
    <w:rsid w:val="00EF0654"/>
    <w:rsid w:val="00EF273B"/>
    <w:rsid w:val="00EF299C"/>
    <w:rsid w:val="00EF3202"/>
    <w:rsid w:val="00EF3359"/>
    <w:rsid w:val="00EF43AC"/>
    <w:rsid w:val="00EF5B59"/>
    <w:rsid w:val="00EF5D2F"/>
    <w:rsid w:val="00EF7070"/>
    <w:rsid w:val="00EF7DFA"/>
    <w:rsid w:val="00F01244"/>
    <w:rsid w:val="00F016B8"/>
    <w:rsid w:val="00F017E2"/>
    <w:rsid w:val="00F01CBB"/>
    <w:rsid w:val="00F02084"/>
    <w:rsid w:val="00F02A85"/>
    <w:rsid w:val="00F0434C"/>
    <w:rsid w:val="00F046DE"/>
    <w:rsid w:val="00F04783"/>
    <w:rsid w:val="00F04B04"/>
    <w:rsid w:val="00F04C77"/>
    <w:rsid w:val="00F05002"/>
    <w:rsid w:val="00F0538E"/>
    <w:rsid w:val="00F10864"/>
    <w:rsid w:val="00F10DFC"/>
    <w:rsid w:val="00F11D0B"/>
    <w:rsid w:val="00F126C2"/>
    <w:rsid w:val="00F13395"/>
    <w:rsid w:val="00F1477B"/>
    <w:rsid w:val="00F14C32"/>
    <w:rsid w:val="00F14D3B"/>
    <w:rsid w:val="00F16035"/>
    <w:rsid w:val="00F21A77"/>
    <w:rsid w:val="00F21C4C"/>
    <w:rsid w:val="00F22389"/>
    <w:rsid w:val="00F22451"/>
    <w:rsid w:val="00F2246E"/>
    <w:rsid w:val="00F2293A"/>
    <w:rsid w:val="00F22D49"/>
    <w:rsid w:val="00F22D53"/>
    <w:rsid w:val="00F23049"/>
    <w:rsid w:val="00F232D4"/>
    <w:rsid w:val="00F235B5"/>
    <w:rsid w:val="00F23831"/>
    <w:rsid w:val="00F2456C"/>
    <w:rsid w:val="00F24ECB"/>
    <w:rsid w:val="00F2526A"/>
    <w:rsid w:val="00F2623C"/>
    <w:rsid w:val="00F26673"/>
    <w:rsid w:val="00F271A3"/>
    <w:rsid w:val="00F27BF2"/>
    <w:rsid w:val="00F27F92"/>
    <w:rsid w:val="00F30DF6"/>
    <w:rsid w:val="00F312D7"/>
    <w:rsid w:val="00F32665"/>
    <w:rsid w:val="00F33EAD"/>
    <w:rsid w:val="00F33F88"/>
    <w:rsid w:val="00F359FF"/>
    <w:rsid w:val="00F35D7D"/>
    <w:rsid w:val="00F36235"/>
    <w:rsid w:val="00F36310"/>
    <w:rsid w:val="00F36529"/>
    <w:rsid w:val="00F370A4"/>
    <w:rsid w:val="00F3720C"/>
    <w:rsid w:val="00F37E8D"/>
    <w:rsid w:val="00F37F7A"/>
    <w:rsid w:val="00F41AF8"/>
    <w:rsid w:val="00F41B86"/>
    <w:rsid w:val="00F41E7D"/>
    <w:rsid w:val="00F42621"/>
    <w:rsid w:val="00F4306C"/>
    <w:rsid w:val="00F43DA6"/>
    <w:rsid w:val="00F44087"/>
    <w:rsid w:val="00F4481A"/>
    <w:rsid w:val="00F44EC8"/>
    <w:rsid w:val="00F45A06"/>
    <w:rsid w:val="00F47246"/>
    <w:rsid w:val="00F475A1"/>
    <w:rsid w:val="00F47911"/>
    <w:rsid w:val="00F47FA3"/>
    <w:rsid w:val="00F502CA"/>
    <w:rsid w:val="00F50CC1"/>
    <w:rsid w:val="00F5101E"/>
    <w:rsid w:val="00F5134A"/>
    <w:rsid w:val="00F516C1"/>
    <w:rsid w:val="00F52162"/>
    <w:rsid w:val="00F52775"/>
    <w:rsid w:val="00F53FA6"/>
    <w:rsid w:val="00F54170"/>
    <w:rsid w:val="00F5480A"/>
    <w:rsid w:val="00F5563E"/>
    <w:rsid w:val="00F55C4A"/>
    <w:rsid w:val="00F568AB"/>
    <w:rsid w:val="00F56E76"/>
    <w:rsid w:val="00F6016A"/>
    <w:rsid w:val="00F60353"/>
    <w:rsid w:val="00F60918"/>
    <w:rsid w:val="00F6184C"/>
    <w:rsid w:val="00F61DAB"/>
    <w:rsid w:val="00F620C9"/>
    <w:rsid w:val="00F622C1"/>
    <w:rsid w:val="00F6314C"/>
    <w:rsid w:val="00F65B5B"/>
    <w:rsid w:val="00F6601C"/>
    <w:rsid w:val="00F701D3"/>
    <w:rsid w:val="00F70DE7"/>
    <w:rsid w:val="00F717E5"/>
    <w:rsid w:val="00F725DD"/>
    <w:rsid w:val="00F72948"/>
    <w:rsid w:val="00F72A01"/>
    <w:rsid w:val="00F73016"/>
    <w:rsid w:val="00F738A5"/>
    <w:rsid w:val="00F745F0"/>
    <w:rsid w:val="00F74C55"/>
    <w:rsid w:val="00F74F0F"/>
    <w:rsid w:val="00F75638"/>
    <w:rsid w:val="00F76301"/>
    <w:rsid w:val="00F76AFE"/>
    <w:rsid w:val="00F802B7"/>
    <w:rsid w:val="00F809A9"/>
    <w:rsid w:val="00F813F4"/>
    <w:rsid w:val="00F8261D"/>
    <w:rsid w:val="00F829F1"/>
    <w:rsid w:val="00F82A68"/>
    <w:rsid w:val="00F836F4"/>
    <w:rsid w:val="00F83C05"/>
    <w:rsid w:val="00F84376"/>
    <w:rsid w:val="00F84BE5"/>
    <w:rsid w:val="00F84C1E"/>
    <w:rsid w:val="00F84FAD"/>
    <w:rsid w:val="00F90E10"/>
    <w:rsid w:val="00F90F0A"/>
    <w:rsid w:val="00F910DA"/>
    <w:rsid w:val="00F91369"/>
    <w:rsid w:val="00F91752"/>
    <w:rsid w:val="00F91B17"/>
    <w:rsid w:val="00F91C64"/>
    <w:rsid w:val="00F92499"/>
    <w:rsid w:val="00F92905"/>
    <w:rsid w:val="00F92A31"/>
    <w:rsid w:val="00F92D3B"/>
    <w:rsid w:val="00F93BDB"/>
    <w:rsid w:val="00F93D6B"/>
    <w:rsid w:val="00F94658"/>
    <w:rsid w:val="00F946E3"/>
    <w:rsid w:val="00F94C99"/>
    <w:rsid w:val="00F96815"/>
    <w:rsid w:val="00F96C6F"/>
    <w:rsid w:val="00F96D2A"/>
    <w:rsid w:val="00F96F98"/>
    <w:rsid w:val="00F97307"/>
    <w:rsid w:val="00FA0DB6"/>
    <w:rsid w:val="00FA0FBD"/>
    <w:rsid w:val="00FA218F"/>
    <w:rsid w:val="00FA2EC1"/>
    <w:rsid w:val="00FA3BBB"/>
    <w:rsid w:val="00FA4329"/>
    <w:rsid w:val="00FA48F8"/>
    <w:rsid w:val="00FA4D20"/>
    <w:rsid w:val="00FA4E14"/>
    <w:rsid w:val="00FA5B77"/>
    <w:rsid w:val="00FA5CDB"/>
    <w:rsid w:val="00FA5D7E"/>
    <w:rsid w:val="00FA62E8"/>
    <w:rsid w:val="00FA62F2"/>
    <w:rsid w:val="00FA6663"/>
    <w:rsid w:val="00FA6950"/>
    <w:rsid w:val="00FA729C"/>
    <w:rsid w:val="00FA79EB"/>
    <w:rsid w:val="00FB013C"/>
    <w:rsid w:val="00FB04A2"/>
    <w:rsid w:val="00FB4F1A"/>
    <w:rsid w:val="00FB4F87"/>
    <w:rsid w:val="00FB55F7"/>
    <w:rsid w:val="00FB577F"/>
    <w:rsid w:val="00FB614B"/>
    <w:rsid w:val="00FB62A4"/>
    <w:rsid w:val="00FB67BE"/>
    <w:rsid w:val="00FB6856"/>
    <w:rsid w:val="00FB6920"/>
    <w:rsid w:val="00FB6A15"/>
    <w:rsid w:val="00FB7B50"/>
    <w:rsid w:val="00FC097B"/>
    <w:rsid w:val="00FC09C6"/>
    <w:rsid w:val="00FC1D6D"/>
    <w:rsid w:val="00FC2782"/>
    <w:rsid w:val="00FC281A"/>
    <w:rsid w:val="00FC2E28"/>
    <w:rsid w:val="00FC3273"/>
    <w:rsid w:val="00FC5C18"/>
    <w:rsid w:val="00FC697A"/>
    <w:rsid w:val="00FC698A"/>
    <w:rsid w:val="00FC70AD"/>
    <w:rsid w:val="00FD02BD"/>
    <w:rsid w:val="00FD053C"/>
    <w:rsid w:val="00FD12A7"/>
    <w:rsid w:val="00FD1A1F"/>
    <w:rsid w:val="00FD1C9D"/>
    <w:rsid w:val="00FD25A8"/>
    <w:rsid w:val="00FD3F60"/>
    <w:rsid w:val="00FD47EB"/>
    <w:rsid w:val="00FD5901"/>
    <w:rsid w:val="00FD5CA8"/>
    <w:rsid w:val="00FD6299"/>
    <w:rsid w:val="00FD644B"/>
    <w:rsid w:val="00FD64D2"/>
    <w:rsid w:val="00FD7206"/>
    <w:rsid w:val="00FD7B7B"/>
    <w:rsid w:val="00FE0045"/>
    <w:rsid w:val="00FE0FFC"/>
    <w:rsid w:val="00FE1615"/>
    <w:rsid w:val="00FE2385"/>
    <w:rsid w:val="00FE23B4"/>
    <w:rsid w:val="00FE3116"/>
    <w:rsid w:val="00FE3333"/>
    <w:rsid w:val="00FE41FC"/>
    <w:rsid w:val="00FE4816"/>
    <w:rsid w:val="00FE5786"/>
    <w:rsid w:val="00FE5C9C"/>
    <w:rsid w:val="00FE610B"/>
    <w:rsid w:val="00FE664F"/>
    <w:rsid w:val="00FE6A67"/>
    <w:rsid w:val="00FE7B97"/>
    <w:rsid w:val="00FF08B0"/>
    <w:rsid w:val="00FF0C26"/>
    <w:rsid w:val="00FF1AA8"/>
    <w:rsid w:val="00FF291F"/>
    <w:rsid w:val="00FF34E1"/>
    <w:rsid w:val="00FF3F2B"/>
    <w:rsid w:val="00FF5A9A"/>
    <w:rsid w:val="00FF6941"/>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9A100"/>
  <w15:chartTrackingRefBased/>
  <w15:docId w15:val="{399B07D8-E68E-F34E-99B0-344276FAA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kern w:val="2"/>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B10"/>
    <w:rPr>
      <w:rFonts w:ascii="Times New Roman" w:eastAsia="Times New Roman" w:hAnsi="Times New Roman" w:cs="Times New Roman"/>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2D46"/>
    <w:rPr>
      <w:color w:val="0000FF"/>
      <w:u w:val="single"/>
    </w:rPr>
  </w:style>
  <w:style w:type="character" w:styleId="UnresolvedMention">
    <w:name w:val="Unresolved Mention"/>
    <w:basedOn w:val="DefaultParagraphFont"/>
    <w:uiPriority w:val="99"/>
    <w:semiHidden/>
    <w:unhideWhenUsed/>
    <w:rsid w:val="004055D6"/>
    <w:rPr>
      <w:color w:val="605E5C"/>
      <w:shd w:val="clear" w:color="auto" w:fill="E1DFDD"/>
    </w:rPr>
  </w:style>
  <w:style w:type="character" w:styleId="FollowedHyperlink">
    <w:name w:val="FollowedHyperlink"/>
    <w:basedOn w:val="DefaultParagraphFont"/>
    <w:uiPriority w:val="99"/>
    <w:semiHidden/>
    <w:unhideWhenUsed/>
    <w:rsid w:val="001621CC"/>
    <w:rPr>
      <w:color w:val="954F72" w:themeColor="followedHyperlink"/>
      <w:u w:val="single"/>
    </w:rPr>
  </w:style>
  <w:style w:type="paragraph" w:styleId="NormalWeb">
    <w:name w:val="Normal (Web)"/>
    <w:basedOn w:val="Normal"/>
    <w:uiPriority w:val="99"/>
    <w:unhideWhenUsed/>
    <w:rsid w:val="00AB5413"/>
    <w:pPr>
      <w:spacing w:before="100" w:beforeAutospacing="1" w:after="100" w:afterAutospacing="1"/>
    </w:pPr>
  </w:style>
  <w:style w:type="paragraph" w:styleId="ListParagraph">
    <w:name w:val="List Paragraph"/>
    <w:basedOn w:val="Normal"/>
    <w:uiPriority w:val="34"/>
    <w:qFormat/>
    <w:rsid w:val="002E3884"/>
    <w:pPr>
      <w:ind w:left="720"/>
      <w:contextualSpacing/>
    </w:pPr>
  </w:style>
  <w:style w:type="character" w:styleId="PlaceholderText">
    <w:name w:val="Placeholder Text"/>
    <w:basedOn w:val="DefaultParagraphFont"/>
    <w:uiPriority w:val="99"/>
    <w:semiHidden/>
    <w:rsid w:val="007D6A88"/>
    <w:rPr>
      <w:color w:val="808080"/>
    </w:rPr>
  </w:style>
  <w:style w:type="table" w:styleId="TableGrid">
    <w:name w:val="Table Grid"/>
    <w:basedOn w:val="TableNormal"/>
    <w:uiPriority w:val="39"/>
    <w:rsid w:val="008150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1413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1413D"/>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1413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4">
    <w:name w:val="Grid Table 2 Accent 4"/>
    <w:basedOn w:val="TableNormal"/>
    <w:uiPriority w:val="47"/>
    <w:rsid w:val="0051413D"/>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51413D"/>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CommentReference">
    <w:name w:val="annotation reference"/>
    <w:basedOn w:val="DefaultParagraphFont"/>
    <w:uiPriority w:val="99"/>
    <w:semiHidden/>
    <w:unhideWhenUsed/>
    <w:rsid w:val="006C38F8"/>
    <w:rPr>
      <w:sz w:val="16"/>
      <w:szCs w:val="16"/>
    </w:rPr>
  </w:style>
  <w:style w:type="paragraph" w:styleId="CommentText">
    <w:name w:val="annotation text"/>
    <w:basedOn w:val="Normal"/>
    <w:link w:val="CommentTextChar"/>
    <w:uiPriority w:val="99"/>
    <w:semiHidden/>
    <w:unhideWhenUsed/>
    <w:rsid w:val="006C38F8"/>
    <w:rPr>
      <w:sz w:val="20"/>
      <w:szCs w:val="20"/>
    </w:rPr>
  </w:style>
  <w:style w:type="character" w:customStyle="1" w:styleId="CommentTextChar">
    <w:name w:val="Comment Text Char"/>
    <w:basedOn w:val="DefaultParagraphFont"/>
    <w:link w:val="CommentText"/>
    <w:uiPriority w:val="99"/>
    <w:semiHidden/>
    <w:rsid w:val="006C38F8"/>
    <w:rPr>
      <w:rFonts w:ascii="Times New Roman" w:eastAsia="Times New Roman" w:hAnsi="Times New Roman" w:cs="Times New Roman"/>
      <w:kern w:val="0"/>
      <w:sz w:val="20"/>
      <w:szCs w:val="20"/>
    </w:rPr>
  </w:style>
  <w:style w:type="paragraph" w:styleId="CommentSubject">
    <w:name w:val="annotation subject"/>
    <w:basedOn w:val="CommentText"/>
    <w:next w:val="CommentText"/>
    <w:link w:val="CommentSubjectChar"/>
    <w:uiPriority w:val="99"/>
    <w:semiHidden/>
    <w:unhideWhenUsed/>
    <w:rsid w:val="006C38F8"/>
    <w:rPr>
      <w:b/>
      <w:bCs/>
    </w:rPr>
  </w:style>
  <w:style w:type="character" w:customStyle="1" w:styleId="CommentSubjectChar">
    <w:name w:val="Comment Subject Char"/>
    <w:basedOn w:val="CommentTextChar"/>
    <w:link w:val="CommentSubject"/>
    <w:uiPriority w:val="99"/>
    <w:semiHidden/>
    <w:rsid w:val="006C38F8"/>
    <w:rPr>
      <w:rFonts w:ascii="Times New Roman" w:eastAsia="Times New Roman" w:hAnsi="Times New Roman" w:cs="Times New Roman"/>
      <w:b/>
      <w:bCs/>
      <w:kern w:val="0"/>
      <w:sz w:val="20"/>
      <w:szCs w:val="20"/>
    </w:rPr>
  </w:style>
  <w:style w:type="paragraph" w:styleId="Caption">
    <w:name w:val="caption"/>
    <w:basedOn w:val="Normal"/>
    <w:next w:val="Normal"/>
    <w:uiPriority w:val="35"/>
    <w:unhideWhenUsed/>
    <w:qFormat/>
    <w:rsid w:val="006C38F8"/>
    <w:pPr>
      <w:spacing w:after="200"/>
    </w:pPr>
    <w:rPr>
      <w:i/>
      <w:iCs/>
      <w:color w:val="44546A" w:themeColor="text2"/>
      <w:sz w:val="18"/>
      <w:szCs w:val="18"/>
    </w:rPr>
  </w:style>
  <w:style w:type="table" w:styleId="PlainTable3">
    <w:name w:val="Plain Table 3"/>
    <w:basedOn w:val="TableNormal"/>
    <w:uiPriority w:val="43"/>
    <w:rsid w:val="00AA574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mo">
    <w:name w:val="mo"/>
    <w:basedOn w:val="DefaultParagraphFont"/>
    <w:rsid w:val="00AE7F14"/>
  </w:style>
  <w:style w:type="character" w:customStyle="1" w:styleId="mi">
    <w:name w:val="mi"/>
    <w:basedOn w:val="DefaultParagraphFont"/>
    <w:rsid w:val="00AE7F14"/>
  </w:style>
  <w:style w:type="character" w:customStyle="1" w:styleId="mn">
    <w:name w:val="mn"/>
    <w:basedOn w:val="DefaultParagraphFont"/>
    <w:rsid w:val="00AE7F14"/>
  </w:style>
  <w:style w:type="character" w:customStyle="1" w:styleId="noteauthor">
    <w:name w:val="noteauthor"/>
    <w:basedOn w:val="DefaultParagraphFont"/>
    <w:rsid w:val="001A10EA"/>
  </w:style>
  <w:style w:type="paragraph" w:styleId="Revision">
    <w:name w:val="Revision"/>
    <w:hidden/>
    <w:uiPriority w:val="99"/>
    <w:semiHidden/>
    <w:rsid w:val="002A2546"/>
    <w:rPr>
      <w:rFonts w:ascii="Times New Roman" w:eastAsia="Times New Roman" w:hAnsi="Times New Roman" w:cs="Times New Roman"/>
      <w:kern w:val="0"/>
    </w:rPr>
  </w:style>
  <w:style w:type="table" w:styleId="PlainTable5">
    <w:name w:val="Plain Table 5"/>
    <w:basedOn w:val="TableNormal"/>
    <w:uiPriority w:val="45"/>
    <w:rsid w:val="00E342D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alt">
    <w:name w:val="alt"/>
    <w:basedOn w:val="Normal"/>
    <w:rsid w:val="00435A54"/>
    <w:pPr>
      <w:spacing w:before="100" w:beforeAutospacing="1" w:after="100" w:afterAutospacing="1"/>
    </w:pPr>
  </w:style>
  <w:style w:type="character" w:customStyle="1" w:styleId="preprocessor">
    <w:name w:val="preprocessor"/>
    <w:basedOn w:val="DefaultParagraphFont"/>
    <w:rsid w:val="00435A54"/>
  </w:style>
  <w:style w:type="character" w:customStyle="1" w:styleId="keyword">
    <w:name w:val="keyword"/>
    <w:basedOn w:val="DefaultParagraphFont"/>
    <w:rsid w:val="00435A54"/>
  </w:style>
  <w:style w:type="character" w:customStyle="1" w:styleId="datatypes">
    <w:name w:val="datatypes"/>
    <w:basedOn w:val="DefaultParagraphFont"/>
    <w:rsid w:val="00435A54"/>
  </w:style>
  <w:style w:type="character" w:customStyle="1" w:styleId="string">
    <w:name w:val="string"/>
    <w:basedOn w:val="DefaultParagraphFont"/>
    <w:rsid w:val="00435A54"/>
  </w:style>
  <w:style w:type="character" w:customStyle="1" w:styleId="comment">
    <w:name w:val="comment"/>
    <w:basedOn w:val="DefaultParagraphFont"/>
    <w:rsid w:val="00435A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0381">
      <w:bodyDiv w:val="1"/>
      <w:marLeft w:val="0"/>
      <w:marRight w:val="0"/>
      <w:marTop w:val="0"/>
      <w:marBottom w:val="0"/>
      <w:divBdr>
        <w:top w:val="none" w:sz="0" w:space="0" w:color="auto"/>
        <w:left w:val="none" w:sz="0" w:space="0" w:color="auto"/>
        <w:bottom w:val="none" w:sz="0" w:space="0" w:color="auto"/>
        <w:right w:val="none" w:sz="0" w:space="0" w:color="auto"/>
      </w:divBdr>
    </w:div>
    <w:div w:id="152529927">
      <w:bodyDiv w:val="1"/>
      <w:marLeft w:val="0"/>
      <w:marRight w:val="0"/>
      <w:marTop w:val="0"/>
      <w:marBottom w:val="0"/>
      <w:divBdr>
        <w:top w:val="none" w:sz="0" w:space="0" w:color="auto"/>
        <w:left w:val="none" w:sz="0" w:space="0" w:color="auto"/>
        <w:bottom w:val="none" w:sz="0" w:space="0" w:color="auto"/>
        <w:right w:val="none" w:sz="0" w:space="0" w:color="auto"/>
      </w:divBdr>
    </w:div>
    <w:div w:id="180243795">
      <w:bodyDiv w:val="1"/>
      <w:marLeft w:val="0"/>
      <w:marRight w:val="0"/>
      <w:marTop w:val="0"/>
      <w:marBottom w:val="0"/>
      <w:divBdr>
        <w:top w:val="none" w:sz="0" w:space="0" w:color="auto"/>
        <w:left w:val="none" w:sz="0" w:space="0" w:color="auto"/>
        <w:bottom w:val="none" w:sz="0" w:space="0" w:color="auto"/>
        <w:right w:val="none" w:sz="0" w:space="0" w:color="auto"/>
      </w:divBdr>
    </w:div>
    <w:div w:id="186675927">
      <w:bodyDiv w:val="1"/>
      <w:marLeft w:val="0"/>
      <w:marRight w:val="0"/>
      <w:marTop w:val="0"/>
      <w:marBottom w:val="0"/>
      <w:divBdr>
        <w:top w:val="none" w:sz="0" w:space="0" w:color="auto"/>
        <w:left w:val="none" w:sz="0" w:space="0" w:color="auto"/>
        <w:bottom w:val="none" w:sz="0" w:space="0" w:color="auto"/>
        <w:right w:val="none" w:sz="0" w:space="0" w:color="auto"/>
      </w:divBdr>
    </w:div>
    <w:div w:id="192310649">
      <w:bodyDiv w:val="1"/>
      <w:marLeft w:val="0"/>
      <w:marRight w:val="0"/>
      <w:marTop w:val="0"/>
      <w:marBottom w:val="0"/>
      <w:divBdr>
        <w:top w:val="none" w:sz="0" w:space="0" w:color="auto"/>
        <w:left w:val="none" w:sz="0" w:space="0" w:color="auto"/>
        <w:bottom w:val="none" w:sz="0" w:space="0" w:color="auto"/>
        <w:right w:val="none" w:sz="0" w:space="0" w:color="auto"/>
      </w:divBdr>
    </w:div>
    <w:div w:id="287904123">
      <w:bodyDiv w:val="1"/>
      <w:marLeft w:val="0"/>
      <w:marRight w:val="0"/>
      <w:marTop w:val="0"/>
      <w:marBottom w:val="0"/>
      <w:divBdr>
        <w:top w:val="none" w:sz="0" w:space="0" w:color="auto"/>
        <w:left w:val="none" w:sz="0" w:space="0" w:color="auto"/>
        <w:bottom w:val="none" w:sz="0" w:space="0" w:color="auto"/>
        <w:right w:val="none" w:sz="0" w:space="0" w:color="auto"/>
      </w:divBdr>
    </w:div>
    <w:div w:id="332535471">
      <w:bodyDiv w:val="1"/>
      <w:marLeft w:val="0"/>
      <w:marRight w:val="0"/>
      <w:marTop w:val="0"/>
      <w:marBottom w:val="0"/>
      <w:divBdr>
        <w:top w:val="none" w:sz="0" w:space="0" w:color="auto"/>
        <w:left w:val="none" w:sz="0" w:space="0" w:color="auto"/>
        <w:bottom w:val="none" w:sz="0" w:space="0" w:color="auto"/>
        <w:right w:val="none" w:sz="0" w:space="0" w:color="auto"/>
      </w:divBdr>
    </w:div>
    <w:div w:id="343872405">
      <w:bodyDiv w:val="1"/>
      <w:marLeft w:val="0"/>
      <w:marRight w:val="0"/>
      <w:marTop w:val="0"/>
      <w:marBottom w:val="0"/>
      <w:divBdr>
        <w:top w:val="none" w:sz="0" w:space="0" w:color="auto"/>
        <w:left w:val="none" w:sz="0" w:space="0" w:color="auto"/>
        <w:bottom w:val="none" w:sz="0" w:space="0" w:color="auto"/>
        <w:right w:val="none" w:sz="0" w:space="0" w:color="auto"/>
      </w:divBdr>
    </w:div>
    <w:div w:id="369571460">
      <w:bodyDiv w:val="1"/>
      <w:marLeft w:val="0"/>
      <w:marRight w:val="0"/>
      <w:marTop w:val="0"/>
      <w:marBottom w:val="0"/>
      <w:divBdr>
        <w:top w:val="none" w:sz="0" w:space="0" w:color="auto"/>
        <w:left w:val="none" w:sz="0" w:space="0" w:color="auto"/>
        <w:bottom w:val="none" w:sz="0" w:space="0" w:color="auto"/>
        <w:right w:val="none" w:sz="0" w:space="0" w:color="auto"/>
      </w:divBdr>
    </w:div>
    <w:div w:id="373695862">
      <w:bodyDiv w:val="1"/>
      <w:marLeft w:val="0"/>
      <w:marRight w:val="0"/>
      <w:marTop w:val="0"/>
      <w:marBottom w:val="0"/>
      <w:divBdr>
        <w:top w:val="none" w:sz="0" w:space="0" w:color="auto"/>
        <w:left w:val="none" w:sz="0" w:space="0" w:color="auto"/>
        <w:bottom w:val="none" w:sz="0" w:space="0" w:color="auto"/>
        <w:right w:val="none" w:sz="0" w:space="0" w:color="auto"/>
      </w:divBdr>
    </w:div>
    <w:div w:id="381907645">
      <w:bodyDiv w:val="1"/>
      <w:marLeft w:val="0"/>
      <w:marRight w:val="0"/>
      <w:marTop w:val="0"/>
      <w:marBottom w:val="0"/>
      <w:divBdr>
        <w:top w:val="none" w:sz="0" w:space="0" w:color="auto"/>
        <w:left w:val="none" w:sz="0" w:space="0" w:color="auto"/>
        <w:bottom w:val="none" w:sz="0" w:space="0" w:color="auto"/>
        <w:right w:val="none" w:sz="0" w:space="0" w:color="auto"/>
      </w:divBdr>
      <w:divsChild>
        <w:div w:id="1525749315">
          <w:marLeft w:val="0"/>
          <w:marRight w:val="0"/>
          <w:marTop w:val="0"/>
          <w:marBottom w:val="0"/>
          <w:divBdr>
            <w:top w:val="none" w:sz="0" w:space="0" w:color="auto"/>
            <w:left w:val="none" w:sz="0" w:space="0" w:color="auto"/>
            <w:bottom w:val="none" w:sz="0" w:space="0" w:color="auto"/>
            <w:right w:val="none" w:sz="0" w:space="0" w:color="auto"/>
          </w:divBdr>
          <w:divsChild>
            <w:div w:id="2056152087">
              <w:marLeft w:val="0"/>
              <w:marRight w:val="0"/>
              <w:marTop w:val="0"/>
              <w:marBottom w:val="0"/>
              <w:divBdr>
                <w:top w:val="none" w:sz="0" w:space="0" w:color="auto"/>
                <w:left w:val="none" w:sz="0" w:space="0" w:color="auto"/>
                <w:bottom w:val="none" w:sz="0" w:space="0" w:color="auto"/>
                <w:right w:val="none" w:sz="0" w:space="0" w:color="auto"/>
              </w:divBdr>
              <w:divsChild>
                <w:div w:id="208386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91745">
      <w:bodyDiv w:val="1"/>
      <w:marLeft w:val="0"/>
      <w:marRight w:val="0"/>
      <w:marTop w:val="0"/>
      <w:marBottom w:val="0"/>
      <w:divBdr>
        <w:top w:val="none" w:sz="0" w:space="0" w:color="auto"/>
        <w:left w:val="none" w:sz="0" w:space="0" w:color="auto"/>
        <w:bottom w:val="none" w:sz="0" w:space="0" w:color="auto"/>
        <w:right w:val="none" w:sz="0" w:space="0" w:color="auto"/>
      </w:divBdr>
    </w:div>
    <w:div w:id="416440145">
      <w:bodyDiv w:val="1"/>
      <w:marLeft w:val="0"/>
      <w:marRight w:val="0"/>
      <w:marTop w:val="0"/>
      <w:marBottom w:val="0"/>
      <w:divBdr>
        <w:top w:val="none" w:sz="0" w:space="0" w:color="auto"/>
        <w:left w:val="none" w:sz="0" w:space="0" w:color="auto"/>
        <w:bottom w:val="none" w:sz="0" w:space="0" w:color="auto"/>
        <w:right w:val="none" w:sz="0" w:space="0" w:color="auto"/>
      </w:divBdr>
    </w:div>
    <w:div w:id="459497712">
      <w:bodyDiv w:val="1"/>
      <w:marLeft w:val="0"/>
      <w:marRight w:val="0"/>
      <w:marTop w:val="0"/>
      <w:marBottom w:val="0"/>
      <w:divBdr>
        <w:top w:val="none" w:sz="0" w:space="0" w:color="auto"/>
        <w:left w:val="none" w:sz="0" w:space="0" w:color="auto"/>
        <w:bottom w:val="none" w:sz="0" w:space="0" w:color="auto"/>
        <w:right w:val="none" w:sz="0" w:space="0" w:color="auto"/>
      </w:divBdr>
    </w:div>
    <w:div w:id="532230888">
      <w:bodyDiv w:val="1"/>
      <w:marLeft w:val="0"/>
      <w:marRight w:val="0"/>
      <w:marTop w:val="0"/>
      <w:marBottom w:val="0"/>
      <w:divBdr>
        <w:top w:val="none" w:sz="0" w:space="0" w:color="auto"/>
        <w:left w:val="none" w:sz="0" w:space="0" w:color="auto"/>
        <w:bottom w:val="none" w:sz="0" w:space="0" w:color="auto"/>
        <w:right w:val="none" w:sz="0" w:space="0" w:color="auto"/>
      </w:divBdr>
    </w:div>
    <w:div w:id="601688124">
      <w:bodyDiv w:val="1"/>
      <w:marLeft w:val="0"/>
      <w:marRight w:val="0"/>
      <w:marTop w:val="0"/>
      <w:marBottom w:val="0"/>
      <w:divBdr>
        <w:top w:val="none" w:sz="0" w:space="0" w:color="auto"/>
        <w:left w:val="none" w:sz="0" w:space="0" w:color="auto"/>
        <w:bottom w:val="none" w:sz="0" w:space="0" w:color="auto"/>
        <w:right w:val="none" w:sz="0" w:space="0" w:color="auto"/>
      </w:divBdr>
      <w:divsChild>
        <w:div w:id="1530098707">
          <w:marLeft w:val="0"/>
          <w:marRight w:val="0"/>
          <w:marTop w:val="0"/>
          <w:marBottom w:val="0"/>
          <w:divBdr>
            <w:top w:val="none" w:sz="0" w:space="0" w:color="auto"/>
            <w:left w:val="none" w:sz="0" w:space="0" w:color="auto"/>
            <w:bottom w:val="none" w:sz="0" w:space="0" w:color="auto"/>
            <w:right w:val="none" w:sz="0" w:space="0" w:color="auto"/>
          </w:divBdr>
          <w:divsChild>
            <w:div w:id="1253514995">
              <w:marLeft w:val="0"/>
              <w:marRight w:val="0"/>
              <w:marTop w:val="0"/>
              <w:marBottom w:val="0"/>
              <w:divBdr>
                <w:top w:val="none" w:sz="0" w:space="0" w:color="auto"/>
                <w:left w:val="none" w:sz="0" w:space="0" w:color="auto"/>
                <w:bottom w:val="none" w:sz="0" w:space="0" w:color="auto"/>
                <w:right w:val="none" w:sz="0" w:space="0" w:color="auto"/>
              </w:divBdr>
              <w:divsChild>
                <w:div w:id="2072118361">
                  <w:marLeft w:val="0"/>
                  <w:marRight w:val="0"/>
                  <w:marTop w:val="0"/>
                  <w:marBottom w:val="0"/>
                  <w:divBdr>
                    <w:top w:val="none" w:sz="0" w:space="0" w:color="auto"/>
                    <w:left w:val="none" w:sz="0" w:space="0" w:color="auto"/>
                    <w:bottom w:val="none" w:sz="0" w:space="0" w:color="auto"/>
                    <w:right w:val="none" w:sz="0" w:space="0" w:color="auto"/>
                  </w:divBdr>
                  <w:divsChild>
                    <w:div w:id="9202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061072">
      <w:bodyDiv w:val="1"/>
      <w:marLeft w:val="0"/>
      <w:marRight w:val="0"/>
      <w:marTop w:val="0"/>
      <w:marBottom w:val="0"/>
      <w:divBdr>
        <w:top w:val="none" w:sz="0" w:space="0" w:color="auto"/>
        <w:left w:val="none" w:sz="0" w:space="0" w:color="auto"/>
        <w:bottom w:val="none" w:sz="0" w:space="0" w:color="auto"/>
        <w:right w:val="none" w:sz="0" w:space="0" w:color="auto"/>
      </w:divBdr>
    </w:div>
    <w:div w:id="702289426">
      <w:bodyDiv w:val="1"/>
      <w:marLeft w:val="0"/>
      <w:marRight w:val="0"/>
      <w:marTop w:val="0"/>
      <w:marBottom w:val="0"/>
      <w:divBdr>
        <w:top w:val="none" w:sz="0" w:space="0" w:color="auto"/>
        <w:left w:val="none" w:sz="0" w:space="0" w:color="auto"/>
        <w:bottom w:val="none" w:sz="0" w:space="0" w:color="auto"/>
        <w:right w:val="none" w:sz="0" w:space="0" w:color="auto"/>
      </w:divBdr>
    </w:div>
    <w:div w:id="739400134">
      <w:bodyDiv w:val="1"/>
      <w:marLeft w:val="0"/>
      <w:marRight w:val="0"/>
      <w:marTop w:val="0"/>
      <w:marBottom w:val="0"/>
      <w:divBdr>
        <w:top w:val="none" w:sz="0" w:space="0" w:color="auto"/>
        <w:left w:val="none" w:sz="0" w:space="0" w:color="auto"/>
        <w:bottom w:val="none" w:sz="0" w:space="0" w:color="auto"/>
        <w:right w:val="none" w:sz="0" w:space="0" w:color="auto"/>
      </w:divBdr>
    </w:div>
    <w:div w:id="752554279">
      <w:bodyDiv w:val="1"/>
      <w:marLeft w:val="0"/>
      <w:marRight w:val="0"/>
      <w:marTop w:val="0"/>
      <w:marBottom w:val="0"/>
      <w:divBdr>
        <w:top w:val="none" w:sz="0" w:space="0" w:color="auto"/>
        <w:left w:val="none" w:sz="0" w:space="0" w:color="auto"/>
        <w:bottom w:val="none" w:sz="0" w:space="0" w:color="auto"/>
        <w:right w:val="none" w:sz="0" w:space="0" w:color="auto"/>
      </w:divBdr>
    </w:div>
    <w:div w:id="758016790">
      <w:bodyDiv w:val="1"/>
      <w:marLeft w:val="0"/>
      <w:marRight w:val="0"/>
      <w:marTop w:val="0"/>
      <w:marBottom w:val="0"/>
      <w:divBdr>
        <w:top w:val="none" w:sz="0" w:space="0" w:color="auto"/>
        <w:left w:val="none" w:sz="0" w:space="0" w:color="auto"/>
        <w:bottom w:val="none" w:sz="0" w:space="0" w:color="auto"/>
        <w:right w:val="none" w:sz="0" w:space="0" w:color="auto"/>
      </w:divBdr>
    </w:div>
    <w:div w:id="817457101">
      <w:bodyDiv w:val="1"/>
      <w:marLeft w:val="0"/>
      <w:marRight w:val="0"/>
      <w:marTop w:val="0"/>
      <w:marBottom w:val="0"/>
      <w:divBdr>
        <w:top w:val="none" w:sz="0" w:space="0" w:color="auto"/>
        <w:left w:val="none" w:sz="0" w:space="0" w:color="auto"/>
        <w:bottom w:val="none" w:sz="0" w:space="0" w:color="auto"/>
        <w:right w:val="none" w:sz="0" w:space="0" w:color="auto"/>
      </w:divBdr>
    </w:div>
    <w:div w:id="852259845">
      <w:bodyDiv w:val="1"/>
      <w:marLeft w:val="0"/>
      <w:marRight w:val="0"/>
      <w:marTop w:val="0"/>
      <w:marBottom w:val="0"/>
      <w:divBdr>
        <w:top w:val="none" w:sz="0" w:space="0" w:color="auto"/>
        <w:left w:val="none" w:sz="0" w:space="0" w:color="auto"/>
        <w:bottom w:val="none" w:sz="0" w:space="0" w:color="auto"/>
        <w:right w:val="none" w:sz="0" w:space="0" w:color="auto"/>
      </w:divBdr>
    </w:div>
    <w:div w:id="906232693">
      <w:bodyDiv w:val="1"/>
      <w:marLeft w:val="0"/>
      <w:marRight w:val="0"/>
      <w:marTop w:val="0"/>
      <w:marBottom w:val="0"/>
      <w:divBdr>
        <w:top w:val="none" w:sz="0" w:space="0" w:color="auto"/>
        <w:left w:val="none" w:sz="0" w:space="0" w:color="auto"/>
        <w:bottom w:val="none" w:sz="0" w:space="0" w:color="auto"/>
        <w:right w:val="none" w:sz="0" w:space="0" w:color="auto"/>
      </w:divBdr>
      <w:divsChild>
        <w:div w:id="1097677873">
          <w:marLeft w:val="0"/>
          <w:marRight w:val="0"/>
          <w:marTop w:val="0"/>
          <w:marBottom w:val="0"/>
          <w:divBdr>
            <w:top w:val="none" w:sz="0" w:space="0" w:color="auto"/>
            <w:left w:val="none" w:sz="0" w:space="0" w:color="auto"/>
            <w:bottom w:val="none" w:sz="0" w:space="0" w:color="auto"/>
            <w:right w:val="none" w:sz="0" w:space="0" w:color="auto"/>
          </w:divBdr>
          <w:divsChild>
            <w:div w:id="1127118000">
              <w:marLeft w:val="0"/>
              <w:marRight w:val="0"/>
              <w:marTop w:val="0"/>
              <w:marBottom w:val="0"/>
              <w:divBdr>
                <w:top w:val="none" w:sz="0" w:space="0" w:color="auto"/>
                <w:left w:val="none" w:sz="0" w:space="0" w:color="auto"/>
                <w:bottom w:val="none" w:sz="0" w:space="0" w:color="auto"/>
                <w:right w:val="none" w:sz="0" w:space="0" w:color="auto"/>
              </w:divBdr>
              <w:divsChild>
                <w:div w:id="86660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901117">
      <w:bodyDiv w:val="1"/>
      <w:marLeft w:val="0"/>
      <w:marRight w:val="0"/>
      <w:marTop w:val="0"/>
      <w:marBottom w:val="0"/>
      <w:divBdr>
        <w:top w:val="none" w:sz="0" w:space="0" w:color="auto"/>
        <w:left w:val="none" w:sz="0" w:space="0" w:color="auto"/>
        <w:bottom w:val="none" w:sz="0" w:space="0" w:color="auto"/>
        <w:right w:val="none" w:sz="0" w:space="0" w:color="auto"/>
      </w:divBdr>
    </w:div>
    <w:div w:id="919216089">
      <w:bodyDiv w:val="1"/>
      <w:marLeft w:val="0"/>
      <w:marRight w:val="0"/>
      <w:marTop w:val="0"/>
      <w:marBottom w:val="0"/>
      <w:divBdr>
        <w:top w:val="none" w:sz="0" w:space="0" w:color="auto"/>
        <w:left w:val="none" w:sz="0" w:space="0" w:color="auto"/>
        <w:bottom w:val="none" w:sz="0" w:space="0" w:color="auto"/>
        <w:right w:val="none" w:sz="0" w:space="0" w:color="auto"/>
      </w:divBdr>
    </w:div>
    <w:div w:id="950089112">
      <w:bodyDiv w:val="1"/>
      <w:marLeft w:val="0"/>
      <w:marRight w:val="0"/>
      <w:marTop w:val="0"/>
      <w:marBottom w:val="0"/>
      <w:divBdr>
        <w:top w:val="none" w:sz="0" w:space="0" w:color="auto"/>
        <w:left w:val="none" w:sz="0" w:space="0" w:color="auto"/>
        <w:bottom w:val="none" w:sz="0" w:space="0" w:color="auto"/>
        <w:right w:val="none" w:sz="0" w:space="0" w:color="auto"/>
      </w:divBdr>
    </w:div>
    <w:div w:id="954285491">
      <w:bodyDiv w:val="1"/>
      <w:marLeft w:val="0"/>
      <w:marRight w:val="0"/>
      <w:marTop w:val="0"/>
      <w:marBottom w:val="0"/>
      <w:divBdr>
        <w:top w:val="none" w:sz="0" w:space="0" w:color="auto"/>
        <w:left w:val="none" w:sz="0" w:space="0" w:color="auto"/>
        <w:bottom w:val="none" w:sz="0" w:space="0" w:color="auto"/>
        <w:right w:val="none" w:sz="0" w:space="0" w:color="auto"/>
      </w:divBdr>
    </w:div>
    <w:div w:id="998388939">
      <w:bodyDiv w:val="1"/>
      <w:marLeft w:val="0"/>
      <w:marRight w:val="0"/>
      <w:marTop w:val="0"/>
      <w:marBottom w:val="0"/>
      <w:divBdr>
        <w:top w:val="none" w:sz="0" w:space="0" w:color="auto"/>
        <w:left w:val="none" w:sz="0" w:space="0" w:color="auto"/>
        <w:bottom w:val="none" w:sz="0" w:space="0" w:color="auto"/>
        <w:right w:val="none" w:sz="0" w:space="0" w:color="auto"/>
      </w:divBdr>
      <w:divsChild>
        <w:div w:id="152259175">
          <w:marLeft w:val="150"/>
          <w:marRight w:val="150"/>
          <w:marTop w:val="0"/>
          <w:marBottom w:val="0"/>
          <w:divBdr>
            <w:top w:val="single" w:sz="6" w:space="0" w:color="FFFFFF"/>
            <w:left w:val="single" w:sz="6" w:space="0" w:color="FFFFFF"/>
            <w:bottom w:val="single" w:sz="6" w:space="0" w:color="FFFFFF"/>
            <w:right w:val="single" w:sz="6" w:space="0" w:color="FFFFFF"/>
          </w:divBdr>
          <w:divsChild>
            <w:div w:id="385835205">
              <w:marLeft w:val="0"/>
              <w:marRight w:val="0"/>
              <w:marTop w:val="0"/>
              <w:marBottom w:val="0"/>
              <w:divBdr>
                <w:top w:val="none" w:sz="0" w:space="0" w:color="auto"/>
                <w:left w:val="none" w:sz="0" w:space="0" w:color="auto"/>
                <w:bottom w:val="none" w:sz="0" w:space="0" w:color="auto"/>
                <w:right w:val="none" w:sz="0" w:space="0" w:color="auto"/>
              </w:divBdr>
              <w:divsChild>
                <w:div w:id="1189686149">
                  <w:marLeft w:val="150"/>
                  <w:marRight w:val="150"/>
                  <w:marTop w:val="300"/>
                  <w:marBottom w:val="150"/>
                  <w:divBdr>
                    <w:top w:val="none" w:sz="0" w:space="0" w:color="auto"/>
                    <w:left w:val="none" w:sz="0" w:space="0" w:color="auto"/>
                    <w:bottom w:val="none" w:sz="0" w:space="0" w:color="auto"/>
                    <w:right w:val="none" w:sz="0" w:space="0" w:color="auto"/>
                  </w:divBdr>
                </w:div>
              </w:divsChild>
            </w:div>
          </w:divsChild>
        </w:div>
        <w:div w:id="2132700159">
          <w:marLeft w:val="150"/>
          <w:marRight w:val="150"/>
          <w:marTop w:val="0"/>
          <w:marBottom w:val="0"/>
          <w:divBdr>
            <w:top w:val="single" w:sz="6" w:space="0" w:color="FFFFFF"/>
            <w:left w:val="single" w:sz="6" w:space="0" w:color="FFFFFF"/>
            <w:bottom w:val="single" w:sz="6" w:space="0" w:color="FFFFFF"/>
            <w:right w:val="single" w:sz="6" w:space="0" w:color="FFFFFF"/>
          </w:divBdr>
          <w:divsChild>
            <w:div w:id="1659727539">
              <w:marLeft w:val="0"/>
              <w:marRight w:val="0"/>
              <w:marTop w:val="0"/>
              <w:marBottom w:val="0"/>
              <w:divBdr>
                <w:top w:val="none" w:sz="0" w:space="0" w:color="auto"/>
                <w:left w:val="none" w:sz="0" w:space="0" w:color="auto"/>
                <w:bottom w:val="none" w:sz="0" w:space="0" w:color="auto"/>
                <w:right w:val="none" w:sz="0" w:space="0" w:color="auto"/>
              </w:divBdr>
              <w:divsChild>
                <w:div w:id="1687515967">
                  <w:marLeft w:val="0"/>
                  <w:marRight w:val="0"/>
                  <w:marTop w:val="0"/>
                  <w:marBottom w:val="0"/>
                  <w:divBdr>
                    <w:top w:val="none" w:sz="0" w:space="0" w:color="auto"/>
                    <w:left w:val="none" w:sz="0" w:space="0" w:color="auto"/>
                    <w:bottom w:val="none" w:sz="0" w:space="0" w:color="auto"/>
                    <w:right w:val="none" w:sz="0" w:space="0" w:color="auto"/>
                  </w:divBdr>
                  <w:divsChild>
                    <w:div w:id="160930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175861">
      <w:bodyDiv w:val="1"/>
      <w:marLeft w:val="0"/>
      <w:marRight w:val="0"/>
      <w:marTop w:val="0"/>
      <w:marBottom w:val="0"/>
      <w:divBdr>
        <w:top w:val="none" w:sz="0" w:space="0" w:color="auto"/>
        <w:left w:val="none" w:sz="0" w:space="0" w:color="auto"/>
        <w:bottom w:val="none" w:sz="0" w:space="0" w:color="auto"/>
        <w:right w:val="none" w:sz="0" w:space="0" w:color="auto"/>
      </w:divBdr>
    </w:div>
    <w:div w:id="1008412399">
      <w:bodyDiv w:val="1"/>
      <w:marLeft w:val="0"/>
      <w:marRight w:val="0"/>
      <w:marTop w:val="0"/>
      <w:marBottom w:val="0"/>
      <w:divBdr>
        <w:top w:val="none" w:sz="0" w:space="0" w:color="auto"/>
        <w:left w:val="none" w:sz="0" w:space="0" w:color="auto"/>
        <w:bottom w:val="none" w:sz="0" w:space="0" w:color="auto"/>
        <w:right w:val="none" w:sz="0" w:space="0" w:color="auto"/>
      </w:divBdr>
      <w:divsChild>
        <w:div w:id="1617054420">
          <w:marLeft w:val="0"/>
          <w:marRight w:val="0"/>
          <w:marTop w:val="0"/>
          <w:marBottom w:val="0"/>
          <w:divBdr>
            <w:top w:val="none" w:sz="0" w:space="0" w:color="auto"/>
            <w:left w:val="none" w:sz="0" w:space="0" w:color="auto"/>
            <w:bottom w:val="none" w:sz="0" w:space="0" w:color="auto"/>
            <w:right w:val="none" w:sz="0" w:space="0" w:color="auto"/>
          </w:divBdr>
          <w:divsChild>
            <w:div w:id="1585064959">
              <w:marLeft w:val="0"/>
              <w:marRight w:val="0"/>
              <w:marTop w:val="0"/>
              <w:marBottom w:val="0"/>
              <w:divBdr>
                <w:top w:val="none" w:sz="0" w:space="0" w:color="auto"/>
                <w:left w:val="none" w:sz="0" w:space="0" w:color="auto"/>
                <w:bottom w:val="none" w:sz="0" w:space="0" w:color="auto"/>
                <w:right w:val="none" w:sz="0" w:space="0" w:color="auto"/>
              </w:divBdr>
              <w:divsChild>
                <w:div w:id="620692119">
                  <w:marLeft w:val="0"/>
                  <w:marRight w:val="0"/>
                  <w:marTop w:val="0"/>
                  <w:marBottom w:val="0"/>
                  <w:divBdr>
                    <w:top w:val="none" w:sz="0" w:space="0" w:color="auto"/>
                    <w:left w:val="none" w:sz="0" w:space="0" w:color="auto"/>
                    <w:bottom w:val="none" w:sz="0" w:space="0" w:color="auto"/>
                    <w:right w:val="none" w:sz="0" w:space="0" w:color="auto"/>
                  </w:divBdr>
                  <w:divsChild>
                    <w:div w:id="196099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767462">
      <w:bodyDiv w:val="1"/>
      <w:marLeft w:val="0"/>
      <w:marRight w:val="0"/>
      <w:marTop w:val="0"/>
      <w:marBottom w:val="0"/>
      <w:divBdr>
        <w:top w:val="none" w:sz="0" w:space="0" w:color="auto"/>
        <w:left w:val="none" w:sz="0" w:space="0" w:color="auto"/>
        <w:bottom w:val="none" w:sz="0" w:space="0" w:color="auto"/>
        <w:right w:val="none" w:sz="0" w:space="0" w:color="auto"/>
      </w:divBdr>
    </w:div>
    <w:div w:id="1079406666">
      <w:bodyDiv w:val="1"/>
      <w:marLeft w:val="0"/>
      <w:marRight w:val="0"/>
      <w:marTop w:val="0"/>
      <w:marBottom w:val="0"/>
      <w:divBdr>
        <w:top w:val="none" w:sz="0" w:space="0" w:color="auto"/>
        <w:left w:val="none" w:sz="0" w:space="0" w:color="auto"/>
        <w:bottom w:val="none" w:sz="0" w:space="0" w:color="auto"/>
        <w:right w:val="none" w:sz="0" w:space="0" w:color="auto"/>
      </w:divBdr>
    </w:div>
    <w:div w:id="1087460348">
      <w:bodyDiv w:val="1"/>
      <w:marLeft w:val="0"/>
      <w:marRight w:val="0"/>
      <w:marTop w:val="0"/>
      <w:marBottom w:val="0"/>
      <w:divBdr>
        <w:top w:val="none" w:sz="0" w:space="0" w:color="auto"/>
        <w:left w:val="none" w:sz="0" w:space="0" w:color="auto"/>
        <w:bottom w:val="none" w:sz="0" w:space="0" w:color="auto"/>
        <w:right w:val="none" w:sz="0" w:space="0" w:color="auto"/>
      </w:divBdr>
    </w:div>
    <w:div w:id="1142691956">
      <w:bodyDiv w:val="1"/>
      <w:marLeft w:val="0"/>
      <w:marRight w:val="0"/>
      <w:marTop w:val="0"/>
      <w:marBottom w:val="0"/>
      <w:divBdr>
        <w:top w:val="none" w:sz="0" w:space="0" w:color="auto"/>
        <w:left w:val="none" w:sz="0" w:space="0" w:color="auto"/>
        <w:bottom w:val="none" w:sz="0" w:space="0" w:color="auto"/>
        <w:right w:val="none" w:sz="0" w:space="0" w:color="auto"/>
      </w:divBdr>
    </w:div>
    <w:div w:id="1171143739">
      <w:bodyDiv w:val="1"/>
      <w:marLeft w:val="0"/>
      <w:marRight w:val="0"/>
      <w:marTop w:val="0"/>
      <w:marBottom w:val="0"/>
      <w:divBdr>
        <w:top w:val="none" w:sz="0" w:space="0" w:color="auto"/>
        <w:left w:val="none" w:sz="0" w:space="0" w:color="auto"/>
        <w:bottom w:val="none" w:sz="0" w:space="0" w:color="auto"/>
        <w:right w:val="none" w:sz="0" w:space="0" w:color="auto"/>
      </w:divBdr>
    </w:div>
    <w:div w:id="1175682531">
      <w:bodyDiv w:val="1"/>
      <w:marLeft w:val="0"/>
      <w:marRight w:val="0"/>
      <w:marTop w:val="0"/>
      <w:marBottom w:val="0"/>
      <w:divBdr>
        <w:top w:val="none" w:sz="0" w:space="0" w:color="auto"/>
        <w:left w:val="none" w:sz="0" w:space="0" w:color="auto"/>
        <w:bottom w:val="none" w:sz="0" w:space="0" w:color="auto"/>
        <w:right w:val="none" w:sz="0" w:space="0" w:color="auto"/>
      </w:divBdr>
    </w:div>
    <w:div w:id="1201169558">
      <w:bodyDiv w:val="1"/>
      <w:marLeft w:val="0"/>
      <w:marRight w:val="0"/>
      <w:marTop w:val="0"/>
      <w:marBottom w:val="0"/>
      <w:divBdr>
        <w:top w:val="none" w:sz="0" w:space="0" w:color="auto"/>
        <w:left w:val="none" w:sz="0" w:space="0" w:color="auto"/>
        <w:bottom w:val="none" w:sz="0" w:space="0" w:color="auto"/>
        <w:right w:val="none" w:sz="0" w:space="0" w:color="auto"/>
      </w:divBdr>
    </w:div>
    <w:div w:id="1238134278">
      <w:bodyDiv w:val="1"/>
      <w:marLeft w:val="0"/>
      <w:marRight w:val="0"/>
      <w:marTop w:val="0"/>
      <w:marBottom w:val="0"/>
      <w:divBdr>
        <w:top w:val="none" w:sz="0" w:space="0" w:color="auto"/>
        <w:left w:val="none" w:sz="0" w:space="0" w:color="auto"/>
        <w:bottom w:val="none" w:sz="0" w:space="0" w:color="auto"/>
        <w:right w:val="none" w:sz="0" w:space="0" w:color="auto"/>
      </w:divBdr>
    </w:div>
    <w:div w:id="1238397753">
      <w:bodyDiv w:val="1"/>
      <w:marLeft w:val="0"/>
      <w:marRight w:val="0"/>
      <w:marTop w:val="0"/>
      <w:marBottom w:val="0"/>
      <w:divBdr>
        <w:top w:val="none" w:sz="0" w:space="0" w:color="auto"/>
        <w:left w:val="none" w:sz="0" w:space="0" w:color="auto"/>
        <w:bottom w:val="none" w:sz="0" w:space="0" w:color="auto"/>
        <w:right w:val="none" w:sz="0" w:space="0" w:color="auto"/>
      </w:divBdr>
    </w:div>
    <w:div w:id="1263949771">
      <w:bodyDiv w:val="1"/>
      <w:marLeft w:val="0"/>
      <w:marRight w:val="0"/>
      <w:marTop w:val="0"/>
      <w:marBottom w:val="0"/>
      <w:divBdr>
        <w:top w:val="none" w:sz="0" w:space="0" w:color="auto"/>
        <w:left w:val="none" w:sz="0" w:space="0" w:color="auto"/>
        <w:bottom w:val="none" w:sz="0" w:space="0" w:color="auto"/>
        <w:right w:val="none" w:sz="0" w:space="0" w:color="auto"/>
      </w:divBdr>
    </w:div>
    <w:div w:id="1271819846">
      <w:bodyDiv w:val="1"/>
      <w:marLeft w:val="0"/>
      <w:marRight w:val="0"/>
      <w:marTop w:val="0"/>
      <w:marBottom w:val="0"/>
      <w:divBdr>
        <w:top w:val="none" w:sz="0" w:space="0" w:color="auto"/>
        <w:left w:val="none" w:sz="0" w:space="0" w:color="auto"/>
        <w:bottom w:val="none" w:sz="0" w:space="0" w:color="auto"/>
        <w:right w:val="none" w:sz="0" w:space="0" w:color="auto"/>
      </w:divBdr>
      <w:divsChild>
        <w:div w:id="863053675">
          <w:marLeft w:val="0"/>
          <w:marRight w:val="0"/>
          <w:marTop w:val="120"/>
          <w:marBottom w:val="120"/>
          <w:divBdr>
            <w:top w:val="none" w:sz="0" w:space="0" w:color="auto"/>
            <w:left w:val="none" w:sz="0" w:space="0" w:color="auto"/>
            <w:bottom w:val="none" w:sz="0" w:space="0" w:color="auto"/>
            <w:right w:val="none" w:sz="0" w:space="0" w:color="auto"/>
          </w:divBdr>
        </w:div>
      </w:divsChild>
    </w:div>
    <w:div w:id="1298341797">
      <w:bodyDiv w:val="1"/>
      <w:marLeft w:val="0"/>
      <w:marRight w:val="0"/>
      <w:marTop w:val="0"/>
      <w:marBottom w:val="0"/>
      <w:divBdr>
        <w:top w:val="none" w:sz="0" w:space="0" w:color="auto"/>
        <w:left w:val="none" w:sz="0" w:space="0" w:color="auto"/>
        <w:bottom w:val="none" w:sz="0" w:space="0" w:color="auto"/>
        <w:right w:val="none" w:sz="0" w:space="0" w:color="auto"/>
      </w:divBdr>
    </w:div>
    <w:div w:id="1365207116">
      <w:bodyDiv w:val="1"/>
      <w:marLeft w:val="0"/>
      <w:marRight w:val="0"/>
      <w:marTop w:val="0"/>
      <w:marBottom w:val="0"/>
      <w:divBdr>
        <w:top w:val="none" w:sz="0" w:space="0" w:color="auto"/>
        <w:left w:val="none" w:sz="0" w:space="0" w:color="auto"/>
        <w:bottom w:val="none" w:sz="0" w:space="0" w:color="auto"/>
        <w:right w:val="none" w:sz="0" w:space="0" w:color="auto"/>
      </w:divBdr>
    </w:div>
    <w:div w:id="1463646887">
      <w:bodyDiv w:val="1"/>
      <w:marLeft w:val="0"/>
      <w:marRight w:val="0"/>
      <w:marTop w:val="0"/>
      <w:marBottom w:val="0"/>
      <w:divBdr>
        <w:top w:val="none" w:sz="0" w:space="0" w:color="auto"/>
        <w:left w:val="none" w:sz="0" w:space="0" w:color="auto"/>
        <w:bottom w:val="none" w:sz="0" w:space="0" w:color="auto"/>
        <w:right w:val="none" w:sz="0" w:space="0" w:color="auto"/>
      </w:divBdr>
    </w:div>
    <w:div w:id="1491871153">
      <w:bodyDiv w:val="1"/>
      <w:marLeft w:val="0"/>
      <w:marRight w:val="0"/>
      <w:marTop w:val="0"/>
      <w:marBottom w:val="0"/>
      <w:divBdr>
        <w:top w:val="none" w:sz="0" w:space="0" w:color="auto"/>
        <w:left w:val="none" w:sz="0" w:space="0" w:color="auto"/>
        <w:bottom w:val="none" w:sz="0" w:space="0" w:color="auto"/>
        <w:right w:val="none" w:sz="0" w:space="0" w:color="auto"/>
      </w:divBdr>
    </w:div>
    <w:div w:id="1497762447">
      <w:bodyDiv w:val="1"/>
      <w:marLeft w:val="0"/>
      <w:marRight w:val="0"/>
      <w:marTop w:val="0"/>
      <w:marBottom w:val="0"/>
      <w:divBdr>
        <w:top w:val="none" w:sz="0" w:space="0" w:color="auto"/>
        <w:left w:val="none" w:sz="0" w:space="0" w:color="auto"/>
        <w:bottom w:val="none" w:sz="0" w:space="0" w:color="auto"/>
        <w:right w:val="none" w:sz="0" w:space="0" w:color="auto"/>
      </w:divBdr>
    </w:div>
    <w:div w:id="1503813282">
      <w:bodyDiv w:val="1"/>
      <w:marLeft w:val="0"/>
      <w:marRight w:val="0"/>
      <w:marTop w:val="0"/>
      <w:marBottom w:val="0"/>
      <w:divBdr>
        <w:top w:val="none" w:sz="0" w:space="0" w:color="auto"/>
        <w:left w:val="none" w:sz="0" w:space="0" w:color="auto"/>
        <w:bottom w:val="none" w:sz="0" w:space="0" w:color="auto"/>
        <w:right w:val="none" w:sz="0" w:space="0" w:color="auto"/>
      </w:divBdr>
    </w:div>
    <w:div w:id="1520239442">
      <w:bodyDiv w:val="1"/>
      <w:marLeft w:val="0"/>
      <w:marRight w:val="0"/>
      <w:marTop w:val="0"/>
      <w:marBottom w:val="0"/>
      <w:divBdr>
        <w:top w:val="none" w:sz="0" w:space="0" w:color="auto"/>
        <w:left w:val="none" w:sz="0" w:space="0" w:color="auto"/>
        <w:bottom w:val="none" w:sz="0" w:space="0" w:color="auto"/>
        <w:right w:val="none" w:sz="0" w:space="0" w:color="auto"/>
      </w:divBdr>
    </w:div>
    <w:div w:id="1561818217">
      <w:bodyDiv w:val="1"/>
      <w:marLeft w:val="0"/>
      <w:marRight w:val="0"/>
      <w:marTop w:val="0"/>
      <w:marBottom w:val="0"/>
      <w:divBdr>
        <w:top w:val="none" w:sz="0" w:space="0" w:color="auto"/>
        <w:left w:val="none" w:sz="0" w:space="0" w:color="auto"/>
        <w:bottom w:val="none" w:sz="0" w:space="0" w:color="auto"/>
        <w:right w:val="none" w:sz="0" w:space="0" w:color="auto"/>
      </w:divBdr>
    </w:div>
    <w:div w:id="1565487695">
      <w:bodyDiv w:val="1"/>
      <w:marLeft w:val="0"/>
      <w:marRight w:val="0"/>
      <w:marTop w:val="0"/>
      <w:marBottom w:val="0"/>
      <w:divBdr>
        <w:top w:val="none" w:sz="0" w:space="0" w:color="auto"/>
        <w:left w:val="none" w:sz="0" w:space="0" w:color="auto"/>
        <w:bottom w:val="none" w:sz="0" w:space="0" w:color="auto"/>
        <w:right w:val="none" w:sz="0" w:space="0" w:color="auto"/>
      </w:divBdr>
    </w:div>
    <w:div w:id="1591696284">
      <w:bodyDiv w:val="1"/>
      <w:marLeft w:val="0"/>
      <w:marRight w:val="0"/>
      <w:marTop w:val="0"/>
      <w:marBottom w:val="0"/>
      <w:divBdr>
        <w:top w:val="none" w:sz="0" w:space="0" w:color="auto"/>
        <w:left w:val="none" w:sz="0" w:space="0" w:color="auto"/>
        <w:bottom w:val="none" w:sz="0" w:space="0" w:color="auto"/>
        <w:right w:val="none" w:sz="0" w:space="0" w:color="auto"/>
      </w:divBdr>
    </w:div>
    <w:div w:id="1622959591">
      <w:bodyDiv w:val="1"/>
      <w:marLeft w:val="0"/>
      <w:marRight w:val="0"/>
      <w:marTop w:val="0"/>
      <w:marBottom w:val="0"/>
      <w:divBdr>
        <w:top w:val="none" w:sz="0" w:space="0" w:color="auto"/>
        <w:left w:val="none" w:sz="0" w:space="0" w:color="auto"/>
        <w:bottom w:val="none" w:sz="0" w:space="0" w:color="auto"/>
        <w:right w:val="none" w:sz="0" w:space="0" w:color="auto"/>
      </w:divBdr>
    </w:div>
    <w:div w:id="1624924026">
      <w:bodyDiv w:val="1"/>
      <w:marLeft w:val="0"/>
      <w:marRight w:val="0"/>
      <w:marTop w:val="0"/>
      <w:marBottom w:val="0"/>
      <w:divBdr>
        <w:top w:val="none" w:sz="0" w:space="0" w:color="auto"/>
        <w:left w:val="none" w:sz="0" w:space="0" w:color="auto"/>
        <w:bottom w:val="none" w:sz="0" w:space="0" w:color="auto"/>
        <w:right w:val="none" w:sz="0" w:space="0" w:color="auto"/>
      </w:divBdr>
    </w:div>
    <w:div w:id="1696879483">
      <w:bodyDiv w:val="1"/>
      <w:marLeft w:val="0"/>
      <w:marRight w:val="0"/>
      <w:marTop w:val="0"/>
      <w:marBottom w:val="0"/>
      <w:divBdr>
        <w:top w:val="none" w:sz="0" w:space="0" w:color="auto"/>
        <w:left w:val="none" w:sz="0" w:space="0" w:color="auto"/>
        <w:bottom w:val="none" w:sz="0" w:space="0" w:color="auto"/>
        <w:right w:val="none" w:sz="0" w:space="0" w:color="auto"/>
      </w:divBdr>
    </w:div>
    <w:div w:id="1723672767">
      <w:bodyDiv w:val="1"/>
      <w:marLeft w:val="0"/>
      <w:marRight w:val="0"/>
      <w:marTop w:val="0"/>
      <w:marBottom w:val="0"/>
      <w:divBdr>
        <w:top w:val="none" w:sz="0" w:space="0" w:color="auto"/>
        <w:left w:val="none" w:sz="0" w:space="0" w:color="auto"/>
        <w:bottom w:val="none" w:sz="0" w:space="0" w:color="auto"/>
        <w:right w:val="none" w:sz="0" w:space="0" w:color="auto"/>
      </w:divBdr>
      <w:divsChild>
        <w:div w:id="1207985458">
          <w:marLeft w:val="150"/>
          <w:marRight w:val="150"/>
          <w:marTop w:val="0"/>
          <w:marBottom w:val="0"/>
          <w:divBdr>
            <w:top w:val="single" w:sz="6" w:space="0" w:color="FFFFFF"/>
            <w:left w:val="single" w:sz="6" w:space="0" w:color="FFFFFF"/>
            <w:bottom w:val="single" w:sz="6" w:space="0" w:color="FFFFFF"/>
            <w:right w:val="single" w:sz="6" w:space="0" w:color="FFFFFF"/>
          </w:divBdr>
          <w:divsChild>
            <w:div w:id="1840463541">
              <w:marLeft w:val="0"/>
              <w:marRight w:val="0"/>
              <w:marTop w:val="0"/>
              <w:marBottom w:val="0"/>
              <w:divBdr>
                <w:top w:val="none" w:sz="0" w:space="0" w:color="auto"/>
                <w:left w:val="none" w:sz="0" w:space="0" w:color="auto"/>
                <w:bottom w:val="none" w:sz="0" w:space="0" w:color="auto"/>
                <w:right w:val="none" w:sz="0" w:space="0" w:color="auto"/>
              </w:divBdr>
              <w:divsChild>
                <w:div w:id="1087575458">
                  <w:marLeft w:val="150"/>
                  <w:marRight w:val="150"/>
                  <w:marTop w:val="300"/>
                  <w:marBottom w:val="150"/>
                  <w:divBdr>
                    <w:top w:val="none" w:sz="0" w:space="0" w:color="auto"/>
                    <w:left w:val="none" w:sz="0" w:space="0" w:color="auto"/>
                    <w:bottom w:val="none" w:sz="0" w:space="0" w:color="auto"/>
                    <w:right w:val="none" w:sz="0" w:space="0" w:color="auto"/>
                  </w:divBdr>
                </w:div>
              </w:divsChild>
            </w:div>
          </w:divsChild>
        </w:div>
        <w:div w:id="1347168678">
          <w:marLeft w:val="150"/>
          <w:marRight w:val="150"/>
          <w:marTop w:val="0"/>
          <w:marBottom w:val="0"/>
          <w:divBdr>
            <w:top w:val="single" w:sz="6" w:space="0" w:color="FFFFFF"/>
            <w:left w:val="single" w:sz="6" w:space="0" w:color="FFFFFF"/>
            <w:bottom w:val="single" w:sz="6" w:space="0" w:color="FFFFFF"/>
            <w:right w:val="single" w:sz="6" w:space="0" w:color="FFFFFF"/>
          </w:divBdr>
          <w:divsChild>
            <w:div w:id="1396314709">
              <w:marLeft w:val="0"/>
              <w:marRight w:val="0"/>
              <w:marTop w:val="0"/>
              <w:marBottom w:val="0"/>
              <w:divBdr>
                <w:top w:val="none" w:sz="0" w:space="0" w:color="auto"/>
                <w:left w:val="none" w:sz="0" w:space="0" w:color="auto"/>
                <w:bottom w:val="none" w:sz="0" w:space="0" w:color="auto"/>
                <w:right w:val="none" w:sz="0" w:space="0" w:color="auto"/>
              </w:divBdr>
              <w:divsChild>
                <w:div w:id="1340353534">
                  <w:marLeft w:val="0"/>
                  <w:marRight w:val="0"/>
                  <w:marTop w:val="0"/>
                  <w:marBottom w:val="0"/>
                  <w:divBdr>
                    <w:top w:val="none" w:sz="0" w:space="0" w:color="auto"/>
                    <w:left w:val="none" w:sz="0" w:space="0" w:color="auto"/>
                    <w:bottom w:val="none" w:sz="0" w:space="0" w:color="auto"/>
                    <w:right w:val="none" w:sz="0" w:space="0" w:color="auto"/>
                  </w:divBdr>
                  <w:divsChild>
                    <w:div w:id="111208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424236">
      <w:bodyDiv w:val="1"/>
      <w:marLeft w:val="0"/>
      <w:marRight w:val="0"/>
      <w:marTop w:val="0"/>
      <w:marBottom w:val="0"/>
      <w:divBdr>
        <w:top w:val="none" w:sz="0" w:space="0" w:color="auto"/>
        <w:left w:val="none" w:sz="0" w:space="0" w:color="auto"/>
        <w:bottom w:val="none" w:sz="0" w:space="0" w:color="auto"/>
        <w:right w:val="none" w:sz="0" w:space="0" w:color="auto"/>
      </w:divBdr>
    </w:div>
    <w:div w:id="1754666147">
      <w:bodyDiv w:val="1"/>
      <w:marLeft w:val="0"/>
      <w:marRight w:val="0"/>
      <w:marTop w:val="0"/>
      <w:marBottom w:val="0"/>
      <w:divBdr>
        <w:top w:val="none" w:sz="0" w:space="0" w:color="auto"/>
        <w:left w:val="none" w:sz="0" w:space="0" w:color="auto"/>
        <w:bottom w:val="none" w:sz="0" w:space="0" w:color="auto"/>
        <w:right w:val="none" w:sz="0" w:space="0" w:color="auto"/>
      </w:divBdr>
    </w:div>
    <w:div w:id="1804957145">
      <w:bodyDiv w:val="1"/>
      <w:marLeft w:val="0"/>
      <w:marRight w:val="0"/>
      <w:marTop w:val="0"/>
      <w:marBottom w:val="0"/>
      <w:divBdr>
        <w:top w:val="none" w:sz="0" w:space="0" w:color="auto"/>
        <w:left w:val="none" w:sz="0" w:space="0" w:color="auto"/>
        <w:bottom w:val="none" w:sz="0" w:space="0" w:color="auto"/>
        <w:right w:val="none" w:sz="0" w:space="0" w:color="auto"/>
      </w:divBdr>
    </w:div>
    <w:div w:id="1863668698">
      <w:bodyDiv w:val="1"/>
      <w:marLeft w:val="0"/>
      <w:marRight w:val="0"/>
      <w:marTop w:val="0"/>
      <w:marBottom w:val="0"/>
      <w:divBdr>
        <w:top w:val="none" w:sz="0" w:space="0" w:color="auto"/>
        <w:left w:val="none" w:sz="0" w:space="0" w:color="auto"/>
        <w:bottom w:val="none" w:sz="0" w:space="0" w:color="auto"/>
        <w:right w:val="none" w:sz="0" w:space="0" w:color="auto"/>
      </w:divBdr>
    </w:div>
    <w:div w:id="1873574185">
      <w:bodyDiv w:val="1"/>
      <w:marLeft w:val="0"/>
      <w:marRight w:val="0"/>
      <w:marTop w:val="0"/>
      <w:marBottom w:val="0"/>
      <w:divBdr>
        <w:top w:val="none" w:sz="0" w:space="0" w:color="auto"/>
        <w:left w:val="none" w:sz="0" w:space="0" w:color="auto"/>
        <w:bottom w:val="none" w:sz="0" w:space="0" w:color="auto"/>
        <w:right w:val="none" w:sz="0" w:space="0" w:color="auto"/>
      </w:divBdr>
    </w:div>
    <w:div w:id="1929188028">
      <w:bodyDiv w:val="1"/>
      <w:marLeft w:val="0"/>
      <w:marRight w:val="0"/>
      <w:marTop w:val="0"/>
      <w:marBottom w:val="0"/>
      <w:divBdr>
        <w:top w:val="none" w:sz="0" w:space="0" w:color="auto"/>
        <w:left w:val="none" w:sz="0" w:space="0" w:color="auto"/>
        <w:bottom w:val="none" w:sz="0" w:space="0" w:color="auto"/>
        <w:right w:val="none" w:sz="0" w:space="0" w:color="auto"/>
      </w:divBdr>
    </w:div>
    <w:div w:id="1931423830">
      <w:bodyDiv w:val="1"/>
      <w:marLeft w:val="0"/>
      <w:marRight w:val="0"/>
      <w:marTop w:val="0"/>
      <w:marBottom w:val="0"/>
      <w:divBdr>
        <w:top w:val="none" w:sz="0" w:space="0" w:color="auto"/>
        <w:left w:val="none" w:sz="0" w:space="0" w:color="auto"/>
        <w:bottom w:val="none" w:sz="0" w:space="0" w:color="auto"/>
        <w:right w:val="none" w:sz="0" w:space="0" w:color="auto"/>
      </w:divBdr>
    </w:div>
    <w:div w:id="1938711967">
      <w:bodyDiv w:val="1"/>
      <w:marLeft w:val="0"/>
      <w:marRight w:val="0"/>
      <w:marTop w:val="0"/>
      <w:marBottom w:val="0"/>
      <w:divBdr>
        <w:top w:val="none" w:sz="0" w:space="0" w:color="auto"/>
        <w:left w:val="none" w:sz="0" w:space="0" w:color="auto"/>
        <w:bottom w:val="none" w:sz="0" w:space="0" w:color="auto"/>
        <w:right w:val="none" w:sz="0" w:space="0" w:color="auto"/>
      </w:divBdr>
    </w:div>
    <w:div w:id="1950354342">
      <w:bodyDiv w:val="1"/>
      <w:marLeft w:val="0"/>
      <w:marRight w:val="0"/>
      <w:marTop w:val="0"/>
      <w:marBottom w:val="0"/>
      <w:divBdr>
        <w:top w:val="none" w:sz="0" w:space="0" w:color="auto"/>
        <w:left w:val="none" w:sz="0" w:space="0" w:color="auto"/>
        <w:bottom w:val="none" w:sz="0" w:space="0" w:color="auto"/>
        <w:right w:val="none" w:sz="0" w:space="0" w:color="auto"/>
      </w:divBdr>
    </w:div>
    <w:div w:id="1987080665">
      <w:bodyDiv w:val="1"/>
      <w:marLeft w:val="0"/>
      <w:marRight w:val="0"/>
      <w:marTop w:val="0"/>
      <w:marBottom w:val="0"/>
      <w:divBdr>
        <w:top w:val="none" w:sz="0" w:space="0" w:color="auto"/>
        <w:left w:val="none" w:sz="0" w:space="0" w:color="auto"/>
        <w:bottom w:val="none" w:sz="0" w:space="0" w:color="auto"/>
        <w:right w:val="none" w:sz="0" w:space="0" w:color="auto"/>
      </w:divBdr>
    </w:div>
    <w:div w:id="1989750917">
      <w:bodyDiv w:val="1"/>
      <w:marLeft w:val="0"/>
      <w:marRight w:val="0"/>
      <w:marTop w:val="0"/>
      <w:marBottom w:val="0"/>
      <w:divBdr>
        <w:top w:val="none" w:sz="0" w:space="0" w:color="auto"/>
        <w:left w:val="none" w:sz="0" w:space="0" w:color="auto"/>
        <w:bottom w:val="none" w:sz="0" w:space="0" w:color="auto"/>
        <w:right w:val="none" w:sz="0" w:space="0" w:color="auto"/>
      </w:divBdr>
      <w:divsChild>
        <w:div w:id="1308633838">
          <w:marLeft w:val="0"/>
          <w:marRight w:val="0"/>
          <w:marTop w:val="120"/>
          <w:marBottom w:val="120"/>
          <w:divBdr>
            <w:top w:val="none" w:sz="0" w:space="0" w:color="auto"/>
            <w:left w:val="none" w:sz="0" w:space="0" w:color="auto"/>
            <w:bottom w:val="none" w:sz="0" w:space="0" w:color="auto"/>
            <w:right w:val="none" w:sz="0" w:space="0" w:color="auto"/>
          </w:divBdr>
        </w:div>
      </w:divsChild>
    </w:div>
    <w:div w:id="2049835290">
      <w:bodyDiv w:val="1"/>
      <w:marLeft w:val="0"/>
      <w:marRight w:val="0"/>
      <w:marTop w:val="0"/>
      <w:marBottom w:val="0"/>
      <w:divBdr>
        <w:top w:val="none" w:sz="0" w:space="0" w:color="auto"/>
        <w:left w:val="none" w:sz="0" w:space="0" w:color="auto"/>
        <w:bottom w:val="none" w:sz="0" w:space="0" w:color="auto"/>
        <w:right w:val="none" w:sz="0" w:space="0" w:color="auto"/>
      </w:divBdr>
    </w:div>
    <w:div w:id="2082101213">
      <w:bodyDiv w:val="1"/>
      <w:marLeft w:val="0"/>
      <w:marRight w:val="0"/>
      <w:marTop w:val="0"/>
      <w:marBottom w:val="0"/>
      <w:divBdr>
        <w:top w:val="none" w:sz="0" w:space="0" w:color="auto"/>
        <w:left w:val="none" w:sz="0" w:space="0" w:color="auto"/>
        <w:bottom w:val="none" w:sz="0" w:space="0" w:color="auto"/>
        <w:right w:val="none" w:sz="0" w:space="0" w:color="auto"/>
      </w:divBdr>
    </w:div>
    <w:div w:id="2088569146">
      <w:bodyDiv w:val="1"/>
      <w:marLeft w:val="0"/>
      <w:marRight w:val="0"/>
      <w:marTop w:val="0"/>
      <w:marBottom w:val="0"/>
      <w:divBdr>
        <w:top w:val="none" w:sz="0" w:space="0" w:color="auto"/>
        <w:left w:val="none" w:sz="0" w:space="0" w:color="auto"/>
        <w:bottom w:val="none" w:sz="0" w:space="0" w:color="auto"/>
        <w:right w:val="none" w:sz="0" w:space="0" w:color="auto"/>
      </w:divBdr>
      <w:divsChild>
        <w:div w:id="618990446">
          <w:marLeft w:val="0"/>
          <w:marRight w:val="0"/>
          <w:marTop w:val="0"/>
          <w:marBottom w:val="0"/>
          <w:divBdr>
            <w:top w:val="none" w:sz="0" w:space="0" w:color="auto"/>
            <w:left w:val="none" w:sz="0" w:space="0" w:color="auto"/>
            <w:bottom w:val="none" w:sz="0" w:space="0" w:color="auto"/>
            <w:right w:val="none" w:sz="0" w:space="0" w:color="auto"/>
          </w:divBdr>
          <w:divsChild>
            <w:div w:id="884171600">
              <w:marLeft w:val="0"/>
              <w:marRight w:val="0"/>
              <w:marTop w:val="0"/>
              <w:marBottom w:val="0"/>
              <w:divBdr>
                <w:top w:val="none" w:sz="0" w:space="0" w:color="auto"/>
                <w:left w:val="none" w:sz="0" w:space="0" w:color="auto"/>
                <w:bottom w:val="none" w:sz="0" w:space="0" w:color="auto"/>
                <w:right w:val="none" w:sz="0" w:space="0" w:color="auto"/>
              </w:divBdr>
              <w:divsChild>
                <w:div w:id="6596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03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forces.com/contest/1444" TargetMode="External"/><Relationship Id="rId18" Type="http://schemas.openxmlformats.org/officeDocument/2006/relationships/hyperlink" Target="https://codeforces.com/contest/1458" TargetMode="External"/><Relationship Id="rId26" Type="http://schemas.openxmlformats.org/officeDocument/2006/relationships/hyperlink" Target="https://codeforces.com/contest/1503" TargetMode="External"/><Relationship Id="rId39" Type="http://schemas.openxmlformats.org/officeDocument/2006/relationships/fontTable" Target="fontTable.xml"/><Relationship Id="rId21" Type="http://schemas.openxmlformats.org/officeDocument/2006/relationships/hyperlink" Target="https://codeforces.com/contest/1477" TargetMode="External"/><Relationship Id="rId34" Type="http://schemas.openxmlformats.org/officeDocument/2006/relationships/chart" Target="charts/chart2.xm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codeforces.com/contest/1439" TargetMode="External"/><Relationship Id="rId20" Type="http://schemas.openxmlformats.org/officeDocument/2006/relationships/hyperlink" Target="https://codeforces.com/contest/1470" TargetMode="External"/><Relationship Id="rId29" Type="http://schemas.openxmlformats.org/officeDocument/2006/relationships/hyperlink" Target="https://codeforces.com/contest/1540" TargetMode="External"/><Relationship Id="rId41"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opisthokonta.net/?p=1387" TargetMode="External"/><Relationship Id="rId24" Type="http://schemas.openxmlformats.org/officeDocument/2006/relationships/hyperlink" Target="https://codeforces.com/contest/1500" TargetMode="External"/><Relationship Id="rId32" Type="http://schemas.openxmlformats.org/officeDocument/2006/relationships/hyperlink" Target="https://github.com/QAQrz/Codeforces-Rating-System/blob/master/spider_txt.py" TargetMode="External"/><Relationship Id="rId37" Type="http://schemas.openxmlformats.org/officeDocument/2006/relationships/chart" Target="charts/chart5.xml"/><Relationship Id="rId40" Type="http://schemas.microsoft.com/office/2011/relationships/people" Target="people.xml"/><Relationship Id="rId5" Type="http://schemas.openxmlformats.org/officeDocument/2006/relationships/comments" Target="comments.xml"/><Relationship Id="rId15" Type="http://schemas.openxmlformats.org/officeDocument/2006/relationships/hyperlink" Target="https://codeforces.com/contest/1446" TargetMode="External"/><Relationship Id="rId23" Type="http://schemas.openxmlformats.org/officeDocument/2006/relationships/hyperlink" Target="https://codeforces.com/contest/1495" TargetMode="External"/><Relationship Id="rId28" Type="http://schemas.openxmlformats.org/officeDocument/2006/relationships/hyperlink" Target="https://codeforces.com/contest/1528" TargetMode="External"/><Relationship Id="rId36" Type="http://schemas.openxmlformats.org/officeDocument/2006/relationships/chart" Target="charts/chart4.xml"/><Relationship Id="rId10" Type="http://schemas.openxmlformats.org/officeDocument/2006/relationships/hyperlink" Target="https://codeforces.com/contest/1561/standings" TargetMode="External"/><Relationship Id="rId19" Type="http://schemas.openxmlformats.org/officeDocument/2006/relationships/hyperlink" Target="https://codeforces.com/contest/1464" TargetMode="External"/><Relationship Id="rId31" Type="http://schemas.openxmlformats.org/officeDocument/2006/relationships/hyperlink" Target="https://codeforces.com/contest/1548" TargetMode="External"/><Relationship Id="rId4" Type="http://schemas.openxmlformats.org/officeDocument/2006/relationships/webSettings" Target="webSettings.xml"/><Relationship Id="rId9" Type="http://schemas.openxmlformats.org/officeDocument/2006/relationships/hyperlink" Target="https://codeforces.com/" TargetMode="External"/><Relationship Id="rId14" Type="http://schemas.openxmlformats.org/officeDocument/2006/relationships/hyperlink" Target="https://codeforces.com/contest/1442" TargetMode="External"/><Relationship Id="rId22" Type="http://schemas.openxmlformats.org/officeDocument/2006/relationships/hyperlink" Target="https://codeforces.com/contest/1479" TargetMode="External"/><Relationship Id="rId27" Type="http://schemas.openxmlformats.org/officeDocument/2006/relationships/hyperlink" Target="https://codeforces.com/contest/1508" TargetMode="External"/><Relationship Id="rId30" Type="http://schemas.openxmlformats.org/officeDocument/2006/relationships/hyperlink" Target="https://codeforces.com/contest/1545" TargetMode="External"/><Relationship Id="rId35" Type="http://schemas.openxmlformats.org/officeDocument/2006/relationships/chart" Target="charts/chart3.xml"/><Relationship Id="rId8" Type="http://schemas.microsoft.com/office/2018/08/relationships/commentsExtensible" Target="commentsExtensible.xml"/><Relationship Id="rId3" Type="http://schemas.openxmlformats.org/officeDocument/2006/relationships/settings" Target="settings.xml"/><Relationship Id="rId12" Type="http://schemas.openxmlformats.org/officeDocument/2006/relationships/hyperlink" Target="https://codeforces.com/contest/1416" TargetMode="External"/><Relationship Id="rId17" Type="http://schemas.openxmlformats.org/officeDocument/2006/relationships/hyperlink" Target="https://codeforces.com/contest/1456" TargetMode="External"/><Relationship Id="rId25" Type="http://schemas.openxmlformats.org/officeDocument/2006/relationships/hyperlink" Target="https://codeforces.com/contest/1483" TargetMode="External"/><Relationship Id="rId33" Type="http://schemas.openxmlformats.org/officeDocument/2006/relationships/chart" Target="charts/chart1.xml"/><Relationship Id="rId38"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tanleyyang\Desktop\IB%20&#30456;&#20851;\Pioneer\github&#20195;&#30721;\tests\AMSE.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tanleyyang\Desktop\IB%20&#30456;&#20851;\Pioneer\github&#20195;&#30721;\tests\AMSE.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stanleyyang\Desktop\IB%20&#30456;&#20851;\Pioneer\github&#20195;&#30721;\tests\AMSE.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stanleyyang/Desktop/IB%20&#30456;&#20851;/Pioneer/github&#20195;&#30721;/tests/AMSE2.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stanleyyang/Desktop/IB%20&#30456;&#20851;/Pioneer/github&#20195;&#30721;/tests/AMSE2.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stanleyyang\Desktop\IB%20&#30456;&#20851;\Pioneer\github&#20195;&#30721;\tests\AMSE2.csv"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N"/>
        </a:p>
      </c:txPr>
    </c:title>
    <c:autoTitleDeleted val="0"/>
    <c:plotArea>
      <c:layout/>
      <c:scatterChart>
        <c:scatterStyle val="lineMarker"/>
        <c:varyColors val="0"/>
        <c:ser>
          <c:idx val="0"/>
          <c:order val="0"/>
          <c:tx>
            <c:strRef>
              <c:f>AMSE!$B$1</c:f>
              <c:strCache>
                <c:ptCount val="1"/>
                <c:pt idx="0">
                  <c:v>AMSE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AMSE!$A$2:$A$23</c:f>
              <c:numCache>
                <c:formatCode>General</c:formatCode>
                <c:ptCount val="22"/>
                <c:pt idx="0">
                  <c:v>-1</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numCache>
            </c:numRef>
          </c:xVal>
          <c:yVal>
            <c:numRef>
              <c:f>AMSE!$B$2:$B$23</c:f>
              <c:numCache>
                <c:formatCode>General</c:formatCode>
                <c:ptCount val="22"/>
                <c:pt idx="0">
                  <c:v>0.75754299999999997</c:v>
                </c:pt>
                <c:pt idx="1">
                  <c:v>0.36861899999999997</c:v>
                </c:pt>
                <c:pt idx="2">
                  <c:v>0.12281599999999999</c:v>
                </c:pt>
                <c:pt idx="3">
                  <c:v>0.12180000000000001</c:v>
                </c:pt>
                <c:pt idx="4">
                  <c:v>0.177011</c:v>
                </c:pt>
                <c:pt idx="5">
                  <c:v>0.22797100000000001</c:v>
                </c:pt>
                <c:pt idx="6">
                  <c:v>0.26718700000000001</c:v>
                </c:pt>
                <c:pt idx="7">
                  <c:v>0.29685699999999998</c:v>
                </c:pt>
                <c:pt idx="8">
                  <c:v>0.31971100000000002</c:v>
                </c:pt>
                <c:pt idx="9">
                  <c:v>0.33773500000000001</c:v>
                </c:pt>
                <c:pt idx="10">
                  <c:v>0.352267</c:v>
                </c:pt>
                <c:pt idx="11">
                  <c:v>0.364209</c:v>
                </c:pt>
                <c:pt idx="12">
                  <c:v>0.37418299999999999</c:v>
                </c:pt>
                <c:pt idx="13">
                  <c:v>0.382629</c:v>
                </c:pt>
                <c:pt idx="14">
                  <c:v>0.38986599999999999</c:v>
                </c:pt>
                <c:pt idx="15">
                  <c:v>0.39613300000000001</c:v>
                </c:pt>
                <c:pt idx="16">
                  <c:v>0.401611</c:v>
                </c:pt>
                <c:pt idx="17">
                  <c:v>0.40643899999999999</c:v>
                </c:pt>
                <c:pt idx="18">
                  <c:v>0.41072700000000001</c:v>
                </c:pt>
                <c:pt idx="19">
                  <c:v>0.41455999999999998</c:v>
                </c:pt>
                <c:pt idx="20">
                  <c:v>0.41800599999999999</c:v>
                </c:pt>
                <c:pt idx="21">
                  <c:v>0.421122</c:v>
                </c:pt>
              </c:numCache>
            </c:numRef>
          </c:yVal>
          <c:smooth val="0"/>
          <c:extLst>
            <c:ext xmlns:c16="http://schemas.microsoft.com/office/drawing/2014/chart" uri="{C3380CC4-5D6E-409C-BE32-E72D297353CC}">
              <c16:uniqueId val="{00000000-7D40-4748-B80D-30CEFE7F8986}"/>
            </c:ext>
          </c:extLst>
        </c:ser>
        <c:dLbls>
          <c:showLegendKey val="0"/>
          <c:showVal val="0"/>
          <c:showCatName val="0"/>
          <c:showSerName val="0"/>
          <c:showPercent val="0"/>
          <c:showBubbleSize val="0"/>
        </c:dLbls>
        <c:axId val="601185536"/>
        <c:axId val="629294688"/>
      </c:scatterChart>
      <c:valAx>
        <c:axId val="601185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 values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629294688"/>
        <c:crosses val="autoZero"/>
        <c:crossBetween val="midCat"/>
      </c:valAx>
      <c:valAx>
        <c:axId val="629294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6011855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N"/>
        </a:p>
      </c:txPr>
    </c:title>
    <c:autoTitleDeleted val="0"/>
    <c:plotArea>
      <c:layout/>
      <c:scatterChart>
        <c:scatterStyle val="lineMarker"/>
        <c:varyColors val="0"/>
        <c:ser>
          <c:idx val="0"/>
          <c:order val="0"/>
          <c:tx>
            <c:strRef>
              <c:f>AMSE!$B$1</c:f>
              <c:strCache>
                <c:ptCount val="1"/>
                <c:pt idx="0">
                  <c:v>AMSE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AMSE!$A$2:$A$22</c:f>
              <c:numCache>
                <c:formatCode>General</c:formatCode>
                <c:ptCount val="21"/>
                <c:pt idx="0">
                  <c:v>1</c:v>
                </c:pt>
                <c:pt idx="1">
                  <c:v>1.1000000000000001</c:v>
                </c:pt>
                <c:pt idx="2">
                  <c:v>1.2</c:v>
                </c:pt>
                <c:pt idx="3">
                  <c:v>1.3</c:v>
                </c:pt>
                <c:pt idx="4">
                  <c:v>1.4</c:v>
                </c:pt>
                <c:pt idx="5">
                  <c:v>1.5</c:v>
                </c:pt>
                <c:pt idx="6">
                  <c:v>1.6</c:v>
                </c:pt>
                <c:pt idx="7">
                  <c:v>1.7</c:v>
                </c:pt>
                <c:pt idx="8">
                  <c:v>1.8</c:v>
                </c:pt>
                <c:pt idx="9">
                  <c:v>1.9</c:v>
                </c:pt>
                <c:pt idx="10">
                  <c:v>2</c:v>
                </c:pt>
                <c:pt idx="11">
                  <c:v>2.1</c:v>
                </c:pt>
                <c:pt idx="12">
                  <c:v>2.2000000000000002</c:v>
                </c:pt>
                <c:pt idx="13">
                  <c:v>2.2999999999999998</c:v>
                </c:pt>
                <c:pt idx="14">
                  <c:v>2.4</c:v>
                </c:pt>
                <c:pt idx="15">
                  <c:v>2.5</c:v>
                </c:pt>
                <c:pt idx="16">
                  <c:v>2.6</c:v>
                </c:pt>
                <c:pt idx="17">
                  <c:v>2.7</c:v>
                </c:pt>
                <c:pt idx="18">
                  <c:v>2.8</c:v>
                </c:pt>
                <c:pt idx="19">
                  <c:v>2.9</c:v>
                </c:pt>
                <c:pt idx="20">
                  <c:v>3</c:v>
                </c:pt>
              </c:numCache>
            </c:numRef>
          </c:xVal>
          <c:yVal>
            <c:numRef>
              <c:f>AMSE!$B$2:$B$22</c:f>
              <c:numCache>
                <c:formatCode>General</c:formatCode>
                <c:ptCount val="21"/>
                <c:pt idx="0">
                  <c:v>0.12281599999999999</c:v>
                </c:pt>
                <c:pt idx="1">
                  <c:v>0.115815</c:v>
                </c:pt>
                <c:pt idx="2">
                  <c:v>0.11097700000000001</c:v>
                </c:pt>
                <c:pt idx="3">
                  <c:v>0.108031</c:v>
                </c:pt>
                <c:pt idx="4">
                  <c:v>0.106728</c:v>
                </c:pt>
                <c:pt idx="5">
                  <c:v>0.106836</c:v>
                </c:pt>
                <c:pt idx="6">
                  <c:v>0.108143</c:v>
                </c:pt>
                <c:pt idx="7">
                  <c:v>0.110455</c:v>
                </c:pt>
                <c:pt idx="8">
                  <c:v>0.11360099999999999</c:v>
                </c:pt>
                <c:pt idx="9">
                  <c:v>0.117427</c:v>
                </c:pt>
                <c:pt idx="10">
                  <c:v>0.12180000000000001</c:v>
                </c:pt>
                <c:pt idx="11">
                  <c:v>0.12660399999999999</c:v>
                </c:pt>
                <c:pt idx="12">
                  <c:v>0.13174</c:v>
                </c:pt>
                <c:pt idx="13">
                  <c:v>0.13712299999999999</c:v>
                </c:pt>
                <c:pt idx="14">
                  <c:v>0.142682</c:v>
                </c:pt>
                <c:pt idx="15">
                  <c:v>0.14835799999999999</c:v>
                </c:pt>
                <c:pt idx="16">
                  <c:v>0.15409900000000001</c:v>
                </c:pt>
                <c:pt idx="17">
                  <c:v>0.15986600000000001</c:v>
                </c:pt>
                <c:pt idx="18">
                  <c:v>0.16562499999999999</c:v>
                </c:pt>
                <c:pt idx="19">
                  <c:v>0.171347</c:v>
                </c:pt>
                <c:pt idx="20">
                  <c:v>0.177011</c:v>
                </c:pt>
              </c:numCache>
            </c:numRef>
          </c:yVal>
          <c:smooth val="0"/>
          <c:extLst>
            <c:ext xmlns:c16="http://schemas.microsoft.com/office/drawing/2014/chart" uri="{C3380CC4-5D6E-409C-BE32-E72D297353CC}">
              <c16:uniqueId val="{00000000-07FF-1D44-A4CF-5E2706EE58B2}"/>
            </c:ext>
          </c:extLst>
        </c:ser>
        <c:dLbls>
          <c:showLegendKey val="0"/>
          <c:showVal val="0"/>
          <c:showCatName val="0"/>
          <c:showSerName val="0"/>
          <c:showPercent val="0"/>
          <c:showBubbleSize val="0"/>
        </c:dLbls>
        <c:axId val="541173184"/>
        <c:axId val="600958592"/>
      </c:scatterChart>
      <c:valAx>
        <c:axId val="541173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a:t>
                </a:r>
                <a:r>
                  <a:rPr lang="en-US" baseline="0"/>
                  <a:t> values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600958592"/>
        <c:crosses val="autoZero"/>
        <c:crossBetween val="midCat"/>
      </c:valAx>
      <c:valAx>
        <c:axId val="600958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5411731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N"/>
        </a:p>
      </c:txPr>
    </c:title>
    <c:autoTitleDeleted val="0"/>
    <c:plotArea>
      <c:layout/>
      <c:scatterChart>
        <c:scatterStyle val="lineMarker"/>
        <c:varyColors val="0"/>
        <c:ser>
          <c:idx val="0"/>
          <c:order val="0"/>
          <c:tx>
            <c:strRef>
              <c:f>AMSE!$B$1</c:f>
              <c:strCache>
                <c:ptCount val="1"/>
                <c:pt idx="0">
                  <c:v>AMSE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AMSE!$A$2:$A$22</c:f>
              <c:numCache>
                <c:formatCode>General</c:formatCode>
                <c:ptCount val="21"/>
                <c:pt idx="0">
                  <c:v>1.3</c:v>
                </c:pt>
                <c:pt idx="1">
                  <c:v>1.31</c:v>
                </c:pt>
                <c:pt idx="2">
                  <c:v>1.32</c:v>
                </c:pt>
                <c:pt idx="3">
                  <c:v>1.33</c:v>
                </c:pt>
                <c:pt idx="4">
                  <c:v>1.34</c:v>
                </c:pt>
                <c:pt idx="5">
                  <c:v>1.35</c:v>
                </c:pt>
                <c:pt idx="6">
                  <c:v>1.36</c:v>
                </c:pt>
                <c:pt idx="7">
                  <c:v>1.37</c:v>
                </c:pt>
                <c:pt idx="8">
                  <c:v>1.38</c:v>
                </c:pt>
                <c:pt idx="9">
                  <c:v>1.39</c:v>
                </c:pt>
                <c:pt idx="10">
                  <c:v>1.4</c:v>
                </c:pt>
                <c:pt idx="11">
                  <c:v>1.41</c:v>
                </c:pt>
                <c:pt idx="12">
                  <c:v>1.42</c:v>
                </c:pt>
                <c:pt idx="13">
                  <c:v>1.43</c:v>
                </c:pt>
                <c:pt idx="14">
                  <c:v>1.44</c:v>
                </c:pt>
                <c:pt idx="15">
                  <c:v>1.45</c:v>
                </c:pt>
                <c:pt idx="16">
                  <c:v>1.46</c:v>
                </c:pt>
                <c:pt idx="17">
                  <c:v>1.47</c:v>
                </c:pt>
                <c:pt idx="18">
                  <c:v>1.48</c:v>
                </c:pt>
                <c:pt idx="19">
                  <c:v>1.49</c:v>
                </c:pt>
                <c:pt idx="20">
                  <c:v>1.5</c:v>
                </c:pt>
              </c:numCache>
            </c:numRef>
          </c:xVal>
          <c:yVal>
            <c:numRef>
              <c:f>AMSE!$B$2:$B$22</c:f>
              <c:numCache>
                <c:formatCode>General</c:formatCode>
                <c:ptCount val="21"/>
                <c:pt idx="0">
                  <c:v>0.108031</c:v>
                </c:pt>
                <c:pt idx="1">
                  <c:v>0.107831</c:v>
                </c:pt>
                <c:pt idx="2">
                  <c:v>0.10764700000000001</c:v>
                </c:pt>
                <c:pt idx="3">
                  <c:v>0.10747900000000001</c:v>
                </c:pt>
                <c:pt idx="4">
                  <c:v>0.107326</c:v>
                </c:pt>
                <c:pt idx="5">
                  <c:v>0.10718900000000001</c:v>
                </c:pt>
                <c:pt idx="6">
                  <c:v>0.107067</c:v>
                </c:pt>
                <c:pt idx="7">
                  <c:v>0.106961</c:v>
                </c:pt>
                <c:pt idx="8">
                  <c:v>0.10686900000000001</c:v>
                </c:pt>
                <c:pt idx="9">
                  <c:v>0.106791</c:v>
                </c:pt>
                <c:pt idx="10">
                  <c:v>0.106728</c:v>
                </c:pt>
                <c:pt idx="11">
                  <c:v>0.106679</c:v>
                </c:pt>
                <c:pt idx="12">
                  <c:v>0.106644</c:v>
                </c:pt>
                <c:pt idx="13">
                  <c:v>0.10662199999999999</c:v>
                </c:pt>
                <c:pt idx="14">
                  <c:v>0.106614</c:v>
                </c:pt>
                <c:pt idx="15">
                  <c:v>0.10661900000000001</c:v>
                </c:pt>
                <c:pt idx="16">
                  <c:v>0.106638</c:v>
                </c:pt>
                <c:pt idx="17">
                  <c:v>0.106668</c:v>
                </c:pt>
                <c:pt idx="18">
                  <c:v>0.106712</c:v>
                </c:pt>
                <c:pt idx="19">
                  <c:v>0.106768</c:v>
                </c:pt>
                <c:pt idx="20">
                  <c:v>0.106836</c:v>
                </c:pt>
              </c:numCache>
            </c:numRef>
          </c:yVal>
          <c:smooth val="0"/>
          <c:extLst>
            <c:ext xmlns:c16="http://schemas.microsoft.com/office/drawing/2014/chart" uri="{C3380CC4-5D6E-409C-BE32-E72D297353CC}">
              <c16:uniqueId val="{00000000-AF23-C149-8065-9C9B9FBB2A2E}"/>
            </c:ext>
          </c:extLst>
        </c:ser>
        <c:dLbls>
          <c:showLegendKey val="0"/>
          <c:showVal val="0"/>
          <c:showCatName val="0"/>
          <c:showSerName val="0"/>
          <c:showPercent val="0"/>
          <c:showBubbleSize val="0"/>
        </c:dLbls>
        <c:axId val="630079600"/>
        <c:axId val="630081248"/>
      </c:scatterChart>
      <c:valAx>
        <c:axId val="6300796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630081248"/>
        <c:crosses val="autoZero"/>
        <c:crossBetween val="midCat"/>
      </c:valAx>
      <c:valAx>
        <c:axId val="630081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6300796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N"/>
        </a:p>
      </c:txPr>
    </c:title>
    <c:autoTitleDeleted val="0"/>
    <c:plotArea>
      <c:layout/>
      <c:scatterChart>
        <c:scatterStyle val="lineMarker"/>
        <c:varyColors val="0"/>
        <c:ser>
          <c:idx val="0"/>
          <c:order val="0"/>
          <c:tx>
            <c:strRef>
              <c:f>[AMSE2.csv]AMSE2!$K$3</c:f>
              <c:strCache>
                <c:ptCount val="1"/>
                <c:pt idx="0">
                  <c:v>AMSE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[AMSE2.csv]AMSE2!$J$4:$J$19</c:f>
              <c:numCache>
                <c:formatCode>General</c:formatCode>
                <c:ptCount val="16"/>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numCache>
            </c:numRef>
          </c:xVal>
          <c:yVal>
            <c:numRef>
              <c:f>[AMSE2.csv]AMSE2!$K$4:$K$19</c:f>
              <c:numCache>
                <c:formatCode>General</c:formatCode>
                <c:ptCount val="16"/>
                <c:pt idx="0">
                  <c:v>0.10687289</c:v>
                </c:pt>
                <c:pt idx="1">
                  <c:v>0.10650347</c:v>
                </c:pt>
                <c:pt idx="2">
                  <c:v>0.10643026</c:v>
                </c:pt>
                <c:pt idx="3">
                  <c:v>0.10640743</c:v>
                </c:pt>
                <c:pt idx="4">
                  <c:v>0.10639878999999999</c:v>
                </c:pt>
                <c:pt idx="5">
                  <c:v>0.10639538</c:v>
                </c:pt>
                <c:pt idx="6">
                  <c:v>0.10639406999999999</c:v>
                </c:pt>
                <c:pt idx="7">
                  <c:v>0.10639359</c:v>
                </c:pt>
                <c:pt idx="8">
                  <c:v>0.10639346</c:v>
                </c:pt>
                <c:pt idx="9">
                  <c:v>0.10639353999999999</c:v>
                </c:pt>
                <c:pt idx="10">
                  <c:v>0.10639376</c:v>
                </c:pt>
                <c:pt idx="11">
                  <c:v>0.10639405</c:v>
                </c:pt>
                <c:pt idx="12">
                  <c:v>0.10639439000000001</c:v>
                </c:pt>
                <c:pt idx="13">
                  <c:v>0.10639474</c:v>
                </c:pt>
                <c:pt idx="14">
                  <c:v>0.10639509</c:v>
                </c:pt>
                <c:pt idx="15">
                  <c:v>0.10639545</c:v>
                </c:pt>
              </c:numCache>
            </c:numRef>
          </c:yVal>
          <c:smooth val="0"/>
          <c:extLst>
            <c:ext xmlns:c16="http://schemas.microsoft.com/office/drawing/2014/chart" uri="{C3380CC4-5D6E-409C-BE32-E72D297353CC}">
              <c16:uniqueId val="{00000000-01A1-2E4A-A7C8-6F17B867D889}"/>
            </c:ext>
          </c:extLst>
        </c:ser>
        <c:dLbls>
          <c:showLegendKey val="0"/>
          <c:showVal val="0"/>
          <c:showCatName val="0"/>
          <c:showSerName val="0"/>
          <c:showPercent val="0"/>
          <c:showBubbleSize val="0"/>
        </c:dLbls>
        <c:axId val="444820496"/>
        <c:axId val="445386048"/>
      </c:scatterChart>
      <c:valAx>
        <c:axId val="4448204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K2</a:t>
                </a:r>
                <a:r>
                  <a:rPr lang="en-US" baseline="0"/>
                  <a:t> values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445386048"/>
        <c:crosses val="autoZero"/>
        <c:crossBetween val="midCat"/>
      </c:valAx>
      <c:valAx>
        <c:axId val="445386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4448204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N"/>
        </a:p>
      </c:txPr>
    </c:title>
    <c:autoTitleDeleted val="0"/>
    <c:plotArea>
      <c:layout/>
      <c:scatterChart>
        <c:scatterStyle val="lineMarker"/>
        <c:varyColors val="0"/>
        <c:ser>
          <c:idx val="0"/>
          <c:order val="0"/>
          <c:tx>
            <c:strRef>
              <c:f>[AMSE2.csv]AMSE2!$O$3</c:f>
              <c:strCache>
                <c:ptCount val="1"/>
                <c:pt idx="0">
                  <c:v>AMSE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[AMSE2.csv]AMSE2!$N$4:$N$24</c:f>
              <c:numCache>
                <c:formatCode>General</c:formatCode>
                <c:ptCount val="21"/>
                <c:pt idx="0">
                  <c:v>0.7</c:v>
                </c:pt>
                <c:pt idx="1">
                  <c:v>0.71</c:v>
                </c:pt>
                <c:pt idx="2">
                  <c:v>0.72</c:v>
                </c:pt>
                <c:pt idx="3">
                  <c:v>0.73</c:v>
                </c:pt>
                <c:pt idx="4">
                  <c:v>0.74</c:v>
                </c:pt>
                <c:pt idx="5">
                  <c:v>0.75</c:v>
                </c:pt>
                <c:pt idx="6">
                  <c:v>0.76</c:v>
                </c:pt>
                <c:pt idx="7">
                  <c:v>0.77</c:v>
                </c:pt>
                <c:pt idx="8">
                  <c:v>0.78</c:v>
                </c:pt>
                <c:pt idx="9">
                  <c:v>0.79</c:v>
                </c:pt>
                <c:pt idx="10">
                  <c:v>0.8</c:v>
                </c:pt>
                <c:pt idx="11">
                  <c:v>0.81</c:v>
                </c:pt>
                <c:pt idx="12">
                  <c:v>0.82</c:v>
                </c:pt>
                <c:pt idx="13">
                  <c:v>0.83</c:v>
                </c:pt>
                <c:pt idx="14">
                  <c:v>0.84</c:v>
                </c:pt>
                <c:pt idx="15">
                  <c:v>0.85</c:v>
                </c:pt>
                <c:pt idx="16">
                  <c:v>0.86</c:v>
                </c:pt>
                <c:pt idx="17">
                  <c:v>0.87</c:v>
                </c:pt>
                <c:pt idx="18">
                  <c:v>0.88</c:v>
                </c:pt>
                <c:pt idx="19">
                  <c:v>0.89</c:v>
                </c:pt>
                <c:pt idx="20">
                  <c:v>0.9</c:v>
                </c:pt>
              </c:numCache>
            </c:numRef>
          </c:xVal>
          <c:yVal>
            <c:numRef>
              <c:f>[AMSE2.csv]AMSE2!$O$4:$O$24</c:f>
              <c:numCache>
                <c:formatCode>General</c:formatCode>
                <c:ptCount val="21"/>
                <c:pt idx="0">
                  <c:v>0.10639359</c:v>
                </c:pt>
                <c:pt idx="1">
                  <c:v>0.10639356</c:v>
                </c:pt>
                <c:pt idx="2">
                  <c:v>0.10639353999999999</c:v>
                </c:pt>
                <c:pt idx="3">
                  <c:v>0.10639352000000001</c:v>
                </c:pt>
                <c:pt idx="4">
                  <c:v>0.10639351</c:v>
                </c:pt>
                <c:pt idx="5">
                  <c:v>0.1063935</c:v>
                </c:pt>
                <c:pt idx="6">
                  <c:v>0.10639348</c:v>
                </c:pt>
                <c:pt idx="7">
                  <c:v>0.10639348</c:v>
                </c:pt>
                <c:pt idx="8">
                  <c:v>0.10639347</c:v>
                </c:pt>
                <c:pt idx="9">
                  <c:v>0.10639347</c:v>
                </c:pt>
                <c:pt idx="10">
                  <c:v>0.10639346</c:v>
                </c:pt>
                <c:pt idx="11">
                  <c:v>0.10639346</c:v>
                </c:pt>
                <c:pt idx="12">
                  <c:v>0.10639347</c:v>
                </c:pt>
                <c:pt idx="13">
                  <c:v>0.10639347</c:v>
                </c:pt>
                <c:pt idx="14">
                  <c:v>0.10639348</c:v>
                </c:pt>
                <c:pt idx="15">
                  <c:v>0.10639348</c:v>
                </c:pt>
                <c:pt idx="16">
                  <c:v>0.10639348999999999</c:v>
                </c:pt>
                <c:pt idx="17">
                  <c:v>0.1063935</c:v>
                </c:pt>
                <c:pt idx="18">
                  <c:v>0.10639352000000001</c:v>
                </c:pt>
                <c:pt idx="19">
                  <c:v>0.10639353</c:v>
                </c:pt>
                <c:pt idx="20">
                  <c:v>0.10639353999999999</c:v>
                </c:pt>
              </c:numCache>
            </c:numRef>
          </c:yVal>
          <c:smooth val="0"/>
          <c:extLst>
            <c:ext xmlns:c16="http://schemas.microsoft.com/office/drawing/2014/chart" uri="{C3380CC4-5D6E-409C-BE32-E72D297353CC}">
              <c16:uniqueId val="{00000000-40A9-9341-A1F8-0197D53EEB5B}"/>
            </c:ext>
          </c:extLst>
        </c:ser>
        <c:dLbls>
          <c:showLegendKey val="0"/>
          <c:showVal val="0"/>
          <c:showCatName val="0"/>
          <c:showSerName val="0"/>
          <c:showPercent val="0"/>
          <c:showBubbleSize val="0"/>
        </c:dLbls>
        <c:axId val="445233008"/>
        <c:axId val="445233408"/>
      </c:scatterChart>
      <c:valAx>
        <c:axId val="445233008"/>
        <c:scaling>
          <c:orientation val="minMax"/>
          <c:min val="0.680000000000000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a:t>
                </a:r>
                <a:r>
                  <a:rPr lang="en-US" baseline="0"/>
                  <a:t>2 values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445233408"/>
        <c:crosses val="autoZero"/>
        <c:crossBetween val="midCat"/>
      </c:valAx>
      <c:valAx>
        <c:axId val="445233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4452330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N"/>
        </a:p>
      </c:txPr>
    </c:title>
    <c:autoTitleDeleted val="0"/>
    <c:plotArea>
      <c:layout/>
      <c:scatterChart>
        <c:scatterStyle val="lineMarker"/>
        <c:varyColors val="0"/>
        <c:ser>
          <c:idx val="0"/>
          <c:order val="0"/>
          <c:tx>
            <c:strRef>
              <c:f>AMSE2!$B$1</c:f>
              <c:strCache>
                <c:ptCount val="1"/>
                <c:pt idx="0">
                  <c:v>AMSE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AMSE2!$A$2:$A$26</c:f>
              <c:numCache>
                <c:formatCode>General</c:formatCode>
                <c:ptCount val="25"/>
                <c:pt idx="0">
                  <c:v>-1</c:v>
                </c:pt>
                <c:pt idx="1">
                  <c:v>-0.9</c:v>
                </c:pt>
                <c:pt idx="2">
                  <c:v>-0.8</c:v>
                </c:pt>
                <c:pt idx="3">
                  <c:v>-0.7</c:v>
                </c:pt>
                <c:pt idx="4">
                  <c:v>-0.6</c:v>
                </c:pt>
                <c:pt idx="5">
                  <c:v>-0.5</c:v>
                </c:pt>
                <c:pt idx="6">
                  <c:v>-0.4</c:v>
                </c:pt>
                <c:pt idx="7">
                  <c:v>-0.3</c:v>
                </c:pt>
                <c:pt idx="8">
                  <c:v>-0.2</c:v>
                </c:pt>
                <c:pt idx="9">
                  <c:v>-0.1</c:v>
                </c:pt>
                <c:pt idx="10">
                  <c:v>0</c:v>
                </c:pt>
                <c:pt idx="11">
                  <c:v>0.1</c:v>
                </c:pt>
                <c:pt idx="12">
                  <c:v>0.2</c:v>
                </c:pt>
                <c:pt idx="13">
                  <c:v>0.3</c:v>
                </c:pt>
                <c:pt idx="14">
                  <c:v>0.4</c:v>
                </c:pt>
                <c:pt idx="15">
                  <c:v>0.5</c:v>
                </c:pt>
                <c:pt idx="16">
                  <c:v>0.6</c:v>
                </c:pt>
                <c:pt idx="17">
                  <c:v>0.7</c:v>
                </c:pt>
                <c:pt idx="18">
                  <c:v>0.8</c:v>
                </c:pt>
                <c:pt idx="19">
                  <c:v>0.9</c:v>
                </c:pt>
                <c:pt idx="20">
                  <c:v>1</c:v>
                </c:pt>
                <c:pt idx="21">
                  <c:v>1.1000000000000001</c:v>
                </c:pt>
                <c:pt idx="22">
                  <c:v>1.2</c:v>
                </c:pt>
                <c:pt idx="23">
                  <c:v>1.3</c:v>
                </c:pt>
                <c:pt idx="24">
                  <c:v>1.4</c:v>
                </c:pt>
              </c:numCache>
            </c:numRef>
          </c:xVal>
          <c:yVal>
            <c:numRef>
              <c:f>AMSE2!$B$2:$B$26</c:f>
              <c:numCache>
                <c:formatCode>General</c:formatCode>
                <c:ptCount val="25"/>
                <c:pt idx="0">
                  <c:v>0.107143</c:v>
                </c:pt>
                <c:pt idx="1">
                  <c:v>0.107114</c:v>
                </c:pt>
                <c:pt idx="2">
                  <c:v>0.107085</c:v>
                </c:pt>
                <c:pt idx="3">
                  <c:v>0.107056</c:v>
                </c:pt>
                <c:pt idx="4">
                  <c:v>0.107028</c:v>
                </c:pt>
                <c:pt idx="5">
                  <c:v>0.107001</c:v>
                </c:pt>
                <c:pt idx="6">
                  <c:v>0.106974</c:v>
                </c:pt>
                <c:pt idx="7">
                  <c:v>0.106948</c:v>
                </c:pt>
                <c:pt idx="8">
                  <c:v>0.106922</c:v>
                </c:pt>
                <c:pt idx="9">
                  <c:v>0.10689700000000001</c:v>
                </c:pt>
                <c:pt idx="10">
                  <c:v>0.106873</c:v>
                </c:pt>
                <c:pt idx="11">
                  <c:v>0.106849</c:v>
                </c:pt>
                <c:pt idx="12">
                  <c:v>0.10682700000000001</c:v>
                </c:pt>
                <c:pt idx="13">
                  <c:v>0.106805</c:v>
                </c:pt>
                <c:pt idx="14">
                  <c:v>0.106784</c:v>
                </c:pt>
                <c:pt idx="15">
                  <c:v>0.106763</c:v>
                </c:pt>
                <c:pt idx="16">
                  <c:v>0.10674400000000001</c:v>
                </c:pt>
                <c:pt idx="17">
                  <c:v>0.106725</c:v>
                </c:pt>
                <c:pt idx="18">
                  <c:v>0.106707</c:v>
                </c:pt>
                <c:pt idx="19">
                  <c:v>0.10668999999999999</c:v>
                </c:pt>
                <c:pt idx="20">
                  <c:v>0.106674</c:v>
                </c:pt>
                <c:pt idx="21">
                  <c:v>0.106659</c:v>
                </c:pt>
                <c:pt idx="22">
                  <c:v>0.106645</c:v>
                </c:pt>
                <c:pt idx="23">
                  <c:v>0.106632</c:v>
                </c:pt>
                <c:pt idx="24">
                  <c:v>0.10661900000000001</c:v>
                </c:pt>
              </c:numCache>
            </c:numRef>
          </c:yVal>
          <c:smooth val="0"/>
          <c:extLst>
            <c:ext xmlns:c16="http://schemas.microsoft.com/office/drawing/2014/chart" uri="{C3380CC4-5D6E-409C-BE32-E72D297353CC}">
              <c16:uniqueId val="{00000000-9830-564E-AC57-9FCF0C6994EA}"/>
            </c:ext>
          </c:extLst>
        </c:ser>
        <c:dLbls>
          <c:showLegendKey val="0"/>
          <c:showVal val="0"/>
          <c:showCatName val="0"/>
          <c:showSerName val="0"/>
          <c:showPercent val="0"/>
          <c:showBubbleSize val="0"/>
        </c:dLbls>
        <c:axId val="601258448"/>
        <c:axId val="635837744"/>
      </c:scatterChart>
      <c:valAx>
        <c:axId val="601258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K2 values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635837744"/>
        <c:crosses val="autoZero"/>
        <c:crossBetween val="midCat"/>
      </c:valAx>
      <c:valAx>
        <c:axId val="635837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6012584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BB5321-1D43-DF49-B2B9-8D19DB0A7A94}">
  <we:reference id="wa200001011" version="1.2.0.0" store="zh-CN" storeType="OMEX"/>
  <we:alternateReferences>
    <we:reference id="wa200001011" version="1.2.0.0" store="zh-CN"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66</TotalTime>
  <Pages>17</Pages>
  <Words>5264</Words>
  <Characters>30007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273</cp:revision>
  <dcterms:created xsi:type="dcterms:W3CDTF">2021-09-10T01:54:00Z</dcterms:created>
  <dcterms:modified xsi:type="dcterms:W3CDTF">2021-09-13T06:20:00Z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documentId_8526</vt:lpwstr>
  </property>
  <property fmtid="{D5CDD505-2E9C-101B-9397-08002B2CF9AE}" pid="3" name="grammarly_documentContext">
    <vt:lpwstr>{"goals":[],"domain":"general","emotions":[],"dialect":"american"}</vt:lpwstr>
  </property>
</Properties>
</file>